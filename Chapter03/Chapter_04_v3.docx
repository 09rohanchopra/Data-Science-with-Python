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3EBC1" w14:textId="77777777" w:rsidR="0002002C" w:rsidRDefault="0002002C" w:rsidP="0002002C">
      <w:pPr>
        <w:spacing w:after="0" w:line="276" w:lineRule="auto"/>
        <w:rPr>
          <w:rFonts w:ascii="Arial" w:eastAsia="Arial" w:hAnsi="Arial" w:cs="Arial"/>
          <w:sz w:val="32"/>
          <w:szCs w:val="32"/>
        </w:rPr>
      </w:pPr>
      <w:commentRangeStart w:id="0"/>
      <w:r>
        <w:rPr>
          <w:rFonts w:ascii="Arial" w:eastAsia="Arial" w:hAnsi="Arial" w:cs="Arial"/>
          <w:sz w:val="36"/>
          <w:szCs w:val="36"/>
        </w:rPr>
        <w:t>4</w:t>
      </w:r>
      <w:commentRangeEnd w:id="0"/>
      <w:r>
        <w:rPr>
          <w:rStyle w:val="CommentReference"/>
        </w:rPr>
        <w:commentReference w:id="0"/>
      </w:r>
    </w:p>
    <w:p w14:paraId="28580DF3" w14:textId="77777777" w:rsidR="0002002C" w:rsidRDefault="0002002C" w:rsidP="0002002C">
      <w:pPr>
        <w:spacing w:after="0" w:line="276" w:lineRule="auto"/>
        <w:rPr>
          <w:rFonts w:ascii="Arial" w:eastAsia="Arial" w:hAnsi="Arial" w:cs="Arial"/>
          <w:sz w:val="36"/>
          <w:szCs w:val="36"/>
        </w:rPr>
      </w:pPr>
      <w:r>
        <w:rPr>
          <w:rFonts w:ascii="Arial" w:eastAsia="Arial" w:hAnsi="Arial" w:cs="Arial"/>
          <w:sz w:val="36"/>
          <w:szCs w:val="36"/>
        </w:rPr>
        <w:t>Dimensionality Reduction and Unsupervised Learning</w:t>
      </w:r>
    </w:p>
    <w:p w14:paraId="551BFE04" w14:textId="77777777" w:rsidR="0002002C" w:rsidRDefault="0002002C" w:rsidP="0002002C">
      <w:pPr>
        <w:spacing w:after="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Present 1-2: The title slide and the Learning Objectives slide. An overview of what we will achieve in this course</w:t>
      </w:r>
    </w:p>
    <w:p w14:paraId="2DECB805" w14:textId="77777777" w:rsidR="0002002C" w:rsidRDefault="0002002C" w:rsidP="0002002C">
      <w:pPr>
        <w:spacing w:after="0" w:line="276" w:lineRule="auto"/>
        <w:rPr>
          <w:rFonts w:ascii="Arial" w:eastAsia="Arial" w:hAnsi="Arial" w:cs="Arial"/>
          <w:sz w:val="24"/>
          <w:szCs w:val="24"/>
        </w:rPr>
      </w:pPr>
    </w:p>
    <w:p w14:paraId="6D5C661D" w14:textId="77777777" w:rsidR="0002002C" w:rsidRDefault="0002002C" w:rsidP="0002002C">
      <w:pPr>
        <w:spacing w:after="0" w:line="276" w:lineRule="auto"/>
        <w:rPr>
          <w:rFonts w:ascii="Arial" w:eastAsia="Arial" w:hAnsi="Arial" w:cs="Arial"/>
          <w:sz w:val="36"/>
          <w:szCs w:val="36"/>
        </w:rPr>
      </w:pPr>
      <w:r>
        <w:rPr>
          <w:rFonts w:ascii="Arial" w:eastAsia="Arial" w:hAnsi="Arial" w:cs="Arial"/>
          <w:sz w:val="36"/>
          <w:szCs w:val="36"/>
        </w:rPr>
        <w:t>Lesson Objectives:</w:t>
      </w:r>
    </w:p>
    <w:p w14:paraId="0CC65F9F" w14:textId="77777777" w:rsidR="0002002C" w:rsidRDefault="0002002C" w:rsidP="0002002C">
      <w:pPr>
        <w:spacing w:before="120" w:after="120" w:line="276" w:lineRule="auto"/>
        <w:rPr>
          <w:rFonts w:ascii="Arial" w:eastAsia="Arial" w:hAnsi="Arial" w:cs="Arial"/>
        </w:rPr>
      </w:pPr>
      <w:r>
        <w:rPr>
          <w:rFonts w:ascii="Arial" w:eastAsia="Arial" w:hAnsi="Arial" w:cs="Arial"/>
        </w:rPr>
        <w:t>By the end of this lesson, you will be able to:</w:t>
      </w:r>
    </w:p>
    <w:p w14:paraId="314F1E9F" w14:textId="77777777" w:rsidR="0002002C" w:rsidRDefault="0002002C" w:rsidP="0002002C">
      <w:pPr>
        <w:numPr>
          <w:ilvl w:val="0"/>
          <w:numId w:val="14"/>
        </w:numPr>
        <w:pBdr>
          <w:top w:val="nil"/>
          <w:left w:val="nil"/>
          <w:bottom w:val="nil"/>
          <w:right w:val="nil"/>
          <w:between w:val="nil"/>
        </w:pBdr>
        <w:spacing w:before="120" w:after="0" w:line="300" w:lineRule="auto"/>
        <w:ind w:left="717"/>
        <w:rPr>
          <w:color w:val="000000"/>
        </w:rPr>
      </w:pPr>
      <w:r>
        <w:rPr>
          <w:rFonts w:ascii="Arial" w:eastAsia="Arial" w:hAnsi="Arial" w:cs="Arial"/>
          <w:color w:val="000000"/>
        </w:rPr>
        <w:t xml:space="preserve">Describe the differences between </w:t>
      </w:r>
      <w:r>
        <w:rPr>
          <w:rFonts w:ascii="Arial" w:eastAsia="Arial" w:hAnsi="Arial" w:cs="Arial"/>
          <w:i/>
          <w:color w:val="000000"/>
        </w:rPr>
        <w:t xml:space="preserve">supervised </w:t>
      </w:r>
      <w:r>
        <w:rPr>
          <w:rFonts w:ascii="Arial" w:eastAsia="Arial" w:hAnsi="Arial" w:cs="Arial"/>
          <w:color w:val="000000"/>
        </w:rPr>
        <w:t xml:space="preserve">and </w:t>
      </w:r>
      <w:r>
        <w:rPr>
          <w:rFonts w:ascii="Arial" w:eastAsia="Arial" w:hAnsi="Arial" w:cs="Arial"/>
          <w:i/>
          <w:color w:val="000000"/>
        </w:rPr>
        <w:t>unsupervised</w:t>
      </w:r>
      <w:r>
        <w:rPr>
          <w:rFonts w:ascii="Arial" w:eastAsia="Arial" w:hAnsi="Arial" w:cs="Arial"/>
          <w:color w:val="000000"/>
        </w:rPr>
        <w:t xml:space="preserve"> learning</w:t>
      </w:r>
    </w:p>
    <w:p w14:paraId="435674A8" w14:textId="77777777" w:rsidR="0002002C" w:rsidRDefault="0002002C" w:rsidP="0002002C">
      <w:pPr>
        <w:numPr>
          <w:ilvl w:val="0"/>
          <w:numId w:val="14"/>
        </w:numPr>
        <w:pBdr>
          <w:top w:val="nil"/>
          <w:left w:val="nil"/>
          <w:bottom w:val="nil"/>
          <w:right w:val="nil"/>
          <w:between w:val="nil"/>
        </w:pBdr>
        <w:spacing w:after="0" w:line="300" w:lineRule="auto"/>
        <w:ind w:left="717"/>
        <w:rPr>
          <w:color w:val="000000"/>
        </w:rPr>
      </w:pPr>
      <w:r>
        <w:rPr>
          <w:rFonts w:ascii="Arial" w:eastAsia="Arial" w:hAnsi="Arial" w:cs="Arial"/>
          <w:color w:val="000000"/>
        </w:rPr>
        <w:t xml:space="preserve">Compare and contrast </w:t>
      </w:r>
      <w:r>
        <w:rPr>
          <w:rFonts w:ascii="Arial" w:eastAsia="Arial" w:hAnsi="Arial" w:cs="Arial"/>
          <w:i/>
          <w:color w:val="000000"/>
        </w:rPr>
        <w:t>Hierarchical Cluster Analysis (HCA)</w:t>
      </w:r>
      <w:r>
        <w:rPr>
          <w:rFonts w:ascii="Arial" w:eastAsia="Arial" w:hAnsi="Arial" w:cs="Arial"/>
          <w:color w:val="000000"/>
        </w:rPr>
        <w:t xml:space="preserve"> and </w:t>
      </w:r>
      <w:r>
        <w:rPr>
          <w:rFonts w:ascii="Arial" w:eastAsia="Arial" w:hAnsi="Arial" w:cs="Arial"/>
          <w:i/>
          <w:color w:val="000000"/>
        </w:rPr>
        <w:t>k-Means clustering</w:t>
      </w:r>
    </w:p>
    <w:p w14:paraId="66C62207" w14:textId="77777777" w:rsidR="0002002C" w:rsidRDefault="0002002C" w:rsidP="0002002C">
      <w:pPr>
        <w:numPr>
          <w:ilvl w:val="0"/>
          <w:numId w:val="14"/>
        </w:numPr>
        <w:pBdr>
          <w:top w:val="nil"/>
          <w:left w:val="nil"/>
          <w:bottom w:val="nil"/>
          <w:right w:val="nil"/>
          <w:between w:val="nil"/>
        </w:pBdr>
        <w:spacing w:after="0" w:line="300" w:lineRule="auto"/>
        <w:ind w:left="717"/>
        <w:rPr>
          <w:color w:val="000000"/>
        </w:rPr>
      </w:pPr>
      <w:r>
        <w:rPr>
          <w:rFonts w:ascii="Arial" w:eastAsia="Arial" w:hAnsi="Arial" w:cs="Arial"/>
          <w:color w:val="000000"/>
        </w:rPr>
        <w:t xml:space="preserve">Conduct a </w:t>
      </w:r>
      <w:r>
        <w:rPr>
          <w:rFonts w:ascii="Arial" w:eastAsia="Arial" w:hAnsi="Arial" w:cs="Arial"/>
          <w:i/>
          <w:color w:val="000000"/>
        </w:rPr>
        <w:t>HCA</w:t>
      </w:r>
      <w:r>
        <w:rPr>
          <w:rFonts w:ascii="Arial" w:eastAsia="Arial" w:hAnsi="Arial" w:cs="Arial"/>
          <w:color w:val="000000"/>
        </w:rPr>
        <w:t xml:space="preserve"> and interpret the output</w:t>
      </w:r>
    </w:p>
    <w:p w14:paraId="5A144DF1" w14:textId="77777777" w:rsidR="0002002C" w:rsidRDefault="0002002C" w:rsidP="0002002C">
      <w:pPr>
        <w:numPr>
          <w:ilvl w:val="0"/>
          <w:numId w:val="14"/>
        </w:numPr>
        <w:pBdr>
          <w:top w:val="nil"/>
          <w:left w:val="nil"/>
          <w:bottom w:val="nil"/>
          <w:right w:val="nil"/>
          <w:between w:val="nil"/>
        </w:pBdr>
        <w:spacing w:after="0" w:line="300" w:lineRule="auto"/>
        <w:ind w:left="717"/>
        <w:rPr>
          <w:color w:val="000000"/>
        </w:rPr>
      </w:pPr>
      <w:r>
        <w:rPr>
          <w:rFonts w:ascii="Arial" w:eastAsia="Arial" w:hAnsi="Arial" w:cs="Arial"/>
          <w:color w:val="000000"/>
        </w:rPr>
        <w:t xml:space="preserve">Tune the number of clusters for </w:t>
      </w:r>
      <w:r>
        <w:rPr>
          <w:rFonts w:ascii="Arial" w:eastAsia="Arial" w:hAnsi="Arial" w:cs="Arial"/>
          <w:i/>
          <w:color w:val="000000"/>
        </w:rPr>
        <w:t>k-Means</w:t>
      </w:r>
      <w:r>
        <w:rPr>
          <w:rFonts w:ascii="Arial" w:eastAsia="Arial" w:hAnsi="Arial" w:cs="Arial"/>
          <w:color w:val="000000"/>
        </w:rPr>
        <w:t xml:space="preserve"> clustering</w:t>
      </w:r>
    </w:p>
    <w:p w14:paraId="57FF09DD" w14:textId="77777777" w:rsidR="0002002C" w:rsidRDefault="0002002C" w:rsidP="0002002C">
      <w:pPr>
        <w:numPr>
          <w:ilvl w:val="0"/>
          <w:numId w:val="14"/>
        </w:numPr>
        <w:pBdr>
          <w:top w:val="nil"/>
          <w:left w:val="nil"/>
          <w:bottom w:val="nil"/>
          <w:right w:val="nil"/>
          <w:between w:val="nil"/>
        </w:pBdr>
        <w:spacing w:after="0" w:line="300" w:lineRule="auto"/>
        <w:ind w:left="717"/>
        <w:rPr>
          <w:color w:val="000000"/>
        </w:rPr>
      </w:pPr>
      <w:r>
        <w:rPr>
          <w:rFonts w:ascii="Arial" w:eastAsia="Arial" w:hAnsi="Arial" w:cs="Arial"/>
          <w:color w:val="000000"/>
        </w:rPr>
        <w:t>Select the optimal number of principal components for dimension reduction</w:t>
      </w:r>
    </w:p>
    <w:p w14:paraId="6E2A5207" w14:textId="77777777" w:rsidR="0002002C" w:rsidRDefault="0002002C" w:rsidP="0002002C">
      <w:pPr>
        <w:numPr>
          <w:ilvl w:val="0"/>
          <w:numId w:val="14"/>
        </w:numPr>
        <w:pBdr>
          <w:top w:val="nil"/>
          <w:left w:val="nil"/>
          <w:bottom w:val="nil"/>
          <w:right w:val="nil"/>
          <w:between w:val="nil"/>
        </w:pBdr>
        <w:spacing w:after="120" w:line="300" w:lineRule="auto"/>
        <w:ind w:left="717"/>
        <w:rPr>
          <w:color w:val="000000"/>
        </w:rPr>
      </w:pPr>
      <w:r>
        <w:rPr>
          <w:rFonts w:ascii="Arial" w:eastAsia="Arial" w:hAnsi="Arial" w:cs="Arial"/>
          <w:color w:val="000000"/>
        </w:rPr>
        <w:t xml:space="preserve">Perform supervised dimension compression using </w:t>
      </w:r>
      <w:r>
        <w:rPr>
          <w:rFonts w:ascii="Arial" w:eastAsia="Arial" w:hAnsi="Arial" w:cs="Arial"/>
          <w:i/>
          <w:color w:val="000000"/>
        </w:rPr>
        <w:t>Linear Discriminant Function Analysis (LDA)</w:t>
      </w:r>
    </w:p>
    <w:p w14:paraId="6899C236" w14:textId="77777777" w:rsidR="0002002C" w:rsidRDefault="0002002C" w:rsidP="0002002C">
      <w:pPr>
        <w:spacing w:after="0" w:line="276" w:lineRule="auto"/>
        <w:rPr>
          <w:rFonts w:ascii="Arial" w:eastAsia="Arial" w:hAnsi="Arial" w:cs="Arial"/>
          <w:sz w:val="36"/>
          <w:szCs w:val="36"/>
        </w:rPr>
      </w:pPr>
    </w:p>
    <w:p w14:paraId="6DBC9291" w14:textId="77777777" w:rsidR="0002002C" w:rsidRDefault="0002002C" w:rsidP="0002002C">
      <w:pPr>
        <w:spacing w:after="0" w:line="276" w:lineRule="auto"/>
        <w:rPr>
          <w:rFonts w:ascii="Arial" w:eastAsia="Arial" w:hAnsi="Arial" w:cs="Arial"/>
          <w:sz w:val="36"/>
          <w:szCs w:val="36"/>
        </w:rPr>
      </w:pPr>
      <w:r>
        <w:rPr>
          <w:rFonts w:ascii="Arial" w:eastAsia="Arial" w:hAnsi="Arial" w:cs="Arial"/>
          <w:sz w:val="36"/>
          <w:szCs w:val="36"/>
        </w:rPr>
        <w:t>Introduction</w:t>
      </w:r>
    </w:p>
    <w:p w14:paraId="764FB5AA" w14:textId="77777777" w:rsidR="0002002C" w:rsidRDefault="0002002C" w:rsidP="0002002C">
      <w:pPr>
        <w:spacing w:after="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Present 3: Brief summary of supervised and unsupervised learning</w:t>
      </w:r>
    </w:p>
    <w:p w14:paraId="6AF937A9"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In </w:t>
      </w:r>
      <w:r>
        <w:rPr>
          <w:rFonts w:ascii="Arial" w:eastAsia="Arial" w:hAnsi="Arial" w:cs="Arial"/>
          <w:i/>
        </w:rPr>
        <w:t>unsupervised learning</w:t>
      </w:r>
      <w:r>
        <w:rPr>
          <w:rFonts w:ascii="Arial" w:eastAsia="Arial" w:hAnsi="Arial" w:cs="Arial"/>
        </w:rPr>
        <w:t xml:space="preserve">, </w:t>
      </w:r>
      <w:r>
        <w:rPr>
          <w:rFonts w:ascii="Arial" w:eastAsia="Arial" w:hAnsi="Arial" w:cs="Arial"/>
          <w:i/>
        </w:rPr>
        <w:t>descriptive models</w:t>
      </w:r>
      <w:r>
        <w:rPr>
          <w:rFonts w:ascii="Arial" w:eastAsia="Arial" w:hAnsi="Arial" w:cs="Arial"/>
        </w:rPr>
        <w:t xml:space="preserve"> are used for exploratory analysis to uncover patterns in unlabeled data. Examples of unsupervised learning tasks include algorithms for </w:t>
      </w:r>
      <w:r>
        <w:rPr>
          <w:rFonts w:ascii="Arial" w:eastAsia="Arial" w:hAnsi="Arial" w:cs="Arial"/>
          <w:i/>
        </w:rPr>
        <w:t xml:space="preserve">clustering </w:t>
      </w:r>
      <w:r>
        <w:rPr>
          <w:rFonts w:ascii="Arial" w:eastAsia="Arial" w:hAnsi="Arial" w:cs="Arial"/>
        </w:rPr>
        <w:t xml:space="preserve">and those for </w:t>
      </w:r>
      <w:r>
        <w:rPr>
          <w:rFonts w:ascii="Arial" w:eastAsia="Arial" w:hAnsi="Arial" w:cs="Arial"/>
          <w:i/>
        </w:rPr>
        <w:t>dimension reduction</w:t>
      </w:r>
      <w:r>
        <w:rPr>
          <w:rFonts w:ascii="Arial" w:eastAsia="Arial" w:hAnsi="Arial" w:cs="Arial"/>
        </w:rPr>
        <w:t xml:space="preserve">. In clustering, observations are assigned to groups in which there is high within-group homogeneity and between-group heterogeneity. Simply put, observations are put into clusters of samples with other observations that are very similar. Use cases for clustering algorithms are vast. For example, analysts seeking to elevate sales by targeting select customers for marketing ads or promotions will separate customers by their shopping behavior. </w:t>
      </w:r>
    </w:p>
    <w:p w14:paraId="75D946CD" w14:textId="77777777" w:rsidR="0002002C" w:rsidRPr="006A73B4" w:rsidRDefault="0002002C" w:rsidP="0002002C">
      <w:pPr>
        <w:spacing w:before="360" w:after="0" w:line="276" w:lineRule="auto"/>
        <w:ind w:right="288"/>
        <w:rPr>
          <w:rFonts w:ascii="Arial" w:eastAsia="Arial" w:hAnsi="Arial" w:cs="Arial"/>
          <w:b/>
          <w:i/>
          <w:sz w:val="24"/>
          <w:szCs w:val="24"/>
          <w:highlight w:val="cyan"/>
        </w:rPr>
      </w:pPr>
      <w:r>
        <w:rPr>
          <w:rFonts w:ascii="Arial" w:eastAsia="Arial" w:hAnsi="Arial" w:cs="Arial"/>
          <w:b/>
          <w:i/>
          <w:sz w:val="24"/>
          <w:szCs w:val="24"/>
          <w:highlight w:val="cyan"/>
        </w:rPr>
        <w:t>Note</w:t>
      </w:r>
    </w:p>
    <w:p w14:paraId="2B7E22C8" w14:textId="77777777" w:rsidR="0002002C" w:rsidRDefault="0002002C" w:rsidP="0002002C">
      <w:pPr>
        <w:spacing w:before="120" w:after="120" w:line="276" w:lineRule="auto"/>
        <w:rPr>
          <w:rFonts w:ascii="Arial" w:eastAsia="Arial" w:hAnsi="Arial" w:cs="Arial"/>
        </w:rPr>
      </w:pPr>
      <w:r w:rsidRPr="006A73B4">
        <w:rPr>
          <w:rFonts w:ascii="Arial" w:eastAsia="Arial" w:hAnsi="Arial" w:cs="Arial"/>
          <w:highlight w:val="cyan"/>
        </w:rPr>
        <w:t>Additionally, hierarchical clustering has been implemented in academic neuroscience and motor behavior research (</w:t>
      </w:r>
      <w:hyperlink r:id="rId9">
        <w:r w:rsidRPr="006A73B4">
          <w:rPr>
            <w:rFonts w:ascii="Arial" w:eastAsia="Arial" w:hAnsi="Arial" w:cs="Arial"/>
            <w:color w:val="FF0000"/>
            <w:highlight w:val="cyan"/>
            <w:u w:val="single"/>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hyperlink>
      <w:r w:rsidRPr="006A73B4">
        <w:rPr>
          <w:rFonts w:ascii="Arial" w:eastAsia="Arial" w:hAnsi="Arial" w:cs="Arial"/>
          <w:highlight w:val="cyan"/>
        </w:rPr>
        <w:t>) and k-Means clustering has been used in fraud detection (</w:t>
      </w:r>
      <w:r w:rsidRPr="006A73B4">
        <w:rPr>
          <w:rFonts w:ascii="Arial" w:eastAsia="Arial" w:hAnsi="Arial" w:cs="Arial"/>
          <w:color w:val="FF0000"/>
          <w:highlight w:val="cyan"/>
          <w:u w:val="single"/>
        </w:rPr>
        <w:t>https://www.semanticscholar.org/paper/Fraud-Detection-in-Credit-Card-by-Clustering-Tech/3e98a9ac78b5b89944720c2b428ebf3e46d9950f</w:t>
      </w:r>
      <w:r w:rsidRPr="006A73B4">
        <w:rPr>
          <w:rFonts w:ascii="Arial" w:eastAsia="Arial" w:hAnsi="Arial" w:cs="Arial"/>
          <w:highlight w:val="cyan"/>
        </w:rPr>
        <w:t>).</w:t>
      </w:r>
      <w:r>
        <w:rPr>
          <w:rFonts w:ascii="Arial" w:eastAsia="Arial" w:hAnsi="Arial" w:cs="Arial"/>
        </w:rPr>
        <w:t xml:space="preserve"> </w:t>
      </w:r>
    </w:p>
    <w:p w14:paraId="21091352" w14:textId="77777777" w:rsidR="0002002C" w:rsidRDefault="0002002C" w:rsidP="0002002C">
      <w:pPr>
        <w:spacing w:before="120" w:after="120" w:line="276" w:lineRule="auto"/>
        <w:rPr>
          <w:rFonts w:ascii="Arial" w:eastAsia="Arial" w:hAnsi="Arial" w:cs="Arial"/>
        </w:rPr>
      </w:pPr>
      <w:r>
        <w:rPr>
          <w:rFonts w:ascii="Arial" w:eastAsia="Arial" w:hAnsi="Arial" w:cs="Arial"/>
        </w:rPr>
        <w:lastRenderedPageBreak/>
        <w:t xml:space="preserve">However, when building descriptive or predictive models, it can be a challenge to determine which features to include in the model to improve the model and which features to exclude because they diminish the model. Too many features can be troublesome because the greater the number of variables in a model the higher the probability of </w:t>
      </w:r>
      <w:r>
        <w:rPr>
          <w:rFonts w:ascii="Arial" w:eastAsia="Arial" w:hAnsi="Arial" w:cs="Arial"/>
          <w:i/>
        </w:rPr>
        <w:t>multicollinearity</w:t>
      </w:r>
      <w:r>
        <w:rPr>
          <w:rFonts w:ascii="Arial" w:eastAsia="Arial" w:hAnsi="Arial" w:cs="Arial"/>
        </w:rPr>
        <w:t xml:space="preserve"> and subsequent </w:t>
      </w:r>
      <w:r>
        <w:rPr>
          <w:rFonts w:ascii="Arial" w:eastAsia="Arial" w:hAnsi="Arial" w:cs="Arial"/>
          <w:i/>
        </w:rPr>
        <w:t>overfitting</w:t>
      </w:r>
      <w:r>
        <w:rPr>
          <w:rFonts w:ascii="Arial" w:eastAsia="Arial" w:hAnsi="Arial" w:cs="Arial"/>
        </w:rPr>
        <w:t xml:space="preserve"> of the model. Additionally, numerous features expand the complexity of the model and increase the time for model tuning and fitting. This becomes troublesome and aggravating with larger data sets. Fortunately, another use case for unsupervised learning is to reduce the number of features in a data set by creating combinations of the original features. Reducing the number of features in the data helps eliminate multicollinearity and converges on a combination of features to best produce a model that performs well on unseen, test, data.</w:t>
      </w:r>
    </w:p>
    <w:p w14:paraId="74370142" w14:textId="77777777" w:rsidR="0002002C" w:rsidRDefault="0002002C" w:rsidP="0002002C">
      <w:pPr>
        <w:spacing w:before="360" w:after="0" w:line="276" w:lineRule="auto"/>
        <w:ind w:right="288"/>
        <w:rPr>
          <w:rFonts w:ascii="Arial" w:eastAsia="Arial" w:hAnsi="Arial" w:cs="Arial"/>
          <w:b/>
          <w:i/>
          <w:sz w:val="24"/>
          <w:szCs w:val="24"/>
          <w:highlight w:val="cyan"/>
        </w:rPr>
      </w:pPr>
      <w:commentRangeStart w:id="1"/>
      <w:r>
        <w:rPr>
          <w:rFonts w:ascii="Arial" w:eastAsia="Arial" w:hAnsi="Arial" w:cs="Arial"/>
          <w:b/>
          <w:i/>
          <w:sz w:val="24"/>
          <w:szCs w:val="24"/>
          <w:highlight w:val="cyan"/>
        </w:rPr>
        <w:t>Note</w:t>
      </w:r>
    </w:p>
    <w:p w14:paraId="7D384453" w14:textId="77777777" w:rsidR="0002002C" w:rsidRDefault="0002002C" w:rsidP="0002002C">
      <w:pPr>
        <w:spacing w:before="120" w:after="360" w:line="276" w:lineRule="auto"/>
        <w:ind w:right="288"/>
        <w:rPr>
          <w:rFonts w:ascii="Arial" w:eastAsia="Arial" w:hAnsi="Arial" w:cs="Arial"/>
          <w:highlight w:val="cyan"/>
        </w:rPr>
      </w:pPr>
      <w:r w:rsidRPr="006A73B4">
        <w:rPr>
          <w:rFonts w:ascii="Arial" w:eastAsia="Arial" w:hAnsi="Arial" w:cs="Arial"/>
          <w:i/>
          <w:highlight w:val="cyan"/>
        </w:rPr>
        <w:t>Multicollinearity</w:t>
      </w:r>
      <w:r>
        <w:rPr>
          <w:rFonts w:ascii="Arial" w:eastAsia="Arial" w:hAnsi="Arial" w:cs="Arial"/>
          <w:highlight w:val="cyan"/>
        </w:rPr>
        <w:t xml:space="preserve"> is a situation in which at least two variables are correlated. Multicollinearity is a problem in linear regression models because it does not allow the isolation of the relationship between each independent variable and the outcome measure. Thus, coefficients and p-values become unstable and less precise.</w:t>
      </w:r>
      <w:commentRangeEnd w:id="1"/>
      <w:r>
        <w:rPr>
          <w:rStyle w:val="CommentReference"/>
        </w:rPr>
        <w:commentReference w:id="1"/>
      </w:r>
    </w:p>
    <w:p w14:paraId="72A20E06"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In this lesson we will be covering two widely used unsupervised clustering algorithms: </w:t>
      </w:r>
      <w:r>
        <w:rPr>
          <w:rFonts w:ascii="Arial" w:eastAsia="Arial" w:hAnsi="Arial" w:cs="Arial"/>
          <w:i/>
        </w:rPr>
        <w:t>Hierarchical Cluster Analysis (HCA)</w:t>
      </w:r>
      <w:r>
        <w:rPr>
          <w:rFonts w:ascii="Arial" w:eastAsia="Arial" w:hAnsi="Arial" w:cs="Arial"/>
        </w:rPr>
        <w:t xml:space="preserve"> and</w:t>
      </w:r>
      <w:r>
        <w:rPr>
          <w:rFonts w:ascii="Arial" w:eastAsia="Arial" w:hAnsi="Arial" w:cs="Arial"/>
          <w:i/>
        </w:rPr>
        <w:t xml:space="preserve"> k-Means clustering</w:t>
      </w:r>
      <w:r>
        <w:rPr>
          <w:rFonts w:ascii="Arial" w:eastAsia="Arial" w:hAnsi="Arial" w:cs="Arial"/>
        </w:rPr>
        <w:t xml:space="preserve">. Additionally, we will explore dimension reduction using </w:t>
      </w:r>
      <w:r>
        <w:rPr>
          <w:rFonts w:ascii="Arial" w:eastAsia="Arial" w:hAnsi="Arial" w:cs="Arial"/>
          <w:i/>
        </w:rPr>
        <w:t>Principal Component Analysis (PCA)</w:t>
      </w:r>
      <w:r>
        <w:rPr>
          <w:rFonts w:ascii="Arial" w:eastAsia="Arial" w:hAnsi="Arial" w:cs="Arial"/>
        </w:rPr>
        <w:t xml:space="preserve"> and observe how reducing dimensionality can improve model performance. Lastly, we will implement </w:t>
      </w:r>
      <w:r>
        <w:rPr>
          <w:rFonts w:ascii="Arial" w:eastAsia="Arial" w:hAnsi="Arial" w:cs="Arial"/>
          <w:i/>
        </w:rPr>
        <w:t>Linear Discriminant Function (LDA)</w:t>
      </w:r>
      <w:r>
        <w:rPr>
          <w:rFonts w:ascii="Arial" w:eastAsia="Arial" w:hAnsi="Arial" w:cs="Arial"/>
        </w:rPr>
        <w:t xml:space="preserve"> Analysis for supervised dimensionality reduction </w:t>
      </w:r>
    </w:p>
    <w:p w14:paraId="4E00EF58" w14:textId="77777777" w:rsidR="0002002C" w:rsidRDefault="0002002C" w:rsidP="0002002C">
      <w:pPr>
        <w:spacing w:before="120" w:after="120" w:line="276" w:lineRule="auto"/>
        <w:rPr>
          <w:rFonts w:ascii="Arial" w:eastAsia="Arial" w:hAnsi="Arial" w:cs="Arial"/>
        </w:rPr>
      </w:pPr>
    </w:p>
    <w:p w14:paraId="14EAE3DB" w14:textId="77777777" w:rsidR="0002002C" w:rsidRDefault="0002002C" w:rsidP="0002002C">
      <w:pPr>
        <w:spacing w:after="0" w:line="276" w:lineRule="auto"/>
        <w:rPr>
          <w:rFonts w:ascii="Arial" w:eastAsia="Arial" w:hAnsi="Arial" w:cs="Arial"/>
          <w:sz w:val="36"/>
          <w:szCs w:val="36"/>
        </w:rPr>
      </w:pPr>
      <w:r>
        <w:rPr>
          <w:rFonts w:ascii="Arial" w:eastAsia="Arial" w:hAnsi="Arial" w:cs="Arial"/>
          <w:sz w:val="36"/>
          <w:szCs w:val="36"/>
        </w:rPr>
        <w:t>Hierarchical Cluster Analysis (HCA)</w:t>
      </w:r>
    </w:p>
    <w:p w14:paraId="1233F6B8" w14:textId="77777777" w:rsidR="0002002C" w:rsidRDefault="0002002C" w:rsidP="0002002C">
      <w:pPr>
        <w:spacing w:after="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 xml:space="preserve">Present x: Introduction to HCA and interpreting </w:t>
      </w:r>
      <w:proofErr w:type="spellStart"/>
      <w:r>
        <w:rPr>
          <w:rFonts w:ascii="Arial" w:eastAsia="Arial" w:hAnsi="Arial" w:cs="Arial"/>
          <w:i/>
          <w:color w:val="FF0000"/>
          <w:sz w:val="24"/>
          <w:szCs w:val="24"/>
          <w:highlight w:val="yellow"/>
          <w:u w:val="single"/>
        </w:rPr>
        <w:t>dendrograms</w:t>
      </w:r>
      <w:proofErr w:type="spellEnd"/>
    </w:p>
    <w:p w14:paraId="6E8CA01F" w14:textId="77777777" w:rsidR="0002002C" w:rsidRDefault="0002002C" w:rsidP="0002002C">
      <w:pPr>
        <w:spacing w:before="120" w:after="120" w:line="276" w:lineRule="auto"/>
        <w:rPr>
          <w:rFonts w:ascii="Arial" w:eastAsia="Arial" w:hAnsi="Arial" w:cs="Arial"/>
          <w:sz w:val="24"/>
          <w:szCs w:val="24"/>
        </w:rPr>
      </w:pPr>
      <w:r>
        <w:rPr>
          <w:rFonts w:ascii="Arial" w:eastAsia="Arial" w:hAnsi="Arial" w:cs="Arial"/>
          <w:sz w:val="24"/>
          <w:szCs w:val="24"/>
        </w:rPr>
        <w:t xml:space="preserve">Hierarchical cluster analysis (HCA) is best implemented when the user does not have an </w:t>
      </w:r>
      <w:r>
        <w:rPr>
          <w:rFonts w:ascii="Arial" w:eastAsia="Arial" w:hAnsi="Arial" w:cs="Arial"/>
          <w:i/>
          <w:sz w:val="24"/>
          <w:szCs w:val="24"/>
        </w:rPr>
        <w:t>a priori</w:t>
      </w:r>
      <w:r>
        <w:rPr>
          <w:rFonts w:ascii="Arial" w:eastAsia="Arial" w:hAnsi="Arial" w:cs="Arial"/>
          <w:sz w:val="24"/>
          <w:szCs w:val="24"/>
        </w:rPr>
        <w:t xml:space="preserve"> number of clusters for which to build. Thus, it is a common approach to use HCA as a precursor to other clustering techniques where a predetermined number of clusters is recommended. HCA works by merging observations that are most similar into clusters and merges similar clusters that are closest in distance until all observations are merged into a single cluster.</w:t>
      </w:r>
    </w:p>
    <w:p w14:paraId="23E7B6B5" w14:textId="77777777" w:rsidR="0002002C" w:rsidRDefault="0002002C" w:rsidP="0002002C">
      <w:pPr>
        <w:spacing w:before="120" w:after="120" w:line="276" w:lineRule="auto"/>
        <w:rPr>
          <w:rFonts w:ascii="Arial" w:eastAsia="Arial" w:hAnsi="Arial" w:cs="Arial"/>
          <w:sz w:val="24"/>
          <w:szCs w:val="24"/>
        </w:rPr>
      </w:pPr>
      <w:r>
        <w:rPr>
          <w:rFonts w:ascii="Arial" w:eastAsia="Arial" w:hAnsi="Arial" w:cs="Arial"/>
          <w:sz w:val="24"/>
          <w:szCs w:val="24"/>
        </w:rPr>
        <w:t xml:space="preserve">HCA determines similarity as the </w:t>
      </w:r>
      <w:r>
        <w:rPr>
          <w:rFonts w:ascii="Arial" w:eastAsia="Arial" w:hAnsi="Arial" w:cs="Arial"/>
          <w:i/>
          <w:sz w:val="24"/>
          <w:szCs w:val="24"/>
        </w:rPr>
        <w:t>Euclidean distance</w:t>
      </w:r>
      <w:r>
        <w:rPr>
          <w:rFonts w:ascii="Arial" w:eastAsia="Arial" w:hAnsi="Arial" w:cs="Arial"/>
          <w:sz w:val="24"/>
          <w:szCs w:val="24"/>
        </w:rPr>
        <w:t xml:space="preserve"> between and among observations and creates links at the distance in which the two points lie. </w:t>
      </w:r>
    </w:p>
    <w:p w14:paraId="0B58F188" w14:textId="77777777" w:rsidR="0002002C" w:rsidRDefault="0002002C" w:rsidP="0002002C">
      <w:pPr>
        <w:spacing w:before="120" w:after="120" w:line="276" w:lineRule="auto"/>
        <w:rPr>
          <w:rFonts w:ascii="Arial" w:eastAsia="Arial" w:hAnsi="Arial" w:cs="Arial"/>
          <w:sz w:val="24"/>
          <w:szCs w:val="24"/>
        </w:rPr>
      </w:pPr>
      <w:r>
        <w:rPr>
          <w:rFonts w:ascii="Arial" w:eastAsia="Arial" w:hAnsi="Arial" w:cs="Arial"/>
          <w:sz w:val="24"/>
          <w:szCs w:val="24"/>
        </w:rPr>
        <w:t xml:space="preserve">With the number of features indicated by </w:t>
      </w:r>
      <w:r>
        <w:rPr>
          <w:rFonts w:ascii="Arial" w:eastAsia="Arial" w:hAnsi="Arial" w:cs="Arial"/>
          <w:i/>
          <w:sz w:val="24"/>
          <w:szCs w:val="24"/>
        </w:rPr>
        <w:t>n</w:t>
      </w:r>
      <w:r>
        <w:rPr>
          <w:rFonts w:ascii="Arial" w:eastAsia="Arial" w:hAnsi="Arial" w:cs="Arial"/>
          <w:sz w:val="24"/>
          <w:szCs w:val="24"/>
        </w:rPr>
        <w:t>, Euclidean distance is calculated using the formula:</w:t>
      </w:r>
    </w:p>
    <w:p w14:paraId="6E36B596" w14:textId="77777777" w:rsidR="0002002C" w:rsidRDefault="0002002C" w:rsidP="0002002C">
      <w:pPr>
        <w:spacing w:after="0" w:line="276" w:lineRule="auto"/>
        <w:jc w:val="center"/>
        <w:rPr>
          <w:rFonts w:ascii="Arial" w:eastAsia="Arial" w:hAnsi="Arial" w:cs="Arial"/>
          <w:sz w:val="24"/>
          <w:szCs w:val="24"/>
        </w:rPr>
      </w:pPr>
      <w:r>
        <w:rPr>
          <w:noProof/>
          <w:lang w:eastAsia="en-US"/>
        </w:rPr>
        <w:lastRenderedPageBreak/>
        <w:drawing>
          <wp:inline distT="0" distB="0" distL="114300" distR="114300" wp14:anchorId="59E7E4C1" wp14:editId="303FAEEF">
            <wp:extent cx="2682363" cy="933860"/>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2682363" cy="933860"/>
                    </a:xfrm>
                    <a:prstGeom prst="rect">
                      <a:avLst/>
                    </a:prstGeom>
                    <a:ln/>
                  </pic:spPr>
                </pic:pic>
              </a:graphicData>
            </a:graphic>
          </wp:inline>
        </w:drawing>
      </w:r>
    </w:p>
    <w:p w14:paraId="43E12AC3" w14:textId="77777777" w:rsidR="0002002C" w:rsidRDefault="0002002C" w:rsidP="0002002C">
      <w:pPr>
        <w:spacing w:before="120" w:after="120" w:line="276" w:lineRule="auto"/>
        <w:jc w:val="center"/>
        <w:rPr>
          <w:rFonts w:ascii="Arial" w:eastAsia="Arial" w:hAnsi="Arial" w:cs="Arial"/>
        </w:rPr>
      </w:pPr>
      <w:r>
        <w:rPr>
          <w:rFonts w:ascii="Arial" w:eastAsia="Arial" w:hAnsi="Arial" w:cs="Arial"/>
        </w:rPr>
        <w:t>Equation 4.1. Euclidean Distance</w:t>
      </w:r>
    </w:p>
    <w:p w14:paraId="30324AA4" w14:textId="77777777" w:rsidR="0002002C" w:rsidRDefault="0002002C" w:rsidP="0002002C">
      <w:pPr>
        <w:spacing w:before="120" w:after="120" w:line="276" w:lineRule="auto"/>
        <w:jc w:val="center"/>
        <w:rPr>
          <w:rFonts w:ascii="Arial" w:eastAsia="Arial" w:hAnsi="Arial" w:cs="Arial"/>
        </w:rPr>
      </w:pPr>
    </w:p>
    <w:p w14:paraId="14663A37"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After the distance between observations and cluster have been calculated, the relationships between and among all observations are displayed using a </w:t>
      </w:r>
      <w:proofErr w:type="spellStart"/>
      <w:r>
        <w:rPr>
          <w:rFonts w:ascii="Arial" w:eastAsia="Arial" w:hAnsi="Arial" w:cs="Arial"/>
        </w:rPr>
        <w:t>dendrogram</w:t>
      </w:r>
      <w:proofErr w:type="spellEnd"/>
      <w:r>
        <w:rPr>
          <w:rFonts w:ascii="Arial" w:eastAsia="Arial" w:hAnsi="Arial" w:cs="Arial"/>
        </w:rPr>
        <w:t xml:space="preserve">. </w:t>
      </w:r>
      <w:proofErr w:type="spellStart"/>
      <w:r>
        <w:rPr>
          <w:rFonts w:ascii="Arial" w:eastAsia="Arial" w:hAnsi="Arial" w:cs="Arial"/>
        </w:rPr>
        <w:t>Dendrograms</w:t>
      </w:r>
      <w:proofErr w:type="spellEnd"/>
      <w:r>
        <w:rPr>
          <w:rFonts w:ascii="Arial" w:eastAsia="Arial" w:hAnsi="Arial" w:cs="Arial"/>
        </w:rPr>
        <w:t xml:space="preserve"> are tree-like structures displaying horizontal lines at the distance between links. Dr. Thomas </w:t>
      </w:r>
      <w:proofErr w:type="spellStart"/>
      <w:r>
        <w:rPr>
          <w:rFonts w:ascii="Arial" w:eastAsia="Arial" w:hAnsi="Arial" w:cs="Arial"/>
        </w:rPr>
        <w:t>Schack</w:t>
      </w:r>
      <w:proofErr w:type="spellEnd"/>
      <w:r>
        <w:rPr>
          <w:rFonts w:ascii="Arial" w:eastAsia="Arial" w:hAnsi="Arial" w:cs="Arial"/>
        </w:rPr>
        <w:t xml:space="preserve"> (</w:t>
      </w:r>
      <w:hyperlink r:id="rId11">
        <w:r>
          <w:rPr>
            <w:rFonts w:ascii="Arial" w:eastAsia="Arial" w:hAnsi="Arial" w:cs="Arial"/>
            <w:color w:val="FF0000"/>
            <w:u w:val="single"/>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hyperlink>
      <w:r>
        <w:rPr>
          <w:rFonts w:ascii="Arial" w:eastAsia="Arial" w:hAnsi="Arial" w:cs="Arial"/>
        </w:rPr>
        <w:t xml:space="preserve">) relates this structure to the human brain in which each observation is a node and the links between observations are the neurons. This creates a hierarchical structure in which those items that are more closely related are “chunked” together into clusters. An example </w:t>
      </w:r>
      <w:proofErr w:type="spellStart"/>
      <w:r>
        <w:rPr>
          <w:rFonts w:ascii="Arial" w:eastAsia="Arial" w:hAnsi="Arial" w:cs="Arial"/>
        </w:rPr>
        <w:t>dendrogram</w:t>
      </w:r>
      <w:proofErr w:type="spellEnd"/>
      <w:r>
        <w:rPr>
          <w:rFonts w:ascii="Arial" w:eastAsia="Arial" w:hAnsi="Arial" w:cs="Arial"/>
        </w:rPr>
        <w:t xml:space="preserve"> is displayed below:</w:t>
      </w:r>
    </w:p>
    <w:p w14:paraId="30D41225" w14:textId="77777777" w:rsidR="0002002C" w:rsidRDefault="0002002C" w:rsidP="0002002C">
      <w:pPr>
        <w:spacing w:before="120" w:after="120" w:line="276" w:lineRule="auto"/>
        <w:rPr>
          <w:rFonts w:ascii="Arial" w:eastAsia="Arial" w:hAnsi="Arial" w:cs="Arial"/>
        </w:rPr>
      </w:pPr>
    </w:p>
    <w:p w14:paraId="52C8D7D4" w14:textId="77777777" w:rsidR="0002002C" w:rsidRDefault="0002002C" w:rsidP="0002002C">
      <w:pPr>
        <w:spacing w:before="120" w:after="120" w:line="276" w:lineRule="auto"/>
        <w:jc w:val="center"/>
        <w:rPr>
          <w:rFonts w:ascii="Arial" w:eastAsia="Arial" w:hAnsi="Arial" w:cs="Arial"/>
        </w:rPr>
      </w:pPr>
      <w:r>
        <w:rPr>
          <w:noProof/>
          <w:lang w:eastAsia="en-US"/>
        </w:rPr>
        <w:drawing>
          <wp:inline distT="0" distB="0" distL="0" distR="0" wp14:anchorId="24D2C2A4" wp14:editId="4481CB18">
            <wp:extent cx="4752975" cy="2565388"/>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290" cy="2581211"/>
                    </a:xfrm>
                    <a:prstGeom prst="rect">
                      <a:avLst/>
                    </a:prstGeom>
                  </pic:spPr>
                </pic:pic>
              </a:graphicData>
            </a:graphic>
          </wp:inline>
        </w:drawing>
      </w:r>
    </w:p>
    <w:p w14:paraId="7E0CB74E" w14:textId="77777777" w:rsidR="0002002C" w:rsidRDefault="0002002C" w:rsidP="0002002C">
      <w:pPr>
        <w:spacing w:before="120" w:after="120" w:line="276" w:lineRule="auto"/>
        <w:jc w:val="center"/>
        <w:rPr>
          <w:rFonts w:ascii="Arial" w:eastAsia="Arial" w:hAnsi="Arial" w:cs="Arial"/>
        </w:rPr>
      </w:pPr>
      <w:r>
        <w:rPr>
          <w:rFonts w:ascii="Arial" w:eastAsia="Arial" w:hAnsi="Arial" w:cs="Arial"/>
        </w:rPr>
        <w:t xml:space="preserve">Figure 4.x. Example </w:t>
      </w:r>
      <w:proofErr w:type="spellStart"/>
      <w:r>
        <w:rPr>
          <w:rFonts w:ascii="Arial" w:eastAsia="Arial" w:hAnsi="Arial" w:cs="Arial"/>
        </w:rPr>
        <w:t>dendrogram</w:t>
      </w:r>
      <w:proofErr w:type="spellEnd"/>
    </w:p>
    <w:p w14:paraId="48E11CA1" w14:textId="77777777" w:rsidR="0002002C" w:rsidRDefault="0002002C" w:rsidP="0002002C">
      <w:pPr>
        <w:spacing w:before="120" w:after="120" w:line="276" w:lineRule="auto"/>
        <w:jc w:val="center"/>
        <w:rPr>
          <w:rFonts w:ascii="Arial" w:eastAsia="Arial" w:hAnsi="Arial" w:cs="Arial"/>
        </w:rPr>
      </w:pPr>
    </w:p>
    <w:p w14:paraId="7F141889"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The y-axis indicates the Euclidean distance while the x-axis indicates the row index for each observation. Horizontal lines denote links between observations with links closer to the x-axis indicating closer distance and subsequent relationship. There appear to be 3 clusters in this example. The first cluster includes the observations colored in green, the second cluster </w:t>
      </w:r>
      <w:proofErr w:type="gramStart"/>
      <w:r>
        <w:rPr>
          <w:rFonts w:ascii="Arial" w:eastAsia="Arial" w:hAnsi="Arial" w:cs="Arial"/>
        </w:rPr>
        <w:lastRenderedPageBreak/>
        <w:t>includes  the</w:t>
      </w:r>
      <w:proofErr w:type="gramEnd"/>
      <w:r>
        <w:rPr>
          <w:rFonts w:ascii="Arial" w:eastAsia="Arial" w:hAnsi="Arial" w:cs="Arial"/>
        </w:rPr>
        <w:t xml:space="preserve"> observations colored in red, and the third cluster includes the observations colored in turquoise.</w:t>
      </w:r>
    </w:p>
    <w:p w14:paraId="40FE4DFC" w14:textId="77777777" w:rsidR="0002002C" w:rsidRDefault="0002002C" w:rsidP="0002002C">
      <w:pPr>
        <w:spacing w:before="120" w:after="120" w:line="276" w:lineRule="auto"/>
        <w:rPr>
          <w:rFonts w:ascii="Arial" w:eastAsia="Arial" w:hAnsi="Arial" w:cs="Arial"/>
          <w:sz w:val="28"/>
          <w:szCs w:val="28"/>
        </w:rPr>
      </w:pPr>
    </w:p>
    <w:p w14:paraId="77028D17" w14:textId="77777777" w:rsidR="0002002C" w:rsidRDefault="0002002C" w:rsidP="0002002C">
      <w:pPr>
        <w:spacing w:after="0" w:line="276" w:lineRule="auto"/>
        <w:rPr>
          <w:rFonts w:ascii="Arial" w:eastAsia="Arial" w:hAnsi="Arial" w:cs="Arial"/>
          <w:sz w:val="28"/>
          <w:szCs w:val="28"/>
        </w:rPr>
      </w:pPr>
      <w:r>
        <w:rPr>
          <w:rFonts w:ascii="Arial" w:eastAsia="Arial" w:hAnsi="Arial" w:cs="Arial"/>
          <w:sz w:val="28"/>
          <w:szCs w:val="28"/>
        </w:rPr>
        <w:t>Exercise 1: Building HCA Model</w:t>
      </w:r>
    </w:p>
    <w:p w14:paraId="37EBB5AD" w14:textId="77777777" w:rsidR="0002002C" w:rsidRPr="006A73B4" w:rsidRDefault="0002002C" w:rsidP="0002002C">
      <w:pPr>
        <w:spacing w:after="0" w:line="276" w:lineRule="auto"/>
        <w:jc w:val="center"/>
        <w:rPr>
          <w:rFonts w:ascii="Arial" w:eastAsia="Arial" w:hAnsi="Arial" w:cs="Arial"/>
          <w:i/>
          <w:color w:val="FF0000"/>
          <w:sz w:val="24"/>
          <w:szCs w:val="24"/>
          <w:highlight w:val="yellow"/>
          <w:u w:val="single"/>
        </w:rPr>
      </w:pPr>
      <w:r w:rsidRPr="006A73B4">
        <w:rPr>
          <w:rFonts w:ascii="Arial" w:eastAsia="Arial" w:hAnsi="Arial" w:cs="Arial"/>
          <w:i/>
          <w:color w:val="FF0000"/>
          <w:sz w:val="24"/>
          <w:szCs w:val="24"/>
          <w:highlight w:val="yellow"/>
          <w:u w:val="single"/>
        </w:rPr>
        <w:t>Present x:</w:t>
      </w:r>
      <w:r>
        <w:rPr>
          <w:rFonts w:ascii="Arial" w:eastAsia="Arial" w:hAnsi="Arial" w:cs="Arial"/>
          <w:i/>
          <w:color w:val="FF0000"/>
          <w:sz w:val="24"/>
          <w:szCs w:val="24"/>
          <w:highlight w:val="yellow"/>
          <w:u w:val="single"/>
        </w:rPr>
        <w:t xml:space="preserve"> Building HCA Model</w:t>
      </w:r>
    </w:p>
    <w:p w14:paraId="68A56D4F"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To demonstrate HCA, we will be using an adapted version of the </w:t>
      </w:r>
      <w:r>
        <w:rPr>
          <w:rFonts w:ascii="Arial" w:eastAsia="Arial" w:hAnsi="Arial" w:cs="Arial"/>
          <w:i/>
        </w:rPr>
        <w:t>glass</w:t>
      </w:r>
      <w:r>
        <w:rPr>
          <w:rFonts w:ascii="Arial" w:eastAsia="Arial" w:hAnsi="Arial" w:cs="Arial"/>
        </w:rPr>
        <w:t xml:space="preserve"> dataset from the University of California – Irvine (</w:t>
      </w:r>
      <w:hyperlink r:id="rId13">
        <w:r>
          <w:rPr>
            <w:rFonts w:ascii="Arial" w:eastAsia="Arial" w:hAnsi="Arial" w:cs="Arial"/>
            <w:color w:val="FF0000"/>
            <w:u w:val="single"/>
          </w:rPr>
          <w:t>http://archive.ics.uci.edu/ml/datasets/Glass+Identification</w:t>
        </w:r>
      </w:hyperlink>
      <w:r>
        <w:rPr>
          <w:rFonts w:ascii="Arial" w:eastAsia="Arial" w:hAnsi="Arial" w:cs="Arial"/>
        </w:rPr>
        <w:t>). This data contains 218 observations and 9 features corresponding to the percent weight of various oxides found in glass:</w:t>
      </w:r>
    </w:p>
    <w:p w14:paraId="2D5F6A22" w14:textId="77777777" w:rsidR="0002002C" w:rsidRDefault="0002002C" w:rsidP="0002002C">
      <w:pPr>
        <w:numPr>
          <w:ilvl w:val="0"/>
          <w:numId w:val="12"/>
        </w:numPr>
        <w:pBdr>
          <w:top w:val="nil"/>
          <w:left w:val="nil"/>
          <w:bottom w:val="nil"/>
          <w:right w:val="nil"/>
          <w:between w:val="nil"/>
        </w:pBdr>
        <w:spacing w:before="120" w:after="0" w:line="276" w:lineRule="auto"/>
        <w:rPr>
          <w:color w:val="000000"/>
        </w:rPr>
      </w:pPr>
      <w:r>
        <w:rPr>
          <w:rFonts w:ascii="Arial" w:eastAsia="Arial" w:hAnsi="Arial" w:cs="Arial"/>
          <w:color w:val="000000"/>
        </w:rPr>
        <w:t>RI: refractive index</w:t>
      </w:r>
    </w:p>
    <w:p w14:paraId="40776C8C" w14:textId="77777777" w:rsidR="0002002C" w:rsidRDefault="0002002C" w:rsidP="0002002C">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Na: weight percent in Sodium</w:t>
      </w:r>
    </w:p>
    <w:p w14:paraId="408C1AAA" w14:textId="77777777" w:rsidR="0002002C" w:rsidRDefault="0002002C" w:rsidP="0002002C">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Mg: weight percent in Magnesium</w:t>
      </w:r>
    </w:p>
    <w:p w14:paraId="59E7C37F" w14:textId="77777777" w:rsidR="0002002C" w:rsidRDefault="0002002C" w:rsidP="0002002C">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Al: weight percent in Aluminum</w:t>
      </w:r>
    </w:p>
    <w:p w14:paraId="2B43D3E0" w14:textId="77777777" w:rsidR="0002002C" w:rsidRDefault="0002002C" w:rsidP="0002002C">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Si: weight percent in Silicon</w:t>
      </w:r>
    </w:p>
    <w:p w14:paraId="64241210" w14:textId="77777777" w:rsidR="0002002C" w:rsidRDefault="0002002C" w:rsidP="0002002C">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K: weight percent in Potassium</w:t>
      </w:r>
    </w:p>
    <w:p w14:paraId="56D5D9E9" w14:textId="77777777" w:rsidR="0002002C" w:rsidRDefault="0002002C" w:rsidP="0002002C">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Ca: weight percent in Calcium</w:t>
      </w:r>
    </w:p>
    <w:p w14:paraId="6515A146" w14:textId="77777777" w:rsidR="0002002C" w:rsidRDefault="0002002C" w:rsidP="0002002C">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Ba: weight percent in Barium</w:t>
      </w:r>
    </w:p>
    <w:p w14:paraId="09D8EE46" w14:textId="77777777" w:rsidR="0002002C" w:rsidRDefault="0002002C" w:rsidP="0002002C">
      <w:pPr>
        <w:numPr>
          <w:ilvl w:val="0"/>
          <w:numId w:val="12"/>
        </w:numPr>
        <w:pBdr>
          <w:top w:val="nil"/>
          <w:left w:val="nil"/>
          <w:bottom w:val="nil"/>
          <w:right w:val="nil"/>
          <w:between w:val="nil"/>
        </w:pBdr>
        <w:spacing w:after="120" w:line="276" w:lineRule="auto"/>
        <w:rPr>
          <w:color w:val="000000"/>
        </w:rPr>
      </w:pPr>
      <w:r>
        <w:rPr>
          <w:rFonts w:ascii="Arial" w:eastAsia="Arial" w:hAnsi="Arial" w:cs="Arial"/>
          <w:color w:val="000000"/>
        </w:rPr>
        <w:t>Fe: weight percent in Iron</w:t>
      </w:r>
    </w:p>
    <w:p w14:paraId="62399FDC" w14:textId="77777777" w:rsidR="0002002C" w:rsidRDefault="0002002C" w:rsidP="0002002C">
      <w:pPr>
        <w:spacing w:before="120" w:after="120" w:line="276" w:lineRule="auto"/>
        <w:rPr>
          <w:rFonts w:ascii="Arial" w:eastAsia="Arial" w:hAnsi="Arial" w:cs="Arial"/>
        </w:rPr>
      </w:pPr>
      <w:r>
        <w:rPr>
          <w:rFonts w:ascii="Arial" w:eastAsia="Arial" w:hAnsi="Arial" w:cs="Arial"/>
        </w:rPr>
        <w:t>In this exercise, we will be using refractive index (RI) and the various weight percent in each oxide to segment glass type.</w:t>
      </w:r>
    </w:p>
    <w:p w14:paraId="57B6B01C" w14:textId="77777777" w:rsidR="0002002C" w:rsidRDefault="0002002C" w:rsidP="0002002C">
      <w:pPr>
        <w:numPr>
          <w:ilvl w:val="0"/>
          <w:numId w:val="5"/>
        </w:numPr>
        <w:pBdr>
          <w:top w:val="nil"/>
          <w:left w:val="nil"/>
          <w:bottom w:val="nil"/>
          <w:right w:val="nil"/>
          <w:between w:val="nil"/>
        </w:pBdr>
        <w:spacing w:before="120" w:after="120" w:line="276" w:lineRule="auto"/>
        <w:rPr>
          <w:color w:val="000000"/>
        </w:rPr>
      </w:pPr>
      <w:r>
        <w:rPr>
          <w:rFonts w:ascii="Arial" w:eastAsia="Arial" w:hAnsi="Arial" w:cs="Arial"/>
          <w:color w:val="000000"/>
        </w:rPr>
        <w:t>To get started, we will import pandas and read the glass.csv file using the following code:</w:t>
      </w:r>
    </w:p>
    <w:p w14:paraId="168EFF50" w14:textId="77777777" w:rsidR="0002002C" w:rsidRDefault="0002002C" w:rsidP="0002002C">
      <w:pPr>
        <w:spacing w:after="0" w:line="240" w:lineRule="auto"/>
        <w:ind w:left="720"/>
        <w:rPr>
          <w:rFonts w:ascii="Droid Sans Mono" w:eastAsia="Droid Sans Mono" w:hAnsi="Droid Sans Mono" w:cs="Droid Sans Mono"/>
          <w:highlight w:val="green"/>
        </w:rPr>
      </w:pPr>
    </w:p>
    <w:p w14:paraId="06E54B13"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pandas as </w:t>
      </w:r>
      <w:proofErr w:type="spellStart"/>
      <w:r>
        <w:rPr>
          <w:rFonts w:ascii="Droid Sans Mono" w:eastAsia="Droid Sans Mono" w:hAnsi="Droid Sans Mono" w:cs="Droid Sans Mono"/>
          <w:highlight w:val="green"/>
        </w:rPr>
        <w:t>pd</w:t>
      </w:r>
      <w:proofErr w:type="spellEnd"/>
    </w:p>
    <w:p w14:paraId="257DD56C"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df</w:t>
      </w:r>
      <w:proofErr w:type="spellEnd"/>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pd.read_csv</w:t>
      </w:r>
      <w:proofErr w:type="spellEnd"/>
      <w:r>
        <w:rPr>
          <w:rFonts w:ascii="Droid Sans Mono" w:eastAsia="Droid Sans Mono" w:hAnsi="Droid Sans Mono" w:cs="Droid Sans Mono"/>
          <w:highlight w:val="green"/>
        </w:rPr>
        <w:t>('glass.csv')</w:t>
      </w:r>
    </w:p>
    <w:p w14:paraId="67714894" w14:textId="77777777" w:rsidR="0002002C" w:rsidRDefault="0002002C" w:rsidP="0002002C">
      <w:pPr>
        <w:spacing w:before="120" w:after="120" w:line="276" w:lineRule="auto"/>
        <w:rPr>
          <w:rFonts w:ascii="Droid Sans Mono" w:eastAsia="Droid Sans Mono" w:hAnsi="Droid Sans Mono" w:cs="Droid Sans Mono"/>
          <w:highlight w:val="green"/>
        </w:rPr>
      </w:pPr>
    </w:p>
    <w:p w14:paraId="7FFA4661" w14:textId="77777777" w:rsidR="0002002C" w:rsidRDefault="0002002C" w:rsidP="0002002C">
      <w:pPr>
        <w:pStyle w:val="ListParagraph"/>
        <w:numPr>
          <w:ilvl w:val="0"/>
          <w:numId w:val="5"/>
        </w:numPr>
        <w:rPr>
          <w:rFonts w:ascii="Droid Sans Mono" w:eastAsia="Droid Sans Mono" w:hAnsi="Droid Sans Mono" w:cs="Droid Sans Mono"/>
          <w:highlight w:val="green"/>
        </w:rPr>
      </w:pPr>
      <w:r>
        <w:t>L</w:t>
      </w:r>
      <w:r w:rsidRPr="00395723">
        <w:t xml:space="preserve">ook for some basic data frame information by printing </w:t>
      </w:r>
      <w:proofErr w:type="gramStart"/>
      <w:r w:rsidRPr="00395723">
        <w:rPr>
          <w:rFonts w:ascii="Droid Sans Mono" w:eastAsia="Droid Sans Mono" w:hAnsi="Droid Sans Mono" w:cs="Droid Sans Mono"/>
        </w:rPr>
        <w:t>df.info(</w:t>
      </w:r>
      <w:proofErr w:type="gramEnd"/>
      <w:r w:rsidRPr="00395723">
        <w:rPr>
          <w:rFonts w:ascii="Droid Sans Mono" w:eastAsia="Droid Sans Mono" w:hAnsi="Droid Sans Mono" w:cs="Droid Sans Mono"/>
        </w:rPr>
        <w:t>)</w:t>
      </w:r>
      <w:r w:rsidRPr="00395723">
        <w:t xml:space="preserve"> to the console using</w:t>
      </w:r>
      <w:r>
        <w:t xml:space="preserve"> </w:t>
      </w:r>
      <w:r>
        <w:rPr>
          <w:rFonts w:ascii="Droid Sans Mono" w:eastAsia="Droid Sans Mono" w:hAnsi="Droid Sans Mono" w:cs="Droid Sans Mono"/>
          <w:highlight w:val="green"/>
        </w:rPr>
        <w:t>print(df.info()).</w:t>
      </w:r>
    </w:p>
    <w:p w14:paraId="3F6AF7AA" w14:textId="77777777" w:rsidR="0002002C" w:rsidRDefault="0002002C" w:rsidP="0002002C">
      <w:pPr>
        <w:spacing w:before="120" w:after="120" w:line="276" w:lineRule="auto"/>
        <w:jc w:val="center"/>
      </w:pPr>
      <w:r>
        <w:rPr>
          <w:noProof/>
          <w:lang w:eastAsia="en-US"/>
        </w:rPr>
        <w:drawing>
          <wp:inline distT="0" distB="0" distL="114300" distR="114300" wp14:anchorId="4259366E" wp14:editId="7389E436">
            <wp:extent cx="6027420" cy="164592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6027420" cy="1645920"/>
                    </a:xfrm>
                    <a:prstGeom prst="rect">
                      <a:avLst/>
                    </a:prstGeom>
                    <a:ln/>
                  </pic:spPr>
                </pic:pic>
              </a:graphicData>
            </a:graphic>
          </wp:inline>
        </w:drawing>
      </w:r>
    </w:p>
    <w:p w14:paraId="05AC1B7D" w14:textId="77777777" w:rsidR="0002002C" w:rsidRPr="006A73B4" w:rsidRDefault="0002002C" w:rsidP="0002002C">
      <w:pPr>
        <w:spacing w:before="120" w:after="120" w:line="276" w:lineRule="auto"/>
        <w:jc w:val="center"/>
        <w:rPr>
          <w:rFonts w:ascii="Arial" w:hAnsi="Arial" w:cs="Arial"/>
        </w:rPr>
      </w:pPr>
      <w:r>
        <w:rPr>
          <w:rFonts w:ascii="Arial" w:hAnsi="Arial" w:cs="Arial"/>
        </w:rPr>
        <w:t>Figure 4.x</w:t>
      </w:r>
      <w:r w:rsidRPr="00F13711">
        <w:rPr>
          <w:rFonts w:ascii="Arial" w:hAnsi="Arial" w:cs="Arial"/>
        </w:rPr>
        <w:t xml:space="preserve">: </w:t>
      </w:r>
      <w:proofErr w:type="spellStart"/>
      <w:r>
        <w:rPr>
          <w:rFonts w:ascii="Arial" w:hAnsi="Arial" w:cs="Arial"/>
        </w:rPr>
        <w:t>DataFrame</w:t>
      </w:r>
      <w:proofErr w:type="spellEnd"/>
      <w:r>
        <w:rPr>
          <w:rFonts w:ascii="Arial" w:hAnsi="Arial" w:cs="Arial"/>
        </w:rPr>
        <w:t xml:space="preserve"> information</w:t>
      </w:r>
    </w:p>
    <w:p w14:paraId="36A73F03" w14:textId="322C2A61" w:rsidR="0002002C" w:rsidRPr="006A73B4" w:rsidDel="00297DA7" w:rsidRDefault="0002002C" w:rsidP="0002002C">
      <w:pPr>
        <w:spacing w:before="120" w:after="120" w:line="276" w:lineRule="auto"/>
        <w:jc w:val="center"/>
        <w:rPr>
          <w:moveFrom w:id="2" w:author="Aaron England" w:date="2019-04-16T07:55:00Z"/>
          <w:rFonts w:ascii="Arial" w:eastAsia="Arial" w:hAnsi="Arial" w:cs="Arial"/>
          <w:i/>
          <w:color w:val="C00000"/>
          <w:highlight w:val="yellow"/>
        </w:rPr>
      </w:pPr>
      <w:moveFromRangeStart w:id="3" w:author="Aaron England" w:date="2019-04-16T07:55:00Z" w:name="move6293726"/>
      <w:commentRangeStart w:id="4"/>
      <w:moveFrom w:id="5" w:author="Aaron England" w:date="2019-04-16T07:55:00Z">
        <w:r w:rsidRPr="006A73B4" w:rsidDel="00297DA7">
          <w:rPr>
            <w:rFonts w:ascii="Arial" w:eastAsia="Arial" w:hAnsi="Arial" w:cs="Arial"/>
            <w:b/>
            <w:i/>
            <w:color w:val="C00000"/>
            <w:highlight w:val="yellow"/>
          </w:rPr>
          <w:lastRenderedPageBreak/>
          <w:t>Discussion</w:t>
        </w:r>
        <w:r w:rsidRPr="006A73B4" w:rsidDel="00297DA7">
          <w:rPr>
            <w:rFonts w:ascii="Arial" w:eastAsia="Arial" w:hAnsi="Arial" w:cs="Arial"/>
            <w:i/>
            <w:color w:val="C00000"/>
            <w:highlight w:val="yellow"/>
          </w:rPr>
          <w:t>: From Figure 4.x, how many rows do we have in our data? What about columns? Are there any missing observations? What is the data type for each column?</w:t>
        </w:r>
      </w:moveFrom>
    </w:p>
    <w:p w14:paraId="49291D32" w14:textId="3B1BDACD" w:rsidR="0002002C" w:rsidDel="00297DA7" w:rsidRDefault="0002002C" w:rsidP="0002002C">
      <w:pPr>
        <w:spacing w:before="120" w:after="120" w:line="276" w:lineRule="auto"/>
        <w:jc w:val="center"/>
        <w:rPr>
          <w:moveFrom w:id="6" w:author="Aaron England" w:date="2019-04-16T07:55:00Z"/>
          <w:rFonts w:ascii="Arial" w:eastAsia="Arial" w:hAnsi="Arial" w:cs="Arial"/>
          <w:i/>
          <w:color w:val="C00000"/>
          <w:highlight w:val="yellow"/>
        </w:rPr>
      </w:pPr>
      <w:moveFrom w:id="7" w:author="Aaron England" w:date="2019-04-16T07:55:00Z">
        <w:r w:rsidRPr="006A73B4" w:rsidDel="00297DA7">
          <w:rPr>
            <w:rFonts w:ascii="Arial" w:eastAsia="Arial" w:hAnsi="Arial" w:cs="Arial"/>
            <w:b/>
            <w:i/>
            <w:color w:val="C00000"/>
            <w:highlight w:val="yellow"/>
          </w:rPr>
          <w:t>Answer</w:t>
        </w:r>
        <w:r w:rsidRPr="006A73B4" w:rsidDel="00297DA7">
          <w:rPr>
            <w:rFonts w:ascii="Arial" w:eastAsia="Arial" w:hAnsi="Arial" w:cs="Arial"/>
            <w:i/>
            <w:color w:val="C00000"/>
            <w:highlight w:val="yellow"/>
          </w:rPr>
          <w:t xml:space="preserve">: There are 218 entries (I.e., rows) and 9 columns. There are no missing values (I.e., all are </w:t>
        </w:r>
        <w:r w:rsidRPr="006A73B4" w:rsidDel="00297DA7">
          <w:rPr>
            <w:rFonts w:ascii="Droid Sans Mono" w:eastAsia="Droid Sans Mono" w:hAnsi="Droid Sans Mono" w:cs="Droid Sans Mono"/>
            <w:i/>
            <w:color w:val="C00000"/>
            <w:highlight w:val="yellow"/>
          </w:rPr>
          <w:t>non-null</w:t>
        </w:r>
        <w:r w:rsidRPr="006A73B4" w:rsidDel="00297DA7">
          <w:rPr>
            <w:rFonts w:ascii="Arial" w:eastAsia="Arial" w:hAnsi="Arial" w:cs="Arial"/>
            <w:i/>
            <w:color w:val="C00000"/>
            <w:highlight w:val="yellow"/>
          </w:rPr>
          <w:t xml:space="preserve">) and that the data type for each column is </w:t>
        </w:r>
        <w:r w:rsidRPr="006A73B4" w:rsidDel="00297DA7">
          <w:rPr>
            <w:rFonts w:ascii="Droid Sans Mono" w:eastAsia="Droid Sans Mono" w:hAnsi="Droid Sans Mono" w:cs="Droid Sans Mono"/>
            <w:i/>
            <w:color w:val="C00000"/>
            <w:highlight w:val="yellow"/>
          </w:rPr>
          <w:t>float64</w:t>
        </w:r>
        <w:r w:rsidRPr="006A73B4" w:rsidDel="00297DA7">
          <w:rPr>
            <w:rFonts w:ascii="Arial" w:eastAsia="Arial" w:hAnsi="Arial" w:cs="Arial"/>
            <w:i/>
            <w:color w:val="C00000"/>
            <w:highlight w:val="yellow"/>
          </w:rPr>
          <w:t xml:space="preserve">. </w:t>
        </w:r>
        <w:commentRangeEnd w:id="4"/>
        <w:r w:rsidR="00E60715" w:rsidDel="00297DA7">
          <w:rPr>
            <w:rStyle w:val="CommentReference"/>
          </w:rPr>
          <w:commentReference w:id="4"/>
        </w:r>
      </w:moveFrom>
    </w:p>
    <w:moveFromRangeEnd w:id="3"/>
    <w:p w14:paraId="4951EF77" w14:textId="77777777" w:rsidR="0002002C" w:rsidRPr="006A73B4" w:rsidRDefault="0002002C" w:rsidP="0002002C">
      <w:pPr>
        <w:spacing w:before="120" w:after="120" w:line="276" w:lineRule="auto"/>
        <w:jc w:val="center"/>
        <w:rPr>
          <w:rFonts w:ascii="Arial" w:eastAsia="Arial" w:hAnsi="Arial" w:cs="Arial"/>
          <w:i/>
          <w:color w:val="C00000"/>
        </w:rPr>
      </w:pPr>
    </w:p>
    <w:p w14:paraId="675C7C13" w14:textId="77777777" w:rsidR="0002002C" w:rsidRDefault="0002002C" w:rsidP="0002002C">
      <w:pPr>
        <w:numPr>
          <w:ilvl w:val="0"/>
          <w:numId w:val="5"/>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To remove any possible order effects in the data, we will shuffle the rows prior to building any models and save it as a new data frame object as follows: </w:t>
      </w:r>
    </w:p>
    <w:p w14:paraId="6210C88E"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sklearn.utils</w:t>
      </w:r>
      <w:proofErr w:type="spellEnd"/>
      <w:r>
        <w:rPr>
          <w:rFonts w:ascii="Droid Sans Mono" w:eastAsia="Droid Sans Mono" w:hAnsi="Droid Sans Mono" w:cs="Droid Sans Mono"/>
          <w:highlight w:val="green"/>
        </w:rPr>
        <w:t xml:space="preserve"> import shuffle</w:t>
      </w:r>
    </w:p>
    <w:p w14:paraId="38EADFC1"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df_shuffled</w:t>
      </w:r>
      <w:proofErr w:type="spellEnd"/>
      <w:r>
        <w:rPr>
          <w:rFonts w:ascii="Droid Sans Mono" w:eastAsia="Droid Sans Mono" w:hAnsi="Droid Sans Mono" w:cs="Droid Sans Mono"/>
          <w:highlight w:val="green"/>
        </w:rPr>
        <w:t xml:space="preserve"> = </w:t>
      </w:r>
      <w:proofErr w:type="gramStart"/>
      <w:r>
        <w:rPr>
          <w:rFonts w:ascii="Droid Sans Mono" w:eastAsia="Droid Sans Mono" w:hAnsi="Droid Sans Mono" w:cs="Droid Sans Mono"/>
          <w:highlight w:val="green"/>
        </w:rPr>
        <w:t>shuffle(</w:t>
      </w:r>
      <w:proofErr w:type="spellStart"/>
      <w:proofErr w:type="gramEnd"/>
      <w:r>
        <w:rPr>
          <w:rFonts w:ascii="Droid Sans Mono" w:eastAsia="Droid Sans Mono" w:hAnsi="Droid Sans Mono" w:cs="Droid Sans Mono"/>
          <w:highlight w:val="green"/>
        </w:rPr>
        <w:t>df</w:t>
      </w:r>
      <w:proofErr w:type="spell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random_state</w:t>
      </w:r>
      <w:proofErr w:type="spellEnd"/>
      <w:r>
        <w:rPr>
          <w:rFonts w:ascii="Droid Sans Mono" w:eastAsia="Droid Sans Mono" w:hAnsi="Droid Sans Mono" w:cs="Droid Sans Mono"/>
          <w:highlight w:val="green"/>
        </w:rPr>
        <w:t>=42)</w:t>
      </w:r>
    </w:p>
    <w:p w14:paraId="2596C5BB" w14:textId="77777777" w:rsidR="0002002C" w:rsidRDefault="0002002C" w:rsidP="0002002C">
      <w:pPr>
        <w:spacing w:before="120" w:after="120" w:line="276" w:lineRule="auto"/>
        <w:rPr>
          <w:rFonts w:ascii="Arial" w:eastAsia="Arial" w:hAnsi="Arial" w:cs="Arial"/>
        </w:rPr>
      </w:pPr>
    </w:p>
    <w:p w14:paraId="242C6FE0" w14:textId="77777777" w:rsidR="0002002C" w:rsidRDefault="0002002C" w:rsidP="0002002C">
      <w:pPr>
        <w:numPr>
          <w:ilvl w:val="0"/>
          <w:numId w:val="5"/>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Transform each observation into a z-score by fitting and transforming the shuffled data using: </w:t>
      </w:r>
    </w:p>
    <w:p w14:paraId="57CCAF27" w14:textId="77777777" w:rsidR="0002002C" w:rsidRDefault="0002002C" w:rsidP="0002002C">
      <w:pPr>
        <w:spacing w:after="0" w:line="240" w:lineRule="auto"/>
        <w:rPr>
          <w:rFonts w:ascii="Droid Sans Mono" w:eastAsia="Droid Sans Mono" w:hAnsi="Droid Sans Mono" w:cs="Droid Sans Mono"/>
          <w:highlight w:val="green"/>
        </w:rPr>
      </w:pPr>
    </w:p>
    <w:p w14:paraId="62684FA5"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sklearn.preprocessing</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StandardScaler</w:t>
      </w:r>
      <w:proofErr w:type="spellEnd"/>
    </w:p>
    <w:p w14:paraId="56C45D08"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scaler</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StandardScaler</w:t>
      </w:r>
      <w:proofErr w:type="spellEnd"/>
      <w:r>
        <w:rPr>
          <w:rFonts w:ascii="Droid Sans Mono" w:eastAsia="Droid Sans Mono" w:hAnsi="Droid Sans Mono" w:cs="Droid Sans Mono"/>
          <w:highlight w:val="green"/>
        </w:rPr>
        <w:t xml:space="preserve">() </w:t>
      </w:r>
    </w:p>
    <w:p w14:paraId="4631F1EB"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scaled_features</w:t>
      </w:r>
      <w:proofErr w:type="spell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scaler.fit_</w:t>
      </w:r>
      <w:proofErr w:type="gramStart"/>
      <w:r>
        <w:rPr>
          <w:rFonts w:ascii="Droid Sans Mono" w:eastAsia="Droid Sans Mono" w:hAnsi="Droid Sans Mono" w:cs="Droid Sans Mono"/>
          <w:highlight w:val="green"/>
        </w:rPr>
        <w:t>transform</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df_shuffled</w:t>
      </w:r>
      <w:proofErr w:type="spellEnd"/>
      <w:r>
        <w:rPr>
          <w:rFonts w:ascii="Droid Sans Mono" w:eastAsia="Droid Sans Mono" w:hAnsi="Droid Sans Mono" w:cs="Droid Sans Mono"/>
          <w:highlight w:val="green"/>
        </w:rPr>
        <w:t>)</w:t>
      </w:r>
    </w:p>
    <w:p w14:paraId="051AA170" w14:textId="77777777" w:rsidR="0002002C" w:rsidRDefault="0002002C" w:rsidP="0002002C">
      <w:pPr>
        <w:spacing w:before="120" w:after="120" w:line="276" w:lineRule="auto"/>
        <w:rPr>
          <w:rFonts w:ascii="Droid Sans Mono" w:eastAsia="Droid Sans Mono" w:hAnsi="Droid Sans Mono" w:cs="Droid Sans Mono"/>
          <w:highlight w:val="green"/>
        </w:rPr>
      </w:pPr>
    </w:p>
    <w:p w14:paraId="69AFE9BA" w14:textId="77777777" w:rsidR="0002002C" w:rsidRPr="00487A3E" w:rsidRDefault="0002002C" w:rsidP="0002002C">
      <w:pPr>
        <w:numPr>
          <w:ilvl w:val="0"/>
          <w:numId w:val="5"/>
        </w:numPr>
        <w:pBdr>
          <w:top w:val="nil"/>
          <w:left w:val="nil"/>
          <w:bottom w:val="nil"/>
          <w:right w:val="nil"/>
          <w:between w:val="nil"/>
        </w:pBdr>
        <w:spacing w:before="120" w:after="120" w:line="276" w:lineRule="auto"/>
        <w:rPr>
          <w:rFonts w:ascii="Arial" w:eastAsia="Arial" w:hAnsi="Arial" w:cs="Arial"/>
        </w:rPr>
      </w:pPr>
      <w:r>
        <w:rPr>
          <w:rFonts w:ascii="Arial" w:eastAsia="Arial" w:hAnsi="Arial" w:cs="Arial"/>
          <w:color w:val="000000"/>
        </w:rPr>
        <w:t xml:space="preserve">Perform hierarchical clustering using the linkage function on </w:t>
      </w:r>
      <w:proofErr w:type="spellStart"/>
      <w:r>
        <w:rPr>
          <w:rFonts w:ascii="Arial" w:eastAsia="Arial" w:hAnsi="Arial" w:cs="Arial"/>
          <w:color w:val="000000"/>
        </w:rPr>
        <w:t>scaled_features</w:t>
      </w:r>
      <w:proofErr w:type="spellEnd"/>
      <w:r>
        <w:rPr>
          <w:rFonts w:ascii="Arial" w:eastAsia="Arial" w:hAnsi="Arial" w:cs="Arial"/>
          <w:color w:val="000000"/>
        </w:rPr>
        <w:t>. The below code will show you how:</w:t>
      </w:r>
    </w:p>
    <w:p w14:paraId="1CA66C93"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scipy.cluster.hierarchy</w:t>
      </w:r>
      <w:proofErr w:type="spellEnd"/>
      <w:r>
        <w:rPr>
          <w:rFonts w:ascii="Droid Sans Mono" w:eastAsia="Droid Sans Mono" w:hAnsi="Droid Sans Mono" w:cs="Droid Sans Mono"/>
          <w:highlight w:val="green"/>
        </w:rPr>
        <w:t xml:space="preserve"> import linkage</w:t>
      </w:r>
      <w:r>
        <w:rPr>
          <w:rFonts w:ascii="Droid Sans Mono" w:eastAsia="Droid Sans Mono" w:hAnsi="Droid Sans Mono" w:cs="Droid Sans Mono"/>
        </w:rPr>
        <w:t xml:space="preserve"> </w:t>
      </w:r>
    </w:p>
    <w:p w14:paraId="379FFB60" w14:textId="77777777" w:rsidR="0002002C" w:rsidRDefault="0002002C" w:rsidP="0002002C">
      <w:pPr>
        <w:spacing w:after="0" w:line="240" w:lineRule="auto"/>
        <w:ind w:left="562" w:firstLine="157"/>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linkage(</w:t>
      </w:r>
      <w:proofErr w:type="spellStart"/>
      <w:r>
        <w:rPr>
          <w:rFonts w:ascii="Droid Sans Mono" w:eastAsia="Droid Sans Mono" w:hAnsi="Droid Sans Mono" w:cs="Droid Sans Mono"/>
          <w:highlight w:val="green"/>
        </w:rPr>
        <w:t>scaled_features</w:t>
      </w:r>
      <w:proofErr w:type="spellEnd"/>
      <w:r>
        <w:rPr>
          <w:rFonts w:ascii="Droid Sans Mono" w:eastAsia="Droid Sans Mono" w:hAnsi="Droid Sans Mono" w:cs="Droid Sans Mono"/>
          <w:highlight w:val="green"/>
        </w:rPr>
        <w:t>, method='complete')</w:t>
      </w:r>
    </w:p>
    <w:p w14:paraId="0F7B5FA7" w14:textId="77777777" w:rsidR="0002002C" w:rsidRDefault="0002002C" w:rsidP="0002002C">
      <w:pPr>
        <w:spacing w:before="120" w:after="120" w:line="276" w:lineRule="auto"/>
        <w:rPr>
          <w:rFonts w:ascii="Arial" w:eastAsia="Arial" w:hAnsi="Arial" w:cs="Arial"/>
          <w:b/>
          <w:sz w:val="24"/>
          <w:szCs w:val="24"/>
          <w:highlight w:val="cyan"/>
        </w:rPr>
      </w:pPr>
    </w:p>
    <w:p w14:paraId="1789D36E" w14:textId="77777777" w:rsidR="00297DA7" w:rsidRPr="006A73B4" w:rsidRDefault="00297DA7" w:rsidP="00297DA7">
      <w:pPr>
        <w:spacing w:before="120" w:after="120" w:line="276" w:lineRule="auto"/>
        <w:jc w:val="center"/>
        <w:rPr>
          <w:moveTo w:id="8" w:author="Aaron England" w:date="2019-04-16T07:55:00Z"/>
          <w:rFonts w:ascii="Arial" w:eastAsia="Arial" w:hAnsi="Arial" w:cs="Arial"/>
          <w:i/>
          <w:color w:val="C00000"/>
          <w:highlight w:val="yellow"/>
        </w:rPr>
      </w:pPr>
      <w:moveToRangeStart w:id="9" w:author="Aaron England" w:date="2019-04-16T07:55:00Z" w:name="move6293726"/>
      <w:commentRangeStart w:id="10"/>
      <w:commentRangeStart w:id="11"/>
      <w:moveTo w:id="12" w:author="Aaron England" w:date="2019-04-16T07:55:00Z">
        <w:r w:rsidRPr="006A73B4">
          <w:rPr>
            <w:rFonts w:ascii="Arial" w:eastAsia="Arial" w:hAnsi="Arial" w:cs="Arial"/>
            <w:b/>
            <w:i/>
            <w:color w:val="C00000"/>
            <w:highlight w:val="yellow"/>
          </w:rPr>
          <w:t>Discussion</w:t>
        </w:r>
        <w:r w:rsidRPr="006A73B4">
          <w:rPr>
            <w:rFonts w:ascii="Arial" w:eastAsia="Arial" w:hAnsi="Arial" w:cs="Arial"/>
            <w:i/>
            <w:color w:val="C00000"/>
            <w:highlight w:val="yellow"/>
          </w:rPr>
          <w:t>: From Figure 4.x, how many rows do we have in our data? What about columns? Are there any missing observations? What is the data type for each column?</w:t>
        </w:r>
      </w:moveTo>
    </w:p>
    <w:p w14:paraId="1D80E307" w14:textId="77777777" w:rsidR="00297DA7" w:rsidRDefault="00297DA7" w:rsidP="00297DA7">
      <w:pPr>
        <w:spacing w:before="120" w:after="120" w:line="276" w:lineRule="auto"/>
        <w:jc w:val="center"/>
        <w:rPr>
          <w:moveTo w:id="13" w:author="Aaron England" w:date="2019-04-16T07:55:00Z"/>
          <w:rFonts w:ascii="Arial" w:eastAsia="Arial" w:hAnsi="Arial" w:cs="Arial"/>
          <w:i/>
          <w:color w:val="C00000"/>
          <w:highlight w:val="yellow"/>
        </w:rPr>
      </w:pPr>
      <w:moveTo w:id="14" w:author="Aaron England" w:date="2019-04-16T07:55:00Z">
        <w:r w:rsidRPr="006A73B4">
          <w:rPr>
            <w:rFonts w:ascii="Arial" w:eastAsia="Arial" w:hAnsi="Arial" w:cs="Arial"/>
            <w:b/>
            <w:i/>
            <w:color w:val="C00000"/>
            <w:highlight w:val="yellow"/>
          </w:rPr>
          <w:t>Answer</w:t>
        </w:r>
        <w:r w:rsidRPr="006A73B4">
          <w:rPr>
            <w:rFonts w:ascii="Arial" w:eastAsia="Arial" w:hAnsi="Arial" w:cs="Arial"/>
            <w:i/>
            <w:color w:val="C00000"/>
            <w:highlight w:val="yellow"/>
          </w:rPr>
          <w:t xml:space="preserve">: There are 218 entries (I.e., rows) and 9 columns. There are no missing values (I.e., all are </w:t>
        </w:r>
        <w:r w:rsidRPr="006A73B4">
          <w:rPr>
            <w:rFonts w:ascii="Droid Sans Mono" w:eastAsia="Droid Sans Mono" w:hAnsi="Droid Sans Mono" w:cs="Droid Sans Mono"/>
            <w:i/>
            <w:color w:val="C00000"/>
            <w:highlight w:val="yellow"/>
          </w:rPr>
          <w:t>non-null</w:t>
        </w:r>
        <w:r w:rsidRPr="006A73B4">
          <w:rPr>
            <w:rFonts w:ascii="Arial" w:eastAsia="Arial" w:hAnsi="Arial" w:cs="Arial"/>
            <w:i/>
            <w:color w:val="C00000"/>
            <w:highlight w:val="yellow"/>
          </w:rPr>
          <w:t xml:space="preserve">) and that the data type for each column is </w:t>
        </w:r>
        <w:r w:rsidRPr="006A73B4">
          <w:rPr>
            <w:rFonts w:ascii="Droid Sans Mono" w:eastAsia="Droid Sans Mono" w:hAnsi="Droid Sans Mono" w:cs="Droid Sans Mono"/>
            <w:i/>
            <w:color w:val="C00000"/>
            <w:highlight w:val="yellow"/>
          </w:rPr>
          <w:t>float64</w:t>
        </w:r>
        <w:r w:rsidRPr="006A73B4">
          <w:rPr>
            <w:rFonts w:ascii="Arial" w:eastAsia="Arial" w:hAnsi="Arial" w:cs="Arial"/>
            <w:i/>
            <w:color w:val="C00000"/>
            <w:highlight w:val="yellow"/>
          </w:rPr>
          <w:t xml:space="preserve">. </w:t>
        </w:r>
        <w:commentRangeEnd w:id="10"/>
        <w:r>
          <w:rPr>
            <w:rStyle w:val="CommentReference"/>
          </w:rPr>
          <w:commentReference w:id="10"/>
        </w:r>
      </w:moveTo>
      <w:commentRangeEnd w:id="11"/>
      <w:r>
        <w:rPr>
          <w:rStyle w:val="CommentReference"/>
        </w:rPr>
        <w:commentReference w:id="11"/>
      </w:r>
    </w:p>
    <w:moveToRangeEnd w:id="9"/>
    <w:p w14:paraId="12490D24" w14:textId="77777777" w:rsidR="00297DA7" w:rsidRPr="00297DA7" w:rsidRDefault="00297DA7" w:rsidP="0002002C">
      <w:pPr>
        <w:spacing w:before="120" w:after="120" w:line="276" w:lineRule="auto"/>
        <w:rPr>
          <w:ins w:id="15" w:author="Aaron England" w:date="2019-04-16T07:55:00Z"/>
          <w:rFonts w:ascii="Arial" w:eastAsia="Arial" w:hAnsi="Arial" w:cs="Arial"/>
          <w:sz w:val="24"/>
          <w:szCs w:val="28"/>
          <w:rPrChange w:id="16" w:author="Aaron England" w:date="2019-04-16T07:55:00Z">
            <w:rPr>
              <w:ins w:id="17" w:author="Aaron England" w:date="2019-04-16T07:55:00Z"/>
              <w:rFonts w:ascii="Arial" w:eastAsia="Arial" w:hAnsi="Arial" w:cs="Arial"/>
              <w:sz w:val="28"/>
              <w:szCs w:val="28"/>
            </w:rPr>
          </w:rPrChange>
        </w:rPr>
      </w:pPr>
    </w:p>
    <w:p w14:paraId="0B1151FA" w14:textId="7B68E36D" w:rsidR="0002002C" w:rsidRDefault="0002002C" w:rsidP="0002002C">
      <w:pPr>
        <w:spacing w:before="120" w:after="120" w:line="276" w:lineRule="auto"/>
        <w:rPr>
          <w:rFonts w:ascii="Arial" w:eastAsia="Arial" w:hAnsi="Arial" w:cs="Arial"/>
          <w:sz w:val="28"/>
          <w:szCs w:val="28"/>
        </w:rPr>
      </w:pPr>
      <w:r w:rsidRPr="006A73B4">
        <w:rPr>
          <w:rFonts w:ascii="Arial" w:eastAsia="Arial" w:hAnsi="Arial" w:cs="Arial"/>
          <w:sz w:val="28"/>
          <w:szCs w:val="28"/>
        </w:rPr>
        <w:t>Exercise 2: Plotting HCA Model</w:t>
      </w:r>
      <w:ins w:id="18" w:author="Aaron England" w:date="2019-04-16T08:29:00Z">
        <w:r w:rsidR="00AF4A67">
          <w:rPr>
            <w:rFonts w:ascii="Arial" w:eastAsia="Arial" w:hAnsi="Arial" w:cs="Arial"/>
            <w:sz w:val="28"/>
            <w:szCs w:val="28"/>
          </w:rPr>
          <w:t xml:space="preserve"> and Assigning </w:t>
        </w:r>
        <w:r w:rsidR="00AF4A67" w:rsidRPr="006A73B4">
          <w:rPr>
            <w:rFonts w:ascii="Arial" w:eastAsia="Arial" w:hAnsi="Arial" w:cs="Arial"/>
            <w:sz w:val="28"/>
            <w:szCs w:val="28"/>
          </w:rPr>
          <w:t>Predict</w:t>
        </w:r>
        <w:r w:rsidR="00AF4A67">
          <w:rPr>
            <w:rFonts w:ascii="Arial" w:eastAsia="Arial" w:hAnsi="Arial" w:cs="Arial"/>
            <w:sz w:val="28"/>
            <w:szCs w:val="28"/>
          </w:rPr>
          <w:t>ions</w:t>
        </w:r>
      </w:ins>
    </w:p>
    <w:p w14:paraId="3282A229" w14:textId="713C893B" w:rsidR="0002002C" w:rsidRPr="00462079" w:rsidRDefault="0002002C" w:rsidP="0002002C">
      <w:pPr>
        <w:spacing w:after="0" w:line="276" w:lineRule="auto"/>
        <w:jc w:val="center"/>
        <w:rPr>
          <w:rFonts w:ascii="Arial" w:eastAsia="Arial" w:hAnsi="Arial" w:cs="Arial"/>
          <w:i/>
          <w:color w:val="FF0000"/>
          <w:sz w:val="24"/>
          <w:szCs w:val="24"/>
          <w:highlight w:val="yellow"/>
          <w:u w:val="single"/>
        </w:rPr>
      </w:pPr>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Plotting HCA Model</w:t>
      </w:r>
      <w:ins w:id="19" w:author="Aaron England" w:date="2019-04-16T08:29:00Z">
        <w:r w:rsidR="00713652">
          <w:rPr>
            <w:rFonts w:ascii="Arial" w:eastAsia="Arial" w:hAnsi="Arial" w:cs="Arial"/>
            <w:i/>
            <w:color w:val="FF0000"/>
            <w:sz w:val="24"/>
            <w:szCs w:val="24"/>
            <w:highlight w:val="yellow"/>
            <w:u w:val="single"/>
          </w:rPr>
          <w:t xml:space="preserve"> and Assigning Predictions</w:t>
        </w:r>
      </w:ins>
    </w:p>
    <w:p w14:paraId="5893DD87" w14:textId="77777777" w:rsidR="0002002C" w:rsidRPr="006A73B4" w:rsidRDefault="0002002C" w:rsidP="0002002C">
      <w:pPr>
        <w:spacing w:before="120" w:after="120" w:line="276" w:lineRule="auto"/>
        <w:rPr>
          <w:rFonts w:ascii="Arial" w:eastAsia="Arial" w:hAnsi="Arial" w:cs="Arial"/>
          <w:sz w:val="28"/>
          <w:szCs w:val="28"/>
        </w:rPr>
      </w:pPr>
    </w:p>
    <w:p w14:paraId="3BA66DB1" w14:textId="77777777" w:rsidR="0002002C" w:rsidRDefault="0002002C" w:rsidP="00F82A1D">
      <w:pPr>
        <w:pStyle w:val="ListParagraph"/>
        <w:numPr>
          <w:ilvl w:val="0"/>
          <w:numId w:val="39"/>
        </w:numPr>
      </w:pPr>
      <w:commentRangeStart w:id="20"/>
      <w:commentRangeStart w:id="21"/>
      <w:commentRangeStart w:id="22"/>
      <w:r w:rsidRPr="006A73B4">
        <w:rPr>
          <w:color w:val="000000"/>
        </w:rPr>
        <w:t xml:space="preserve">Display the </w:t>
      </w:r>
      <w:proofErr w:type="spellStart"/>
      <w:r w:rsidRPr="006A73B4">
        <w:rPr>
          <w:color w:val="000000"/>
        </w:rPr>
        <w:t>dendrogram</w:t>
      </w:r>
      <w:proofErr w:type="spellEnd"/>
      <w:r w:rsidRPr="006A73B4">
        <w:rPr>
          <w:color w:val="000000"/>
        </w:rPr>
        <w:t xml:space="preserve"> by plotting the linkage model as follows: </w:t>
      </w:r>
      <w:commentRangeEnd w:id="20"/>
      <w:r>
        <w:rPr>
          <w:rStyle w:val="CommentReference"/>
        </w:rPr>
        <w:commentReference w:id="20"/>
      </w:r>
      <w:commentRangeEnd w:id="21"/>
      <w:r w:rsidR="00F82A1D">
        <w:rPr>
          <w:rStyle w:val="CommentReference"/>
        </w:rPr>
        <w:commentReference w:id="21"/>
      </w:r>
      <w:commentRangeEnd w:id="22"/>
      <w:r w:rsidR="00AA0CFA">
        <w:rPr>
          <w:rStyle w:val="CommentReference"/>
        </w:rPr>
        <w:commentReference w:id="22"/>
      </w:r>
    </w:p>
    <w:p w14:paraId="7ACAFD7B"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matplotlib.pyplot</w:t>
      </w:r>
      <w:proofErr w:type="spellEnd"/>
      <w:r>
        <w:rPr>
          <w:rFonts w:ascii="Droid Sans Mono" w:eastAsia="Droid Sans Mono" w:hAnsi="Droid Sans Mono" w:cs="Droid Sans Mono"/>
          <w:highlight w:val="green"/>
        </w:rPr>
        <w:t xml:space="preserve"> as </w:t>
      </w:r>
      <w:proofErr w:type="spellStart"/>
      <w:r>
        <w:rPr>
          <w:rFonts w:ascii="Droid Sans Mono" w:eastAsia="Droid Sans Mono" w:hAnsi="Droid Sans Mono" w:cs="Droid Sans Mono"/>
          <w:highlight w:val="green"/>
        </w:rPr>
        <w:t>plt</w:t>
      </w:r>
      <w:proofErr w:type="spellEnd"/>
      <w:r>
        <w:rPr>
          <w:rFonts w:ascii="Droid Sans Mono" w:eastAsia="Droid Sans Mono" w:hAnsi="Droid Sans Mono" w:cs="Droid Sans Mono"/>
        </w:rPr>
        <w:t xml:space="preserve"> </w:t>
      </w:r>
    </w:p>
    <w:p w14:paraId="586B643F"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scipy.cluster.hierarchy</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dendrogram</w:t>
      </w:r>
      <w:proofErr w:type="spellEnd"/>
    </w:p>
    <w:p w14:paraId="2AF1BBCD"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plt.figure</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figsize</w:t>
      </w:r>
      <w:proofErr w:type="spellEnd"/>
      <w:r>
        <w:rPr>
          <w:rFonts w:ascii="Droid Sans Mono" w:eastAsia="Droid Sans Mono" w:hAnsi="Droid Sans Mono" w:cs="Droid Sans Mono"/>
          <w:highlight w:val="green"/>
        </w:rPr>
        <w:t>=(10,5))</w:t>
      </w:r>
    </w:p>
    <w:p w14:paraId="16BE6511"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plt.title</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Dendrogram</w:t>
      </w:r>
      <w:proofErr w:type="spellEnd"/>
      <w:r>
        <w:rPr>
          <w:rFonts w:ascii="Droid Sans Mono" w:eastAsia="Droid Sans Mono" w:hAnsi="Droid Sans Mono" w:cs="Droid Sans Mono"/>
          <w:highlight w:val="green"/>
        </w:rPr>
        <w:t xml:space="preserve"> for Glass Data')</w:t>
      </w:r>
    </w:p>
    <w:p w14:paraId="2137FC7E"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dendrogram</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 xml:space="preserve">model, </w:t>
      </w:r>
      <w:proofErr w:type="spellStart"/>
      <w:r>
        <w:rPr>
          <w:rFonts w:ascii="Droid Sans Mono" w:eastAsia="Droid Sans Mono" w:hAnsi="Droid Sans Mono" w:cs="Droid Sans Mono"/>
          <w:highlight w:val="green"/>
        </w:rPr>
        <w:t>leaf_rotation</w:t>
      </w:r>
      <w:proofErr w:type="spellEnd"/>
      <w:r>
        <w:rPr>
          <w:rFonts w:ascii="Droid Sans Mono" w:eastAsia="Droid Sans Mono" w:hAnsi="Droid Sans Mono" w:cs="Droid Sans Mono"/>
          <w:highlight w:val="green"/>
        </w:rPr>
        <w:t xml:space="preserve">=90, </w:t>
      </w:r>
      <w:proofErr w:type="spellStart"/>
      <w:r>
        <w:rPr>
          <w:rFonts w:ascii="Droid Sans Mono" w:eastAsia="Droid Sans Mono" w:hAnsi="Droid Sans Mono" w:cs="Droid Sans Mono"/>
          <w:highlight w:val="green"/>
        </w:rPr>
        <w:t>leaf_font_size</w:t>
      </w:r>
      <w:proofErr w:type="spellEnd"/>
      <w:r>
        <w:rPr>
          <w:rFonts w:ascii="Droid Sans Mono" w:eastAsia="Droid Sans Mono" w:hAnsi="Droid Sans Mono" w:cs="Droid Sans Mono"/>
          <w:highlight w:val="green"/>
        </w:rPr>
        <w:t>=6)</w:t>
      </w:r>
    </w:p>
    <w:p w14:paraId="7BDE33E7"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plt.show</w:t>
      </w:r>
      <w:proofErr w:type="spellEnd"/>
      <w:r>
        <w:rPr>
          <w:rFonts w:ascii="Droid Sans Mono" w:eastAsia="Droid Sans Mono" w:hAnsi="Droid Sans Mono" w:cs="Droid Sans Mono"/>
          <w:highlight w:val="green"/>
        </w:rPr>
        <w:t>()</w:t>
      </w:r>
      <w:proofErr w:type="gramEnd"/>
    </w:p>
    <w:p w14:paraId="167A25B9" w14:textId="77777777" w:rsidR="0002002C" w:rsidRDefault="0002002C" w:rsidP="0002002C">
      <w:pPr>
        <w:spacing w:before="120" w:after="120" w:line="276" w:lineRule="auto"/>
        <w:rPr>
          <w:rFonts w:ascii="Droid Sans Mono" w:eastAsia="Droid Sans Mono" w:hAnsi="Droid Sans Mono" w:cs="Droid Sans Mono"/>
          <w:highlight w:val="green"/>
        </w:rPr>
      </w:pPr>
    </w:p>
    <w:p w14:paraId="6705E6F9" w14:textId="77777777" w:rsidR="0002002C" w:rsidRDefault="0002002C" w:rsidP="0002002C">
      <w:pPr>
        <w:spacing w:before="120" w:after="120" w:line="276" w:lineRule="auto"/>
        <w:jc w:val="center"/>
      </w:pPr>
      <w:r>
        <w:rPr>
          <w:noProof/>
          <w:lang w:eastAsia="en-US"/>
        </w:rPr>
        <w:lastRenderedPageBreak/>
        <w:drawing>
          <wp:inline distT="0" distB="0" distL="114300" distR="114300" wp14:anchorId="0C04EC0C" wp14:editId="33E048B9">
            <wp:extent cx="4572000" cy="2486025"/>
            <wp:effectExtent l="0" t="0" r="0" b="0"/>
            <wp:docPr id="3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4572000" cy="2486025"/>
                    </a:xfrm>
                    <a:prstGeom prst="rect">
                      <a:avLst/>
                    </a:prstGeom>
                    <a:ln/>
                  </pic:spPr>
                </pic:pic>
              </a:graphicData>
            </a:graphic>
          </wp:inline>
        </w:drawing>
      </w:r>
    </w:p>
    <w:p w14:paraId="687AC435" w14:textId="77777777" w:rsidR="0002002C" w:rsidRDefault="0002002C" w:rsidP="0002002C">
      <w:pPr>
        <w:spacing w:before="120" w:after="120" w:line="276" w:lineRule="auto"/>
        <w:jc w:val="center"/>
        <w:rPr>
          <w:rFonts w:ascii="Arial" w:eastAsia="Arial" w:hAnsi="Arial" w:cs="Arial"/>
        </w:rPr>
      </w:pPr>
      <w:r>
        <w:rPr>
          <w:rFonts w:ascii="Arial" w:hAnsi="Arial" w:cs="Arial"/>
        </w:rPr>
        <w:t>Figure 4.x</w:t>
      </w:r>
      <w:r w:rsidRPr="00F13711">
        <w:rPr>
          <w:rFonts w:ascii="Arial" w:hAnsi="Arial" w:cs="Arial"/>
        </w:rPr>
        <w:t xml:space="preserve">: </w:t>
      </w:r>
      <w:proofErr w:type="spellStart"/>
      <w:r>
        <w:rPr>
          <w:rFonts w:ascii="Arial" w:hAnsi="Arial" w:cs="Arial"/>
        </w:rPr>
        <w:t>Dendogram</w:t>
      </w:r>
      <w:proofErr w:type="spellEnd"/>
      <w:r>
        <w:rPr>
          <w:rFonts w:ascii="Arial" w:hAnsi="Arial" w:cs="Arial"/>
        </w:rPr>
        <w:t xml:space="preserve"> for glass data</w:t>
      </w:r>
    </w:p>
    <w:p w14:paraId="48C618B8" w14:textId="77777777" w:rsidR="0002002C" w:rsidRDefault="0002002C" w:rsidP="0002002C">
      <w:pPr>
        <w:spacing w:before="120" w:after="120" w:line="276" w:lineRule="auto"/>
        <w:ind w:left="720"/>
        <w:rPr>
          <w:rFonts w:ascii="Arial" w:eastAsia="Arial" w:hAnsi="Arial" w:cs="Arial"/>
        </w:rPr>
      </w:pPr>
    </w:p>
    <w:p w14:paraId="72AF2129" w14:textId="77777777" w:rsidR="0002002C" w:rsidRDefault="0002002C" w:rsidP="0002002C">
      <w:pPr>
        <w:spacing w:before="120" w:after="120" w:line="276" w:lineRule="auto"/>
        <w:ind w:left="720"/>
        <w:rPr>
          <w:rFonts w:ascii="Arial" w:eastAsia="Arial" w:hAnsi="Arial" w:cs="Arial"/>
        </w:rPr>
      </w:pPr>
      <w:r>
        <w:rPr>
          <w:rFonts w:ascii="Arial" w:eastAsia="Arial" w:hAnsi="Arial" w:cs="Arial"/>
        </w:rPr>
        <w:t xml:space="preserve">On the x-axis is the index for each observation, or row, in the data set. On the y-axis is Euclidean distance. Horizontal lines are links between and among observations. By default, </w:t>
      </w:r>
      <w:proofErr w:type="spellStart"/>
      <w:r>
        <w:rPr>
          <w:rFonts w:ascii="Droid Sans Mono" w:eastAsia="Droid Sans Mono" w:hAnsi="Droid Sans Mono" w:cs="Droid Sans Mono"/>
        </w:rPr>
        <w:t>scipy</w:t>
      </w:r>
      <w:proofErr w:type="spellEnd"/>
      <w:r>
        <w:rPr>
          <w:rFonts w:ascii="Droid Sans Mono" w:eastAsia="Droid Sans Mono" w:hAnsi="Droid Sans Mono" w:cs="Droid Sans Mono"/>
        </w:rPr>
        <w:t xml:space="preserve"> </w:t>
      </w:r>
      <w:r>
        <w:rPr>
          <w:rFonts w:ascii="Arial" w:eastAsia="Arial" w:hAnsi="Arial" w:cs="Arial"/>
        </w:rPr>
        <w:t>will color code the different clusters that it finds.</w:t>
      </w:r>
    </w:p>
    <w:p w14:paraId="43980553" w14:textId="77777777" w:rsidR="0002002C" w:rsidRDefault="0002002C" w:rsidP="0002002C">
      <w:pPr>
        <w:spacing w:before="120" w:after="120" w:line="276" w:lineRule="auto"/>
        <w:ind w:left="720"/>
        <w:rPr>
          <w:rFonts w:ascii="Arial" w:eastAsia="Arial" w:hAnsi="Arial" w:cs="Arial"/>
        </w:rPr>
      </w:pPr>
      <w:r>
        <w:rPr>
          <w:rFonts w:ascii="Arial" w:eastAsia="Arial" w:hAnsi="Arial" w:cs="Arial"/>
        </w:rPr>
        <w:t xml:space="preserve">Now that we have the predicted clusters of observations, we can use the </w:t>
      </w:r>
      <w:proofErr w:type="spellStart"/>
      <w:r>
        <w:rPr>
          <w:rFonts w:ascii="Droid Sans Mono" w:eastAsia="Droid Sans Mono" w:hAnsi="Droid Sans Mono" w:cs="Droid Sans Mono"/>
        </w:rPr>
        <w:t>fcluster</w:t>
      </w:r>
      <w:proofErr w:type="spellEnd"/>
      <w:r>
        <w:rPr>
          <w:rFonts w:ascii="Droid Sans Mono" w:eastAsia="Droid Sans Mono" w:hAnsi="Droid Sans Mono" w:cs="Droid Sans Mono"/>
        </w:rPr>
        <w:t xml:space="preserve"> </w:t>
      </w:r>
      <w:r>
        <w:rPr>
          <w:rFonts w:ascii="Arial" w:eastAsia="Arial" w:hAnsi="Arial" w:cs="Arial"/>
        </w:rPr>
        <w:t xml:space="preserve">function to generate an array of labels that correspond to the rows in </w:t>
      </w:r>
      <w:proofErr w:type="spellStart"/>
      <w:r>
        <w:rPr>
          <w:rFonts w:ascii="Droid Sans Mono" w:eastAsia="Droid Sans Mono" w:hAnsi="Droid Sans Mono" w:cs="Droid Sans Mono"/>
        </w:rPr>
        <w:t>df_shuffled</w:t>
      </w:r>
      <w:proofErr w:type="spellEnd"/>
      <w:r>
        <w:rPr>
          <w:rFonts w:ascii="Arial" w:eastAsia="Arial" w:hAnsi="Arial" w:cs="Arial"/>
        </w:rPr>
        <w:t>.</w:t>
      </w:r>
    </w:p>
    <w:p w14:paraId="3A111C7E" w14:textId="77777777" w:rsidR="0002002C" w:rsidRDefault="0002002C" w:rsidP="0002002C">
      <w:pPr>
        <w:spacing w:before="120" w:after="120" w:line="276" w:lineRule="auto"/>
        <w:rPr>
          <w:rFonts w:ascii="Arial" w:eastAsia="Arial" w:hAnsi="Arial" w:cs="Arial"/>
        </w:rPr>
      </w:pPr>
    </w:p>
    <w:p w14:paraId="3D7ED15C" w14:textId="49C12DC2" w:rsidR="0002002C" w:rsidDel="00713652" w:rsidRDefault="0002002C" w:rsidP="0002002C">
      <w:pPr>
        <w:spacing w:before="120" w:after="120" w:line="276" w:lineRule="auto"/>
        <w:rPr>
          <w:del w:id="23" w:author="Aaron England" w:date="2019-04-16T08:29:00Z"/>
          <w:rFonts w:ascii="Arial" w:eastAsia="Arial" w:hAnsi="Arial" w:cs="Arial"/>
          <w:sz w:val="28"/>
          <w:szCs w:val="28"/>
        </w:rPr>
      </w:pPr>
      <w:del w:id="24" w:author="Aaron England" w:date="2019-04-16T08:29:00Z">
        <w:r w:rsidDel="00713652">
          <w:rPr>
            <w:rFonts w:ascii="Arial" w:eastAsia="Arial" w:hAnsi="Arial" w:cs="Arial"/>
            <w:sz w:val="28"/>
            <w:szCs w:val="28"/>
          </w:rPr>
          <w:delText>Exercise 3</w:delText>
        </w:r>
        <w:r w:rsidRPr="006A73B4" w:rsidDel="00713652">
          <w:rPr>
            <w:rFonts w:ascii="Arial" w:eastAsia="Arial" w:hAnsi="Arial" w:cs="Arial"/>
            <w:sz w:val="28"/>
            <w:szCs w:val="28"/>
          </w:rPr>
          <w:delText xml:space="preserve">: </w:delText>
        </w:r>
      </w:del>
      <w:del w:id="25" w:author="Aaron England" w:date="2019-04-16T08:28:00Z">
        <w:r w:rsidRPr="006A73B4" w:rsidDel="00AF4A67">
          <w:rPr>
            <w:rFonts w:ascii="Arial" w:eastAsia="Arial" w:hAnsi="Arial" w:cs="Arial"/>
            <w:sz w:val="28"/>
            <w:szCs w:val="28"/>
          </w:rPr>
          <w:delText>Assigning Predicted Clusters</w:delText>
        </w:r>
        <w:r w:rsidDel="00AF4A67">
          <w:rPr>
            <w:rFonts w:ascii="Arial" w:eastAsia="Arial" w:hAnsi="Arial" w:cs="Arial"/>
            <w:sz w:val="28"/>
            <w:szCs w:val="28"/>
          </w:rPr>
          <w:delText xml:space="preserve"> to Observations</w:delText>
        </w:r>
      </w:del>
    </w:p>
    <w:p w14:paraId="45328A1E" w14:textId="220D82A6" w:rsidR="0002002C" w:rsidRPr="00462079" w:rsidDel="00904A17" w:rsidRDefault="0002002C" w:rsidP="00904A17">
      <w:pPr>
        <w:numPr>
          <w:ilvl w:val="0"/>
          <w:numId w:val="39"/>
        </w:numPr>
        <w:spacing w:after="0" w:line="276" w:lineRule="auto"/>
        <w:jc w:val="center"/>
        <w:rPr>
          <w:del w:id="26" w:author="Aaron England" w:date="2019-04-16T08:32:00Z"/>
          <w:rFonts w:ascii="Arial" w:eastAsia="Arial" w:hAnsi="Arial" w:cs="Arial"/>
          <w:i/>
          <w:color w:val="FF0000"/>
          <w:sz w:val="24"/>
          <w:szCs w:val="24"/>
          <w:highlight w:val="yellow"/>
          <w:u w:val="single"/>
        </w:rPr>
        <w:pPrChange w:id="27" w:author="Aaron England" w:date="2019-04-16T08:32:00Z">
          <w:pPr>
            <w:spacing w:after="0" w:line="276" w:lineRule="auto"/>
            <w:jc w:val="center"/>
          </w:pPr>
        </w:pPrChange>
      </w:pPr>
      <w:del w:id="28" w:author="Aaron England" w:date="2019-04-16T08:32:00Z">
        <w:r w:rsidRPr="00F13711" w:rsidDel="00904A17">
          <w:rPr>
            <w:rFonts w:ascii="Arial" w:eastAsia="Arial" w:hAnsi="Arial" w:cs="Arial"/>
            <w:i/>
            <w:color w:val="FF0000"/>
            <w:sz w:val="24"/>
            <w:szCs w:val="24"/>
            <w:highlight w:val="yellow"/>
            <w:u w:val="single"/>
          </w:rPr>
          <w:delText xml:space="preserve">Present x: </w:delText>
        </w:r>
        <w:r w:rsidDel="00904A17">
          <w:rPr>
            <w:rFonts w:ascii="Arial" w:eastAsia="Arial" w:hAnsi="Arial" w:cs="Arial"/>
            <w:i/>
            <w:color w:val="FF0000"/>
            <w:sz w:val="24"/>
            <w:szCs w:val="24"/>
            <w:highlight w:val="yellow"/>
            <w:u w:val="single"/>
          </w:rPr>
          <w:delText>Assigning Predicted Clusters to Observations</w:delText>
        </w:r>
      </w:del>
    </w:p>
    <w:p w14:paraId="3EE9769E" w14:textId="7B59E382" w:rsidR="0002002C" w:rsidRPr="006A73B4" w:rsidDel="00904A17" w:rsidRDefault="0002002C" w:rsidP="00904A17">
      <w:pPr>
        <w:numPr>
          <w:ilvl w:val="0"/>
          <w:numId w:val="39"/>
        </w:numPr>
        <w:spacing w:before="120" w:after="120" w:line="276" w:lineRule="auto"/>
        <w:rPr>
          <w:del w:id="29" w:author="Aaron England" w:date="2019-04-16T08:32:00Z"/>
          <w:rFonts w:ascii="Arial" w:eastAsia="Arial" w:hAnsi="Arial" w:cs="Arial"/>
          <w:sz w:val="28"/>
          <w:szCs w:val="28"/>
        </w:rPr>
        <w:pPrChange w:id="30" w:author="Aaron England" w:date="2019-04-16T08:32:00Z">
          <w:pPr>
            <w:spacing w:before="120" w:after="120" w:line="276" w:lineRule="auto"/>
          </w:pPr>
        </w:pPrChange>
      </w:pPr>
    </w:p>
    <w:p w14:paraId="1D785D73" w14:textId="55A4BFFD" w:rsidR="0002002C" w:rsidRPr="005A10F3" w:rsidRDefault="0002002C" w:rsidP="00904A17">
      <w:pPr>
        <w:pStyle w:val="ListParagraph"/>
        <w:numPr>
          <w:ilvl w:val="0"/>
          <w:numId w:val="39"/>
        </w:numPr>
        <w:pBdr>
          <w:top w:val="nil"/>
          <w:left w:val="nil"/>
          <w:bottom w:val="nil"/>
          <w:right w:val="nil"/>
          <w:between w:val="nil"/>
        </w:pBdr>
        <w:spacing w:before="120" w:after="120" w:line="276" w:lineRule="auto"/>
        <w:rPr>
          <w:color w:val="000000"/>
        </w:rPr>
        <w:pPrChange w:id="31" w:author="Aaron England" w:date="2019-04-16T08:32:00Z">
          <w:pPr>
            <w:pStyle w:val="ListParagraph"/>
            <w:numPr>
              <w:numId w:val="38"/>
            </w:numPr>
            <w:pBdr>
              <w:top w:val="nil"/>
              <w:left w:val="nil"/>
              <w:bottom w:val="nil"/>
              <w:right w:val="nil"/>
              <w:between w:val="nil"/>
            </w:pBdr>
            <w:spacing w:before="120" w:after="120" w:line="276" w:lineRule="auto"/>
            <w:ind w:hanging="360"/>
          </w:pPr>
        </w:pPrChange>
      </w:pPr>
      <w:r w:rsidRPr="005A10F3">
        <w:rPr>
          <w:rFonts w:ascii="Arial" w:eastAsia="Arial" w:hAnsi="Arial" w:cs="Arial"/>
          <w:color w:val="000000"/>
        </w:rPr>
        <w:t>Generate the predicted labels of the cluster for which an observation belongs using the following code:</w:t>
      </w:r>
    </w:p>
    <w:p w14:paraId="2DA5B449" w14:textId="77777777" w:rsidR="0002002C" w:rsidRDefault="0002002C" w:rsidP="0002002C">
      <w:pPr>
        <w:spacing w:after="0" w:line="240" w:lineRule="auto"/>
        <w:rPr>
          <w:rFonts w:ascii="Droid Sans Mono" w:eastAsia="Droid Sans Mono" w:hAnsi="Droid Sans Mono" w:cs="Droid Sans Mono"/>
          <w:highlight w:val="green"/>
        </w:rPr>
      </w:pPr>
    </w:p>
    <w:p w14:paraId="49020E24"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scipy.cluster.hierarchy</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fcluster</w:t>
      </w:r>
      <w:proofErr w:type="spellEnd"/>
      <w:r>
        <w:rPr>
          <w:rFonts w:ascii="Droid Sans Mono" w:eastAsia="Droid Sans Mono" w:hAnsi="Droid Sans Mono" w:cs="Droid Sans Mono"/>
        </w:rPr>
        <w:t xml:space="preserve"> </w:t>
      </w:r>
    </w:p>
    <w:p w14:paraId="6EE548B4"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labels</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fcluster</w:t>
      </w:r>
      <w:proofErr w:type="spellEnd"/>
      <w:r>
        <w:rPr>
          <w:rFonts w:ascii="Droid Sans Mono" w:eastAsia="Droid Sans Mono" w:hAnsi="Droid Sans Mono" w:cs="Droid Sans Mono"/>
          <w:highlight w:val="green"/>
        </w:rPr>
        <w:t>(model, t=9, criterion='distance')</w:t>
      </w:r>
    </w:p>
    <w:p w14:paraId="6D23021F" w14:textId="77777777" w:rsidR="0002002C" w:rsidRDefault="0002002C" w:rsidP="0002002C">
      <w:pPr>
        <w:spacing w:before="120" w:after="120" w:line="276" w:lineRule="auto"/>
      </w:pPr>
    </w:p>
    <w:p w14:paraId="73154C48" w14:textId="77777777" w:rsidR="0002002C" w:rsidRDefault="0002002C" w:rsidP="0002002C">
      <w:pPr>
        <w:spacing w:before="120" w:after="120" w:line="276" w:lineRule="auto"/>
        <w:ind w:firstLine="720"/>
        <w:rPr>
          <w:rFonts w:ascii="Arial" w:eastAsia="Arial" w:hAnsi="Arial" w:cs="Arial"/>
          <w:b/>
          <w:i/>
          <w:highlight w:val="yellow"/>
        </w:rPr>
      </w:pPr>
      <w:r>
        <w:rPr>
          <w:rFonts w:ascii="Arial" w:eastAsia="Arial" w:hAnsi="Arial" w:cs="Arial"/>
          <w:b/>
          <w:i/>
          <w:highlight w:val="yellow"/>
        </w:rPr>
        <w:t>Teaching Tip:</w:t>
      </w:r>
    </w:p>
    <w:p w14:paraId="131C4B16" w14:textId="77777777" w:rsidR="0002002C" w:rsidRDefault="0002002C" w:rsidP="0002002C">
      <w:pPr>
        <w:spacing w:before="120" w:after="120" w:line="276" w:lineRule="auto"/>
        <w:ind w:left="720"/>
        <w:rPr>
          <w:rFonts w:ascii="Arial" w:eastAsia="Arial" w:hAnsi="Arial" w:cs="Arial"/>
          <w:highlight w:val="yellow"/>
        </w:rPr>
      </w:pPr>
      <w:r>
        <w:rPr>
          <w:rFonts w:ascii="Arial" w:eastAsia="Arial" w:hAnsi="Arial" w:cs="Arial"/>
          <w:highlight w:val="yellow"/>
        </w:rPr>
        <w:t xml:space="preserve">Experiment with the threshold, </w:t>
      </w:r>
      <w:r>
        <w:rPr>
          <w:rFonts w:ascii="Droid Sans Mono" w:eastAsia="Droid Sans Mono" w:hAnsi="Droid Sans Mono" w:cs="Droid Sans Mono"/>
          <w:highlight w:val="yellow"/>
        </w:rPr>
        <w:t>t</w:t>
      </w:r>
      <w:r>
        <w:rPr>
          <w:rFonts w:ascii="Arial" w:eastAsia="Arial" w:hAnsi="Arial" w:cs="Arial"/>
          <w:highlight w:val="yellow"/>
        </w:rPr>
        <w:t xml:space="preserve">, </w:t>
      </w:r>
      <w:proofErr w:type="gramStart"/>
      <w:r>
        <w:rPr>
          <w:rFonts w:ascii="Arial" w:eastAsia="Arial" w:hAnsi="Arial" w:cs="Arial"/>
          <w:highlight w:val="yellow"/>
        </w:rPr>
        <w:t>argument</w:t>
      </w:r>
      <w:proofErr w:type="gramEnd"/>
      <w:r>
        <w:rPr>
          <w:rFonts w:ascii="Arial" w:eastAsia="Arial" w:hAnsi="Arial" w:cs="Arial"/>
          <w:highlight w:val="yellow"/>
        </w:rPr>
        <w:t xml:space="preserve"> in the </w:t>
      </w:r>
      <w:proofErr w:type="spellStart"/>
      <w:r>
        <w:rPr>
          <w:rFonts w:ascii="Droid Sans Mono" w:eastAsia="Droid Sans Mono" w:hAnsi="Droid Sans Mono" w:cs="Droid Sans Mono"/>
          <w:highlight w:val="yellow"/>
        </w:rPr>
        <w:t>fcluster</w:t>
      </w:r>
      <w:proofErr w:type="spellEnd"/>
      <w:r>
        <w:rPr>
          <w:rFonts w:ascii="Droid Sans Mono" w:eastAsia="Droid Sans Mono" w:hAnsi="Droid Sans Mono" w:cs="Droid Sans Mono"/>
          <w:highlight w:val="yellow"/>
        </w:rPr>
        <w:t xml:space="preserve"> </w:t>
      </w:r>
      <w:r>
        <w:rPr>
          <w:rFonts w:ascii="Arial" w:eastAsia="Arial" w:hAnsi="Arial" w:cs="Arial"/>
          <w:highlight w:val="yellow"/>
        </w:rPr>
        <w:t xml:space="preserve">function and see how that affects the </w:t>
      </w:r>
      <w:r>
        <w:rPr>
          <w:rFonts w:ascii="Droid Sans Mono" w:eastAsia="Droid Sans Mono" w:hAnsi="Droid Sans Mono" w:cs="Droid Sans Mono"/>
          <w:highlight w:val="yellow"/>
        </w:rPr>
        <w:t xml:space="preserve">labels </w:t>
      </w:r>
      <w:r>
        <w:rPr>
          <w:rFonts w:ascii="Arial" w:eastAsia="Arial" w:hAnsi="Arial" w:cs="Arial"/>
          <w:highlight w:val="yellow"/>
        </w:rPr>
        <w:t>array.</w:t>
      </w:r>
    </w:p>
    <w:p w14:paraId="3F79583E" w14:textId="77777777" w:rsidR="0002002C" w:rsidRDefault="0002002C" w:rsidP="0002002C">
      <w:pPr>
        <w:spacing w:before="120" w:after="120" w:line="276" w:lineRule="auto"/>
        <w:ind w:left="720"/>
        <w:rPr>
          <w:rFonts w:ascii="Arial" w:eastAsia="Arial" w:hAnsi="Arial" w:cs="Arial"/>
          <w:highlight w:val="magenta"/>
        </w:rPr>
      </w:pPr>
    </w:p>
    <w:p w14:paraId="2D3B26C7" w14:textId="7BE1B0DD" w:rsidR="0002002C" w:rsidRPr="006A73B4" w:rsidRDefault="0002002C" w:rsidP="00904A17">
      <w:pPr>
        <w:pStyle w:val="ListParagraph"/>
        <w:numPr>
          <w:ilvl w:val="0"/>
          <w:numId w:val="39"/>
        </w:numPr>
        <w:pBdr>
          <w:top w:val="nil"/>
          <w:left w:val="nil"/>
          <w:bottom w:val="nil"/>
          <w:right w:val="nil"/>
          <w:between w:val="nil"/>
        </w:pBdr>
        <w:spacing w:before="120" w:after="120" w:line="276" w:lineRule="auto"/>
        <w:rPr>
          <w:color w:val="000000"/>
        </w:rPr>
        <w:pPrChange w:id="32" w:author="Aaron England" w:date="2019-04-16T08:32:00Z">
          <w:pPr>
            <w:pStyle w:val="ListParagraph"/>
            <w:numPr>
              <w:numId w:val="29"/>
            </w:numPr>
            <w:pBdr>
              <w:top w:val="nil"/>
              <w:left w:val="nil"/>
              <w:bottom w:val="nil"/>
              <w:right w:val="nil"/>
              <w:between w:val="nil"/>
            </w:pBdr>
            <w:spacing w:before="120" w:after="120" w:line="276" w:lineRule="auto"/>
            <w:ind w:hanging="360"/>
          </w:pPr>
        </w:pPrChange>
      </w:pPr>
      <w:r w:rsidRPr="006A73B4">
        <w:rPr>
          <w:rFonts w:ascii="Arial" w:eastAsia="Arial" w:hAnsi="Arial" w:cs="Arial"/>
          <w:color w:val="000000"/>
        </w:rPr>
        <w:t>Add the labels array as a column in the shuffled data</w:t>
      </w:r>
      <w:ins w:id="33" w:author="Aaron England" w:date="2019-04-16T08:54:00Z">
        <w:r w:rsidR="0016575B">
          <w:rPr>
            <w:rFonts w:ascii="Arial" w:eastAsia="Arial" w:hAnsi="Arial" w:cs="Arial"/>
            <w:color w:val="000000"/>
          </w:rPr>
          <w:t xml:space="preserve"> </w:t>
        </w:r>
      </w:ins>
      <w:del w:id="34" w:author="Aaron England" w:date="2019-04-16T08:54:00Z">
        <w:r w:rsidRPr="006A73B4" w:rsidDel="0016575B">
          <w:rPr>
            <w:rFonts w:ascii="Arial" w:eastAsia="Arial" w:hAnsi="Arial" w:cs="Arial"/>
            <w:color w:val="000000"/>
          </w:rPr>
          <w:delText>.</w:delText>
        </w:r>
      </w:del>
      <w:ins w:id="35" w:author="Aaron England" w:date="2019-04-16T08:54:00Z">
        <w:r w:rsidR="0016575B">
          <w:rPr>
            <w:rFonts w:ascii="Arial" w:eastAsia="Arial" w:hAnsi="Arial" w:cs="Arial"/>
            <w:color w:val="000000"/>
          </w:rPr>
          <w:t>and preview the first 5 rows using the following code</w:t>
        </w:r>
      </w:ins>
    </w:p>
    <w:p w14:paraId="514B7B7B" w14:textId="77777777" w:rsidR="0002002C" w:rsidRDefault="0002002C" w:rsidP="0002002C">
      <w:pPr>
        <w:spacing w:after="0" w:line="240" w:lineRule="auto"/>
        <w:rPr>
          <w:rFonts w:ascii="Droid Sans Mono" w:eastAsia="Droid Sans Mono" w:hAnsi="Droid Sans Mono" w:cs="Droid Sans Mono"/>
          <w:highlight w:val="green"/>
        </w:rPr>
      </w:pPr>
    </w:p>
    <w:p w14:paraId="0546F0DF" w14:textId="77777777" w:rsidR="0016575B" w:rsidRDefault="0002002C" w:rsidP="0002002C">
      <w:pPr>
        <w:spacing w:after="0" w:line="240" w:lineRule="auto"/>
        <w:ind w:firstLine="720"/>
        <w:rPr>
          <w:ins w:id="36" w:author="Aaron England" w:date="2019-04-16T08:54:00Z"/>
          <w:rFonts w:ascii="Droid Sans Mono" w:eastAsia="Droid Sans Mono" w:hAnsi="Droid Sans Mono" w:cs="Droid Sans Mono"/>
        </w:rPr>
      </w:pPr>
      <w:commentRangeStart w:id="37"/>
      <w:commentRangeStart w:id="38"/>
      <w:proofErr w:type="spellStart"/>
      <w:r>
        <w:rPr>
          <w:rFonts w:ascii="Droid Sans Mono" w:eastAsia="Droid Sans Mono" w:hAnsi="Droid Sans Mono" w:cs="Droid Sans Mono"/>
          <w:highlight w:val="green"/>
        </w:rPr>
        <w:t>df_</w:t>
      </w:r>
      <w:proofErr w:type="gramStart"/>
      <w:r>
        <w:rPr>
          <w:rFonts w:ascii="Droid Sans Mono" w:eastAsia="Droid Sans Mono" w:hAnsi="Droid Sans Mono" w:cs="Droid Sans Mono"/>
          <w:highlight w:val="green"/>
        </w:rPr>
        <w:t>shuffled</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Predicted_Cluster</w:t>
      </w:r>
      <w:proofErr w:type="spellEnd"/>
      <w:r>
        <w:rPr>
          <w:rFonts w:ascii="Droid Sans Mono" w:eastAsia="Droid Sans Mono" w:hAnsi="Droid Sans Mono" w:cs="Droid Sans Mono"/>
          <w:highlight w:val="green"/>
        </w:rPr>
        <w:t>'] = labels</w:t>
      </w:r>
      <w:commentRangeEnd w:id="37"/>
      <w:r w:rsidR="00D15396">
        <w:rPr>
          <w:rStyle w:val="CommentReference"/>
        </w:rPr>
        <w:commentReference w:id="37"/>
      </w:r>
      <w:commentRangeEnd w:id="38"/>
    </w:p>
    <w:p w14:paraId="57CCF9B2" w14:textId="24FE3396" w:rsidR="0002002C" w:rsidRPr="0016575B" w:rsidRDefault="0016575B" w:rsidP="0002002C">
      <w:pPr>
        <w:spacing w:after="0" w:line="240" w:lineRule="auto"/>
        <w:ind w:firstLine="720"/>
        <w:rPr>
          <w:rFonts w:ascii="Droid Sans Mono" w:eastAsia="Droid Sans Mono" w:hAnsi="Droid Sans Mono" w:cs="Droid Sans Mono"/>
          <w:highlight w:val="green"/>
          <w:rPrChange w:id="39" w:author="Aaron England" w:date="2019-04-16T08:55:00Z">
            <w:rPr>
              <w:rFonts w:ascii="Droid Sans Mono" w:eastAsia="Droid Sans Mono" w:hAnsi="Droid Sans Mono" w:cs="Droid Sans Mono"/>
              <w:highlight w:val="green"/>
            </w:rPr>
          </w:rPrChange>
        </w:rPr>
      </w:pPr>
      <w:proofErr w:type="gramStart"/>
      <w:ins w:id="40" w:author="Aaron England" w:date="2019-04-16T08:54:00Z">
        <w:r w:rsidRPr="0016575B">
          <w:rPr>
            <w:rFonts w:ascii="Droid Sans Mono" w:eastAsia="Droid Sans Mono" w:hAnsi="Droid Sans Mono" w:cs="Droid Sans Mono"/>
            <w:highlight w:val="green"/>
            <w:rPrChange w:id="41" w:author="Aaron England" w:date="2019-04-16T08:55:00Z">
              <w:rPr>
                <w:rFonts w:ascii="Droid Sans Mono" w:eastAsia="Droid Sans Mono" w:hAnsi="Droid Sans Mono" w:cs="Droid Sans Mono"/>
              </w:rPr>
            </w:rPrChange>
          </w:rPr>
          <w:t>print(</w:t>
        </w:r>
        <w:proofErr w:type="spellStart"/>
        <w:proofErr w:type="gramEnd"/>
        <w:r w:rsidRPr="0016575B">
          <w:rPr>
            <w:rFonts w:ascii="Droid Sans Mono" w:eastAsia="Droid Sans Mono" w:hAnsi="Droid Sans Mono" w:cs="Droid Sans Mono"/>
            <w:highlight w:val="green"/>
            <w:rPrChange w:id="42" w:author="Aaron England" w:date="2019-04-16T08:55:00Z">
              <w:rPr>
                <w:rFonts w:ascii="Droid Sans Mono" w:eastAsia="Droid Sans Mono" w:hAnsi="Droid Sans Mono" w:cs="Droid Sans Mono"/>
              </w:rPr>
            </w:rPrChange>
          </w:rPr>
          <w:t>df_shuffled.head</w:t>
        </w:r>
        <w:proofErr w:type="spellEnd"/>
        <w:r w:rsidRPr="0016575B">
          <w:rPr>
            <w:rFonts w:ascii="Droid Sans Mono" w:eastAsia="Droid Sans Mono" w:hAnsi="Droid Sans Mono" w:cs="Droid Sans Mono"/>
            <w:highlight w:val="green"/>
            <w:rPrChange w:id="43" w:author="Aaron England" w:date="2019-04-16T08:55:00Z">
              <w:rPr>
                <w:rFonts w:ascii="Droid Sans Mono" w:eastAsia="Droid Sans Mono" w:hAnsi="Droid Sans Mono" w:cs="Droid Sans Mono"/>
              </w:rPr>
            </w:rPrChange>
          </w:rPr>
          <w:t>(5))</w:t>
        </w:r>
      </w:ins>
      <w:r w:rsidR="00904A17" w:rsidRPr="0016575B">
        <w:rPr>
          <w:rStyle w:val="CommentReference"/>
          <w:highlight w:val="green"/>
          <w:rPrChange w:id="44" w:author="Aaron England" w:date="2019-04-16T08:55:00Z">
            <w:rPr>
              <w:rStyle w:val="CommentReference"/>
            </w:rPr>
          </w:rPrChange>
        </w:rPr>
        <w:commentReference w:id="38"/>
      </w:r>
    </w:p>
    <w:p w14:paraId="6D93FD99" w14:textId="2795FD96" w:rsidR="0002002C" w:rsidRDefault="0002002C" w:rsidP="0002002C">
      <w:pPr>
        <w:spacing w:after="0" w:line="240" w:lineRule="auto"/>
        <w:ind w:firstLine="720"/>
        <w:rPr>
          <w:ins w:id="45" w:author="Aaron England" w:date="2019-04-16T08:37:00Z"/>
          <w:rFonts w:ascii="Droid Sans Mono" w:eastAsia="Droid Sans Mono" w:hAnsi="Droid Sans Mono" w:cs="Droid Sans Mono"/>
          <w:highlight w:val="green"/>
        </w:rPr>
      </w:pPr>
    </w:p>
    <w:p w14:paraId="402E2F2C" w14:textId="6A9C2153" w:rsidR="00983DDE" w:rsidRPr="008E3EF1" w:rsidRDefault="008E3EF1" w:rsidP="008E3EF1">
      <w:pPr>
        <w:pStyle w:val="ListParagraph"/>
        <w:numPr>
          <w:ilvl w:val="0"/>
          <w:numId w:val="39"/>
        </w:numPr>
        <w:spacing w:after="0" w:line="240" w:lineRule="auto"/>
        <w:rPr>
          <w:ins w:id="46" w:author="Aaron England" w:date="2019-04-16T08:37:00Z"/>
          <w:rFonts w:ascii="Droid Sans Mono" w:eastAsia="Droid Sans Mono" w:hAnsi="Droid Sans Mono" w:cs="Droid Sans Mono"/>
          <w:rPrChange w:id="47" w:author="Aaron England" w:date="2019-04-16T08:56:00Z">
            <w:rPr>
              <w:ins w:id="48" w:author="Aaron England" w:date="2019-04-16T08:37:00Z"/>
            </w:rPr>
          </w:rPrChange>
        </w:rPr>
        <w:pPrChange w:id="49" w:author="Aaron England" w:date="2019-04-16T08:56:00Z">
          <w:pPr>
            <w:spacing w:after="0" w:line="240" w:lineRule="auto"/>
            <w:ind w:firstLine="720"/>
          </w:pPr>
        </w:pPrChange>
      </w:pPr>
      <w:ins w:id="50" w:author="Aaron England" w:date="2019-04-16T08:56:00Z">
        <w:r>
          <w:rPr>
            <w:rFonts w:ascii="Droid Sans Mono" w:eastAsia="Droid Sans Mono" w:hAnsi="Droid Sans Mono" w:cs="Droid Sans Mono"/>
          </w:rPr>
          <w:t>Check the output in the following figure.</w:t>
        </w:r>
      </w:ins>
    </w:p>
    <w:p w14:paraId="36EA9B71" w14:textId="615A1F02" w:rsidR="00983DDE" w:rsidRDefault="00983DDE" w:rsidP="0002002C">
      <w:pPr>
        <w:spacing w:after="0" w:line="240" w:lineRule="auto"/>
        <w:ind w:firstLine="720"/>
        <w:rPr>
          <w:ins w:id="51" w:author="Aaron England" w:date="2019-04-16T08:37:00Z"/>
          <w:rFonts w:ascii="Droid Sans Mono" w:eastAsia="Droid Sans Mono" w:hAnsi="Droid Sans Mono" w:cs="Droid Sans Mono"/>
        </w:rPr>
      </w:pPr>
    </w:p>
    <w:p w14:paraId="59646B36" w14:textId="020E8327" w:rsidR="00983DDE" w:rsidRPr="00983DDE" w:rsidRDefault="00983DDE" w:rsidP="0002002C">
      <w:pPr>
        <w:spacing w:after="0" w:line="240" w:lineRule="auto"/>
        <w:ind w:firstLine="720"/>
        <w:rPr>
          <w:rFonts w:ascii="Droid Sans Mono" w:eastAsia="Droid Sans Mono" w:hAnsi="Droid Sans Mono" w:cs="Droid Sans Mono"/>
          <w:rPrChange w:id="52" w:author="Aaron England" w:date="2019-04-16T08:37:00Z">
            <w:rPr>
              <w:rFonts w:ascii="Droid Sans Mono" w:eastAsia="Droid Sans Mono" w:hAnsi="Droid Sans Mono" w:cs="Droid Sans Mono"/>
              <w:highlight w:val="green"/>
            </w:rPr>
          </w:rPrChange>
        </w:rPr>
      </w:pPr>
      <w:ins w:id="53" w:author="Aaron England" w:date="2019-04-16T08:38:00Z">
        <w:r>
          <w:rPr>
            <w:noProof/>
            <w:lang w:eastAsia="en-US"/>
          </w:rPr>
          <w:drawing>
            <wp:inline distT="0" distB="0" distL="0" distR="0" wp14:anchorId="01CA2AF7" wp14:editId="6586D892">
              <wp:extent cx="7439025" cy="10959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20894" cy="1108047"/>
                      </a:xfrm>
                      <a:prstGeom prst="rect">
                        <a:avLst/>
                      </a:prstGeom>
                    </pic:spPr>
                  </pic:pic>
                </a:graphicData>
              </a:graphic>
            </wp:inline>
          </w:drawing>
        </w:r>
      </w:ins>
    </w:p>
    <w:p w14:paraId="0D3DD6B4" w14:textId="61500829" w:rsidR="00983DDE" w:rsidRPr="00983DDE" w:rsidRDefault="00983DDE" w:rsidP="0002002C">
      <w:pPr>
        <w:spacing w:before="360" w:after="0" w:line="276" w:lineRule="auto"/>
        <w:ind w:left="562" w:right="288" w:firstLine="157"/>
        <w:jc w:val="center"/>
        <w:rPr>
          <w:ins w:id="54" w:author="Aaron England" w:date="2019-04-16T08:38:00Z"/>
          <w:rFonts w:ascii="Arial" w:eastAsia="Arial" w:hAnsi="Arial" w:cs="Arial"/>
          <w:sz w:val="24"/>
          <w:szCs w:val="24"/>
          <w:rPrChange w:id="55" w:author="Aaron England" w:date="2019-04-16T08:39:00Z">
            <w:rPr>
              <w:ins w:id="56" w:author="Aaron England" w:date="2019-04-16T08:38:00Z"/>
              <w:rFonts w:ascii="Arial" w:eastAsia="Arial" w:hAnsi="Arial" w:cs="Arial"/>
              <w:b/>
              <w:i/>
              <w:color w:val="C00000"/>
              <w:sz w:val="24"/>
              <w:szCs w:val="24"/>
              <w:highlight w:val="yellow"/>
            </w:rPr>
          </w:rPrChange>
        </w:rPr>
      </w:pPr>
      <w:ins w:id="57" w:author="Aaron England" w:date="2019-04-16T08:38:00Z">
        <w:r w:rsidRPr="00983DDE">
          <w:rPr>
            <w:rFonts w:ascii="Arial" w:eastAsia="Arial" w:hAnsi="Arial" w:cs="Arial"/>
            <w:sz w:val="24"/>
            <w:szCs w:val="24"/>
            <w:rPrChange w:id="58" w:author="Aaron England" w:date="2019-04-16T08:39:00Z">
              <w:rPr>
                <w:rFonts w:ascii="Arial" w:eastAsia="Arial" w:hAnsi="Arial" w:cs="Arial"/>
                <w:color w:val="C00000"/>
                <w:sz w:val="24"/>
                <w:szCs w:val="24"/>
                <w:highlight w:val="yellow"/>
              </w:rPr>
            </w:rPrChange>
          </w:rPr>
          <w:t xml:space="preserve">Figure 4.x: First 5 rows of </w:t>
        </w:r>
        <w:proofErr w:type="spellStart"/>
        <w:r w:rsidRPr="00983DDE">
          <w:rPr>
            <w:rFonts w:ascii="Arial" w:eastAsia="Arial" w:hAnsi="Arial" w:cs="Arial"/>
            <w:sz w:val="24"/>
            <w:szCs w:val="24"/>
            <w:rPrChange w:id="59" w:author="Aaron England" w:date="2019-04-16T08:39:00Z">
              <w:rPr>
                <w:rFonts w:ascii="Arial" w:eastAsia="Arial" w:hAnsi="Arial" w:cs="Arial"/>
                <w:color w:val="C00000"/>
                <w:sz w:val="24"/>
                <w:szCs w:val="24"/>
                <w:highlight w:val="yellow"/>
              </w:rPr>
            </w:rPrChange>
          </w:rPr>
          <w:t>df_shuffled</w:t>
        </w:r>
        <w:proofErr w:type="spellEnd"/>
        <w:r w:rsidRPr="00983DDE">
          <w:rPr>
            <w:rFonts w:ascii="Arial" w:eastAsia="Arial" w:hAnsi="Arial" w:cs="Arial"/>
            <w:sz w:val="24"/>
            <w:szCs w:val="24"/>
            <w:rPrChange w:id="60" w:author="Aaron England" w:date="2019-04-16T08:39:00Z">
              <w:rPr>
                <w:rFonts w:ascii="Arial" w:eastAsia="Arial" w:hAnsi="Arial" w:cs="Arial"/>
                <w:color w:val="C00000"/>
                <w:sz w:val="24"/>
                <w:szCs w:val="24"/>
                <w:highlight w:val="yellow"/>
              </w:rPr>
            </w:rPrChange>
          </w:rPr>
          <w:t xml:space="preserve"> after predictions have been matched to observations.</w:t>
        </w:r>
      </w:ins>
    </w:p>
    <w:p w14:paraId="6174D1EA" w14:textId="012F4384" w:rsidR="0002002C" w:rsidRPr="006A73B4" w:rsidRDefault="0002002C" w:rsidP="0002002C">
      <w:pPr>
        <w:spacing w:before="360" w:after="0" w:line="276" w:lineRule="auto"/>
        <w:ind w:left="562" w:right="288" w:firstLine="157"/>
        <w:jc w:val="center"/>
        <w:rPr>
          <w:rFonts w:ascii="Arial" w:eastAsia="Arial" w:hAnsi="Arial" w:cs="Arial"/>
          <w:i/>
          <w:color w:val="C00000"/>
          <w:sz w:val="24"/>
          <w:szCs w:val="24"/>
          <w:highlight w:val="yellow"/>
        </w:rPr>
      </w:pPr>
      <w:r w:rsidRPr="006A73B4">
        <w:rPr>
          <w:rFonts w:ascii="Arial" w:eastAsia="Arial" w:hAnsi="Arial" w:cs="Arial"/>
          <w:b/>
          <w:i/>
          <w:color w:val="C00000"/>
          <w:sz w:val="24"/>
          <w:szCs w:val="24"/>
          <w:highlight w:val="yellow"/>
        </w:rPr>
        <w:t>Discussion</w:t>
      </w:r>
      <w:r w:rsidRPr="006A73B4">
        <w:rPr>
          <w:rFonts w:ascii="Arial" w:eastAsia="Arial" w:hAnsi="Arial" w:cs="Arial"/>
          <w:i/>
          <w:color w:val="C00000"/>
          <w:sz w:val="24"/>
          <w:szCs w:val="24"/>
          <w:highlight w:val="yellow"/>
        </w:rPr>
        <w:t>: Why can we not add labels as a column to any data frames generated before being shuffled?</w:t>
      </w:r>
    </w:p>
    <w:p w14:paraId="59A5D73F" w14:textId="77777777" w:rsidR="0002002C" w:rsidRDefault="0002002C" w:rsidP="0002002C">
      <w:pPr>
        <w:spacing w:before="120" w:after="120" w:line="276" w:lineRule="auto"/>
        <w:ind w:left="720"/>
        <w:jc w:val="center"/>
        <w:rPr>
          <w:rFonts w:ascii="Arial" w:eastAsia="Arial" w:hAnsi="Arial" w:cs="Arial"/>
          <w:highlight w:val="cyan"/>
        </w:rPr>
      </w:pPr>
      <w:r w:rsidRPr="006A73B4">
        <w:rPr>
          <w:rFonts w:ascii="Arial" w:eastAsia="Arial" w:hAnsi="Arial" w:cs="Arial"/>
          <w:b/>
          <w:i/>
          <w:color w:val="C00000"/>
          <w:sz w:val="24"/>
          <w:szCs w:val="24"/>
          <w:highlight w:val="yellow"/>
        </w:rPr>
        <w:t>Answer</w:t>
      </w:r>
      <w:r w:rsidRPr="006A73B4">
        <w:rPr>
          <w:rFonts w:ascii="Arial" w:eastAsia="Arial" w:hAnsi="Arial" w:cs="Arial"/>
          <w:i/>
          <w:color w:val="C00000"/>
          <w:sz w:val="24"/>
          <w:szCs w:val="24"/>
          <w:highlight w:val="yellow"/>
        </w:rPr>
        <w:t>:</w:t>
      </w:r>
      <w:r w:rsidRPr="006A73B4">
        <w:rPr>
          <w:rFonts w:ascii="Arial" w:eastAsia="Arial" w:hAnsi="Arial" w:cs="Arial"/>
          <w:i/>
          <w:color w:val="C00000"/>
          <w:highlight w:val="yellow"/>
        </w:rPr>
        <w:t xml:space="preserve"> We cannot add </w:t>
      </w:r>
      <w:r w:rsidRPr="006A73B4">
        <w:rPr>
          <w:rFonts w:ascii="Droid Sans Mono" w:eastAsia="Droid Sans Mono" w:hAnsi="Droid Sans Mono" w:cs="Droid Sans Mono"/>
          <w:i/>
          <w:color w:val="C00000"/>
          <w:highlight w:val="yellow"/>
        </w:rPr>
        <w:t xml:space="preserve">labels </w:t>
      </w:r>
      <w:r w:rsidRPr="006A73B4">
        <w:rPr>
          <w:rFonts w:ascii="Arial" w:eastAsia="Arial" w:hAnsi="Arial" w:cs="Arial"/>
          <w:i/>
          <w:color w:val="C00000"/>
          <w:highlight w:val="yellow"/>
        </w:rPr>
        <w:t xml:space="preserve">to any data frames generated before being shuffled because </w:t>
      </w:r>
      <w:r w:rsidRPr="006A73B4">
        <w:rPr>
          <w:rFonts w:ascii="Droid Sans Mono" w:eastAsia="Droid Sans Mono" w:hAnsi="Droid Sans Mono" w:cs="Droid Sans Mono"/>
          <w:i/>
          <w:color w:val="C00000"/>
          <w:highlight w:val="yellow"/>
        </w:rPr>
        <w:t xml:space="preserve">labels </w:t>
      </w:r>
      <w:r w:rsidRPr="006A73B4">
        <w:rPr>
          <w:rFonts w:ascii="Arial" w:eastAsia="Arial" w:hAnsi="Arial" w:cs="Arial"/>
          <w:i/>
          <w:color w:val="C00000"/>
          <w:highlight w:val="yellow"/>
        </w:rPr>
        <w:t xml:space="preserve">were generated on the data after being shuffled. Thus, the order of the values of </w:t>
      </w:r>
      <w:r w:rsidRPr="006A73B4">
        <w:rPr>
          <w:rFonts w:ascii="Droid Sans Mono" w:eastAsia="Droid Sans Mono" w:hAnsi="Droid Sans Mono" w:cs="Droid Sans Mono"/>
          <w:i/>
          <w:color w:val="C00000"/>
          <w:highlight w:val="yellow"/>
        </w:rPr>
        <w:t xml:space="preserve">labels </w:t>
      </w:r>
      <w:r w:rsidRPr="006A73B4">
        <w:rPr>
          <w:rFonts w:ascii="Arial" w:eastAsia="Arial" w:hAnsi="Arial" w:cs="Arial"/>
          <w:i/>
          <w:color w:val="C00000"/>
          <w:highlight w:val="yellow"/>
        </w:rPr>
        <w:t>do not match with the order of the observations in the data prior to being shuffled.</w:t>
      </w:r>
    </w:p>
    <w:p w14:paraId="4A3F728A"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We have successfully learned the differences between supervised and unsupervised learning, how to build an HCA model, how to visualize and interpret the HCA </w:t>
      </w:r>
      <w:proofErr w:type="spellStart"/>
      <w:r>
        <w:rPr>
          <w:rFonts w:ascii="Arial" w:eastAsia="Arial" w:hAnsi="Arial" w:cs="Arial"/>
        </w:rPr>
        <w:t>dendrogram</w:t>
      </w:r>
      <w:proofErr w:type="spellEnd"/>
      <w:r>
        <w:rPr>
          <w:rFonts w:ascii="Arial" w:eastAsia="Arial" w:hAnsi="Arial" w:cs="Arial"/>
        </w:rPr>
        <w:t>, and how to assign the predicted cluster label to the appropriate observation.</w:t>
      </w:r>
    </w:p>
    <w:p w14:paraId="7F19EC20" w14:textId="77777777" w:rsidR="0002002C" w:rsidRDefault="0002002C" w:rsidP="0002002C">
      <w:pPr>
        <w:spacing w:before="120" w:after="120" w:line="276" w:lineRule="auto"/>
        <w:rPr>
          <w:rFonts w:ascii="Arial" w:eastAsia="Arial" w:hAnsi="Arial" w:cs="Arial"/>
        </w:rPr>
      </w:pPr>
      <w:r>
        <w:rPr>
          <w:rFonts w:ascii="Arial" w:eastAsia="Arial" w:hAnsi="Arial" w:cs="Arial"/>
        </w:rPr>
        <w:t>Here we have utilized HCA to cluster our data into three groups and matched the observations with their predicted cluster. Some strengths of HCA models include:</w:t>
      </w:r>
    </w:p>
    <w:p w14:paraId="20847938" w14:textId="77777777" w:rsidR="0002002C" w:rsidRDefault="0002002C" w:rsidP="0002002C">
      <w:pPr>
        <w:pStyle w:val="ListParagraph"/>
        <w:numPr>
          <w:ilvl w:val="0"/>
          <w:numId w:val="30"/>
        </w:numPr>
        <w:spacing w:before="120" w:after="120" w:line="276" w:lineRule="auto"/>
        <w:rPr>
          <w:rFonts w:ascii="Arial" w:eastAsia="Arial" w:hAnsi="Arial" w:cs="Arial"/>
        </w:rPr>
      </w:pPr>
      <w:r w:rsidRPr="006A73B4">
        <w:rPr>
          <w:rFonts w:ascii="Arial" w:eastAsia="Arial" w:hAnsi="Arial" w:cs="Arial"/>
        </w:rPr>
        <w:t>HCA models are easy to build</w:t>
      </w:r>
    </w:p>
    <w:p w14:paraId="152B1AE9" w14:textId="77777777" w:rsidR="0002002C" w:rsidRDefault="0002002C" w:rsidP="0002002C">
      <w:pPr>
        <w:pStyle w:val="ListParagraph"/>
        <w:numPr>
          <w:ilvl w:val="0"/>
          <w:numId w:val="30"/>
        </w:numPr>
        <w:spacing w:before="120" w:after="120" w:line="276" w:lineRule="auto"/>
        <w:rPr>
          <w:rFonts w:ascii="Arial" w:eastAsia="Arial" w:hAnsi="Arial" w:cs="Arial"/>
        </w:rPr>
      </w:pPr>
      <w:r>
        <w:rPr>
          <w:rFonts w:ascii="Arial" w:eastAsia="Arial" w:hAnsi="Arial" w:cs="Arial"/>
        </w:rPr>
        <w:t>T</w:t>
      </w:r>
      <w:r w:rsidRPr="006A73B4">
        <w:rPr>
          <w:rFonts w:ascii="Arial" w:eastAsia="Arial" w:hAnsi="Arial" w:cs="Arial"/>
        </w:rPr>
        <w:t>here is no need to specify the number of clusters in advance</w:t>
      </w:r>
    </w:p>
    <w:p w14:paraId="31B40DA6" w14:textId="77777777" w:rsidR="0002002C" w:rsidRDefault="0002002C" w:rsidP="0002002C">
      <w:pPr>
        <w:pStyle w:val="ListParagraph"/>
        <w:numPr>
          <w:ilvl w:val="0"/>
          <w:numId w:val="30"/>
        </w:numPr>
        <w:spacing w:before="120" w:after="120" w:line="276" w:lineRule="auto"/>
        <w:rPr>
          <w:rFonts w:ascii="Arial" w:eastAsia="Arial" w:hAnsi="Arial" w:cs="Arial"/>
        </w:rPr>
      </w:pPr>
      <w:r>
        <w:rPr>
          <w:rFonts w:ascii="Arial" w:eastAsia="Arial" w:hAnsi="Arial" w:cs="Arial"/>
        </w:rPr>
        <w:t>T</w:t>
      </w:r>
      <w:r w:rsidRPr="006A73B4">
        <w:rPr>
          <w:rFonts w:ascii="Arial" w:eastAsia="Arial" w:hAnsi="Arial" w:cs="Arial"/>
        </w:rPr>
        <w:t xml:space="preserve">he visualizations are easy to </w:t>
      </w:r>
      <w:r>
        <w:rPr>
          <w:rFonts w:ascii="Arial" w:eastAsia="Arial" w:hAnsi="Arial" w:cs="Arial"/>
        </w:rPr>
        <w:t>interpret</w:t>
      </w:r>
    </w:p>
    <w:p w14:paraId="637C6B33" w14:textId="77777777" w:rsidR="0002002C" w:rsidRDefault="0002002C" w:rsidP="0002002C">
      <w:pPr>
        <w:spacing w:before="120" w:after="120" w:line="276" w:lineRule="auto"/>
        <w:rPr>
          <w:rFonts w:ascii="Arial" w:eastAsia="Arial" w:hAnsi="Arial" w:cs="Arial"/>
        </w:rPr>
      </w:pPr>
      <w:r w:rsidRPr="006A73B4">
        <w:rPr>
          <w:rFonts w:ascii="Arial" w:eastAsia="Arial" w:hAnsi="Arial" w:cs="Arial"/>
        </w:rPr>
        <w:t xml:space="preserve">However, </w:t>
      </w:r>
      <w:r>
        <w:rPr>
          <w:rFonts w:ascii="Arial" w:eastAsia="Arial" w:hAnsi="Arial" w:cs="Arial"/>
        </w:rPr>
        <w:t>some drawbacks of HCA include:</w:t>
      </w:r>
    </w:p>
    <w:p w14:paraId="372971D3" w14:textId="77777777" w:rsidR="0002002C" w:rsidRDefault="0002002C" w:rsidP="0002002C">
      <w:pPr>
        <w:pStyle w:val="ListParagraph"/>
        <w:numPr>
          <w:ilvl w:val="0"/>
          <w:numId w:val="31"/>
        </w:numPr>
        <w:spacing w:before="120" w:after="120" w:line="276" w:lineRule="auto"/>
        <w:rPr>
          <w:rFonts w:ascii="Arial" w:eastAsia="Arial" w:hAnsi="Arial" w:cs="Arial"/>
        </w:rPr>
      </w:pPr>
      <w:r>
        <w:rPr>
          <w:rFonts w:ascii="Arial" w:eastAsia="Arial" w:hAnsi="Arial" w:cs="Arial"/>
        </w:rPr>
        <w:t>V</w:t>
      </w:r>
      <w:r w:rsidRPr="006A73B4">
        <w:rPr>
          <w:rFonts w:ascii="Arial" w:eastAsia="Arial" w:hAnsi="Arial" w:cs="Arial"/>
        </w:rPr>
        <w:t xml:space="preserve">agueness in terms of the termination criteria (I.e., when to finalize the number of clusters) </w:t>
      </w:r>
    </w:p>
    <w:p w14:paraId="4C006D84" w14:textId="77777777" w:rsidR="0002002C" w:rsidRDefault="0002002C" w:rsidP="0002002C">
      <w:pPr>
        <w:pStyle w:val="ListParagraph"/>
        <w:numPr>
          <w:ilvl w:val="0"/>
          <w:numId w:val="31"/>
        </w:numPr>
        <w:spacing w:before="120" w:after="120" w:line="276" w:lineRule="auto"/>
        <w:rPr>
          <w:rFonts w:ascii="Arial" w:eastAsia="Arial" w:hAnsi="Arial" w:cs="Arial"/>
        </w:rPr>
      </w:pPr>
      <w:r>
        <w:rPr>
          <w:rFonts w:ascii="Arial" w:eastAsia="Arial" w:hAnsi="Arial" w:cs="Arial"/>
        </w:rPr>
        <w:t>T</w:t>
      </w:r>
      <w:r w:rsidRPr="006A73B4">
        <w:rPr>
          <w:rFonts w:ascii="Arial" w:eastAsia="Arial" w:hAnsi="Arial" w:cs="Arial"/>
        </w:rPr>
        <w:t xml:space="preserve">he algorithm cannot adjust once the clustering decisions have been made. </w:t>
      </w:r>
    </w:p>
    <w:p w14:paraId="47762DD4" w14:textId="77777777" w:rsidR="0002002C" w:rsidRPr="006A73B4" w:rsidRDefault="0002002C" w:rsidP="0002002C">
      <w:pPr>
        <w:pStyle w:val="ListParagraph"/>
        <w:numPr>
          <w:ilvl w:val="0"/>
          <w:numId w:val="31"/>
        </w:numPr>
        <w:spacing w:before="120" w:after="120" w:line="276" w:lineRule="auto"/>
        <w:rPr>
          <w:rFonts w:ascii="Arial" w:eastAsia="Arial" w:hAnsi="Arial" w:cs="Arial"/>
        </w:rPr>
      </w:pPr>
      <w:r>
        <w:rPr>
          <w:rFonts w:ascii="Arial" w:eastAsia="Arial" w:hAnsi="Arial" w:cs="Arial"/>
        </w:rPr>
        <w:t>C</w:t>
      </w:r>
      <w:r w:rsidRPr="006A73B4">
        <w:rPr>
          <w:rFonts w:ascii="Arial" w:eastAsia="Arial" w:hAnsi="Arial" w:cs="Arial"/>
        </w:rPr>
        <w:t>an be very computationally expensive to build HCA models on large data sets with many features.</w:t>
      </w:r>
    </w:p>
    <w:p w14:paraId="1BC905CB" w14:textId="77777777" w:rsidR="0002002C" w:rsidRDefault="0002002C" w:rsidP="0002002C">
      <w:pPr>
        <w:spacing w:before="120" w:after="120" w:line="276" w:lineRule="auto"/>
        <w:rPr>
          <w:rFonts w:ascii="Arial" w:eastAsia="Arial" w:hAnsi="Arial" w:cs="Arial"/>
        </w:rPr>
      </w:pPr>
      <w:r>
        <w:rPr>
          <w:rFonts w:ascii="Arial" w:eastAsia="Arial" w:hAnsi="Arial" w:cs="Arial"/>
        </w:rPr>
        <w:t>Next, we will be introducing you to another clustering algorithm, k-Means clustering. This algorithm addresses some of the shortcomings of HCA by having the ability to adjust when the clusters have been initially generated and being more computationally frugal than HCA.</w:t>
      </w:r>
    </w:p>
    <w:p w14:paraId="09F0062E" w14:textId="77777777" w:rsidR="0002002C" w:rsidRDefault="0002002C" w:rsidP="0002002C">
      <w:pPr>
        <w:spacing w:before="120" w:after="120" w:line="276" w:lineRule="auto"/>
        <w:rPr>
          <w:rFonts w:ascii="Arial" w:eastAsia="Arial" w:hAnsi="Arial" w:cs="Arial"/>
        </w:rPr>
      </w:pPr>
    </w:p>
    <w:p w14:paraId="5829C67C" w14:textId="77777777" w:rsidR="0002002C" w:rsidRDefault="0002002C" w:rsidP="0002002C">
      <w:pPr>
        <w:spacing w:after="0" w:line="276" w:lineRule="auto"/>
        <w:rPr>
          <w:rFonts w:ascii="Arial" w:eastAsia="Arial" w:hAnsi="Arial" w:cs="Arial"/>
          <w:sz w:val="36"/>
          <w:szCs w:val="36"/>
        </w:rPr>
      </w:pPr>
      <w:r>
        <w:rPr>
          <w:rFonts w:ascii="Arial" w:eastAsia="Arial" w:hAnsi="Arial" w:cs="Arial"/>
          <w:sz w:val="36"/>
          <w:szCs w:val="36"/>
        </w:rPr>
        <w:t>K-Means Clustering</w:t>
      </w:r>
    </w:p>
    <w:p w14:paraId="55B07097" w14:textId="77777777" w:rsidR="0002002C" w:rsidRDefault="0002002C" w:rsidP="0002002C">
      <w:pPr>
        <w:spacing w:after="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Present x: Brief explanation of how k-Means works</w:t>
      </w:r>
    </w:p>
    <w:p w14:paraId="6CDC401F" w14:textId="77777777" w:rsidR="0002002C" w:rsidRDefault="0002002C" w:rsidP="0002002C">
      <w:pPr>
        <w:spacing w:before="120" w:after="120" w:line="276" w:lineRule="auto"/>
        <w:rPr>
          <w:rFonts w:ascii="Arial" w:eastAsia="Arial" w:hAnsi="Arial" w:cs="Arial"/>
        </w:rPr>
      </w:pPr>
      <w:r>
        <w:rPr>
          <w:rFonts w:ascii="Arial" w:eastAsia="Arial" w:hAnsi="Arial" w:cs="Arial"/>
        </w:rPr>
        <w:lastRenderedPageBreak/>
        <w:t xml:space="preserve">Like HCA, K-Means also uses distance to assign observations into clusters not labeled in the data. However, rather than linking observations to each other as in HCA, k-Means assigns observations to </w:t>
      </w:r>
      <w:r>
        <w:rPr>
          <w:rFonts w:ascii="Arial" w:eastAsia="Arial" w:hAnsi="Arial" w:cs="Arial"/>
          <w:i/>
        </w:rPr>
        <w:t xml:space="preserve">k </w:t>
      </w:r>
      <w:r>
        <w:rPr>
          <w:rFonts w:ascii="Arial" w:eastAsia="Arial" w:hAnsi="Arial" w:cs="Arial"/>
        </w:rPr>
        <w:t>(user-defined number of) clusters.</w:t>
      </w:r>
    </w:p>
    <w:p w14:paraId="5894DB59"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To determine the cluster to which each observation belongs, </w:t>
      </w:r>
      <w:r>
        <w:rPr>
          <w:rFonts w:ascii="Arial" w:eastAsia="Arial" w:hAnsi="Arial" w:cs="Arial"/>
          <w:i/>
        </w:rPr>
        <w:t xml:space="preserve">k </w:t>
      </w:r>
      <w:r>
        <w:rPr>
          <w:rFonts w:ascii="Arial" w:eastAsia="Arial" w:hAnsi="Arial" w:cs="Arial"/>
        </w:rPr>
        <w:t xml:space="preserve">cluster centers are randomly generated and </w:t>
      </w:r>
      <w:r w:rsidRPr="00163BEF">
        <w:rPr>
          <w:rFonts w:ascii="Arial" w:eastAsia="Arial" w:hAnsi="Arial" w:cs="Arial"/>
        </w:rPr>
        <w:t>observations</w:t>
      </w:r>
      <w:r>
        <w:rPr>
          <w:rFonts w:ascii="Arial" w:eastAsia="Arial" w:hAnsi="Arial" w:cs="Arial"/>
        </w:rPr>
        <w:t xml:space="preserve"> are assigned to the cluster in which its Euclidean distance is closest to the cluster center. Like the starting weights in artificial neural networks, cluster centers are initialized at random. After the cluster centers have been randomly generated there are two phases: </w:t>
      </w:r>
    </w:p>
    <w:p w14:paraId="61AFC95C" w14:textId="77777777" w:rsidR="0002002C" w:rsidRPr="006A73B4" w:rsidRDefault="0002002C" w:rsidP="0002002C">
      <w:pPr>
        <w:pStyle w:val="ListParagraph"/>
        <w:numPr>
          <w:ilvl w:val="0"/>
          <w:numId w:val="18"/>
        </w:numPr>
        <w:spacing w:before="120" w:after="120" w:line="276" w:lineRule="auto"/>
        <w:rPr>
          <w:rFonts w:ascii="Arial" w:eastAsia="Arial" w:hAnsi="Arial" w:cs="Arial"/>
        </w:rPr>
      </w:pPr>
      <w:r w:rsidRPr="006A73B4">
        <w:rPr>
          <w:rFonts w:ascii="Arial" w:eastAsia="Arial" w:hAnsi="Arial" w:cs="Arial"/>
        </w:rPr>
        <w:t xml:space="preserve">Assignment phase </w:t>
      </w:r>
    </w:p>
    <w:p w14:paraId="2FCCBB12" w14:textId="77777777" w:rsidR="0002002C" w:rsidRPr="006A73B4" w:rsidRDefault="0002002C" w:rsidP="0002002C">
      <w:pPr>
        <w:pStyle w:val="ListParagraph"/>
        <w:numPr>
          <w:ilvl w:val="0"/>
          <w:numId w:val="18"/>
        </w:numPr>
        <w:spacing w:before="120" w:after="120" w:line="276" w:lineRule="auto"/>
        <w:rPr>
          <w:rFonts w:ascii="Arial" w:eastAsia="Arial" w:hAnsi="Arial" w:cs="Arial"/>
        </w:rPr>
      </w:pPr>
      <w:r w:rsidRPr="006A73B4">
        <w:rPr>
          <w:rFonts w:ascii="Arial" w:eastAsia="Arial" w:hAnsi="Arial" w:cs="Arial"/>
        </w:rPr>
        <w:t xml:space="preserve">Updating phase </w:t>
      </w:r>
    </w:p>
    <w:p w14:paraId="5C31638D" w14:textId="77777777" w:rsidR="0002002C" w:rsidRDefault="0002002C" w:rsidP="0002002C">
      <w:pPr>
        <w:spacing w:before="360" w:after="0" w:line="276" w:lineRule="auto"/>
        <w:ind w:right="288"/>
        <w:rPr>
          <w:rFonts w:ascii="Arial" w:eastAsia="Arial" w:hAnsi="Arial" w:cs="Arial"/>
          <w:b/>
          <w:i/>
          <w:sz w:val="24"/>
          <w:szCs w:val="24"/>
          <w:highlight w:val="cyan"/>
        </w:rPr>
      </w:pPr>
      <w:r>
        <w:rPr>
          <w:rFonts w:ascii="Arial" w:eastAsia="Arial" w:hAnsi="Arial" w:cs="Arial"/>
          <w:b/>
          <w:i/>
          <w:sz w:val="24"/>
          <w:szCs w:val="24"/>
          <w:highlight w:val="cyan"/>
        </w:rPr>
        <w:t>Note</w:t>
      </w:r>
    </w:p>
    <w:p w14:paraId="6DC4F309" w14:textId="77777777" w:rsidR="0002002C" w:rsidRDefault="0002002C" w:rsidP="0002002C">
      <w:pPr>
        <w:spacing w:before="120" w:after="120" w:line="276" w:lineRule="auto"/>
        <w:rPr>
          <w:rFonts w:ascii="Arial" w:eastAsia="Arial" w:hAnsi="Arial" w:cs="Arial"/>
        </w:rPr>
      </w:pPr>
      <w:r>
        <w:rPr>
          <w:rFonts w:ascii="Arial" w:eastAsia="Arial" w:hAnsi="Arial" w:cs="Arial"/>
          <w:highlight w:val="cyan"/>
        </w:rPr>
        <w:t>The cluster centers being randomly generated is an important point to remember and we will be visiting it later in the chapter. Some refer to this random generation of cluster centers as a weakness of the algorithm because results vary between fitting the same model on the same data and it is not guaranteed to assign observations into the appropriate cluster, but we can turn it into a strength by leveraging the power of loops.</w:t>
      </w:r>
    </w:p>
    <w:p w14:paraId="37AC7FCE" w14:textId="77777777" w:rsidR="0002002C" w:rsidRDefault="0002002C" w:rsidP="0002002C">
      <w:pPr>
        <w:spacing w:before="120" w:after="120" w:line="276" w:lineRule="auto"/>
        <w:rPr>
          <w:rFonts w:ascii="Arial" w:eastAsia="Arial" w:hAnsi="Arial" w:cs="Arial"/>
        </w:rPr>
      </w:pPr>
    </w:p>
    <w:p w14:paraId="6FAFCC16"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In the assignment phase, observations are assigned to the cluster from which it has the smallest Euclidean distance, as shown in the following figure. </w:t>
      </w:r>
    </w:p>
    <w:p w14:paraId="4635686B" w14:textId="77777777" w:rsidR="0002002C" w:rsidRDefault="0002002C" w:rsidP="0002002C">
      <w:pPr>
        <w:spacing w:before="120" w:after="120" w:line="276" w:lineRule="auto"/>
        <w:jc w:val="center"/>
      </w:pPr>
      <w:r>
        <w:rPr>
          <w:noProof/>
          <w:lang w:eastAsia="en-US"/>
        </w:rPr>
        <w:drawing>
          <wp:inline distT="0" distB="0" distL="114300" distR="114300" wp14:anchorId="3E52BC2C" wp14:editId="0709AB18">
            <wp:extent cx="3072516" cy="2495550"/>
            <wp:effectExtent l="0" t="0" r="0" b="0"/>
            <wp:docPr id="3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3072516" cy="2495550"/>
                    </a:xfrm>
                    <a:prstGeom prst="rect">
                      <a:avLst/>
                    </a:prstGeom>
                    <a:ln/>
                  </pic:spPr>
                </pic:pic>
              </a:graphicData>
            </a:graphic>
          </wp:inline>
        </w:drawing>
      </w:r>
    </w:p>
    <w:p w14:paraId="09F3B79A" w14:textId="77777777" w:rsidR="0002002C" w:rsidRDefault="0002002C" w:rsidP="0002002C">
      <w:pPr>
        <w:spacing w:before="120" w:after="120" w:line="276" w:lineRule="auto"/>
        <w:jc w:val="center"/>
        <w:rPr>
          <w:rFonts w:ascii="Arial" w:eastAsia="Arial" w:hAnsi="Arial" w:cs="Arial"/>
        </w:rPr>
      </w:pPr>
      <w:r>
        <w:rPr>
          <w:rFonts w:ascii="Arial" w:eastAsia="Arial" w:hAnsi="Arial" w:cs="Arial"/>
        </w:rPr>
        <w:t>Figure 4.x: A scatterplot of observations and the cluster centers as denoted by the star, triangle, and diamond.</w:t>
      </w:r>
    </w:p>
    <w:p w14:paraId="65D7438B" w14:textId="77777777" w:rsidR="0002002C" w:rsidRDefault="0002002C" w:rsidP="0002002C">
      <w:pPr>
        <w:spacing w:before="120" w:after="120" w:line="276" w:lineRule="auto"/>
        <w:rPr>
          <w:rFonts w:ascii="Arial" w:eastAsia="Arial" w:hAnsi="Arial" w:cs="Arial"/>
        </w:rPr>
      </w:pPr>
    </w:p>
    <w:p w14:paraId="0E4718F8"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Next, in the updating phase, cluster centers are shifted to the mean position of the points in that cluster. These cluster means are known as the centroids, as shown in the following figure. </w:t>
      </w:r>
    </w:p>
    <w:p w14:paraId="5895A408" w14:textId="77777777" w:rsidR="0002002C" w:rsidRDefault="0002002C" w:rsidP="0002002C">
      <w:pPr>
        <w:spacing w:before="120" w:after="120" w:line="276" w:lineRule="auto"/>
        <w:rPr>
          <w:rFonts w:ascii="Arial" w:eastAsia="Arial" w:hAnsi="Arial" w:cs="Arial"/>
        </w:rPr>
      </w:pPr>
    </w:p>
    <w:p w14:paraId="7FC29ABF" w14:textId="77777777" w:rsidR="0002002C" w:rsidRDefault="0002002C" w:rsidP="0002002C">
      <w:pPr>
        <w:spacing w:before="120" w:after="120" w:line="276" w:lineRule="auto"/>
        <w:jc w:val="center"/>
      </w:pPr>
      <w:r>
        <w:rPr>
          <w:noProof/>
          <w:lang w:eastAsia="en-US"/>
        </w:rPr>
        <w:drawing>
          <wp:inline distT="0" distB="0" distL="114300" distR="114300" wp14:anchorId="18F579A9" wp14:editId="1C48F5E1">
            <wp:extent cx="2511627" cy="2066925"/>
            <wp:effectExtent l="0" t="0" r="0" b="0"/>
            <wp:docPr id="3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8"/>
                    <a:srcRect/>
                    <a:stretch>
                      <a:fillRect/>
                    </a:stretch>
                  </pic:blipFill>
                  <pic:spPr>
                    <a:xfrm>
                      <a:off x="0" y="0"/>
                      <a:ext cx="2511627" cy="2066925"/>
                    </a:xfrm>
                    <a:prstGeom prst="rect">
                      <a:avLst/>
                    </a:prstGeom>
                    <a:ln/>
                  </pic:spPr>
                </pic:pic>
              </a:graphicData>
            </a:graphic>
          </wp:inline>
        </w:drawing>
      </w:r>
    </w:p>
    <w:p w14:paraId="67B79B67" w14:textId="77777777" w:rsidR="0002002C" w:rsidRDefault="0002002C" w:rsidP="0002002C">
      <w:pPr>
        <w:spacing w:before="120" w:after="120" w:line="276" w:lineRule="auto"/>
        <w:jc w:val="center"/>
        <w:rPr>
          <w:rFonts w:ascii="Arial" w:eastAsia="Arial" w:hAnsi="Arial" w:cs="Arial"/>
        </w:rPr>
      </w:pPr>
      <w:r>
        <w:rPr>
          <w:rFonts w:ascii="Arial" w:eastAsia="Arial" w:hAnsi="Arial" w:cs="Arial"/>
        </w:rPr>
        <w:t>Figure 4.x: Shifting of the cluster centers to the cluster centroid.</w:t>
      </w:r>
    </w:p>
    <w:p w14:paraId="09D1AEBD" w14:textId="77777777" w:rsidR="0002002C" w:rsidRDefault="0002002C" w:rsidP="0002002C">
      <w:pPr>
        <w:spacing w:before="120" w:after="120" w:line="276" w:lineRule="auto"/>
      </w:pPr>
    </w:p>
    <w:p w14:paraId="4C2946DA" w14:textId="77777777" w:rsidR="0002002C" w:rsidRDefault="0002002C" w:rsidP="0002002C">
      <w:pPr>
        <w:spacing w:before="120" w:after="120" w:line="276" w:lineRule="auto"/>
        <w:rPr>
          <w:rFonts w:ascii="Arial" w:eastAsia="Arial" w:hAnsi="Arial" w:cs="Arial"/>
        </w:rPr>
      </w:pPr>
      <w:r>
        <w:rPr>
          <w:rFonts w:ascii="Arial" w:eastAsia="Arial" w:hAnsi="Arial" w:cs="Arial"/>
        </w:rPr>
        <w:t>However, once the centroids have been calculated, some of the observations are reassigned to a different cluster due to being closer to the new centroid than the previous cluster center. Thus, the model must update its centroids once again. This is shown in the following figure:</w:t>
      </w:r>
    </w:p>
    <w:p w14:paraId="668FE9E4" w14:textId="77777777" w:rsidR="0002002C" w:rsidRDefault="0002002C" w:rsidP="0002002C">
      <w:pPr>
        <w:spacing w:before="120" w:after="120" w:line="276" w:lineRule="auto"/>
        <w:rPr>
          <w:rFonts w:ascii="Arial" w:eastAsia="Arial" w:hAnsi="Arial" w:cs="Arial"/>
        </w:rPr>
      </w:pPr>
    </w:p>
    <w:p w14:paraId="3A0CC1B8" w14:textId="77777777" w:rsidR="0002002C" w:rsidRDefault="0002002C" w:rsidP="0002002C">
      <w:pPr>
        <w:spacing w:before="120" w:after="120" w:line="276" w:lineRule="auto"/>
        <w:jc w:val="center"/>
      </w:pPr>
      <w:r>
        <w:rPr>
          <w:noProof/>
          <w:lang w:eastAsia="en-US"/>
        </w:rPr>
        <w:drawing>
          <wp:inline distT="0" distB="0" distL="114300" distR="114300" wp14:anchorId="360D7608" wp14:editId="3D75DAB6">
            <wp:extent cx="2431143" cy="1919590"/>
            <wp:effectExtent l="0" t="0" r="0" b="0"/>
            <wp:docPr id="3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9"/>
                    <a:srcRect/>
                    <a:stretch>
                      <a:fillRect/>
                    </a:stretch>
                  </pic:blipFill>
                  <pic:spPr>
                    <a:xfrm>
                      <a:off x="0" y="0"/>
                      <a:ext cx="2431143" cy="1919590"/>
                    </a:xfrm>
                    <a:prstGeom prst="rect">
                      <a:avLst/>
                    </a:prstGeom>
                    <a:ln/>
                  </pic:spPr>
                </pic:pic>
              </a:graphicData>
            </a:graphic>
          </wp:inline>
        </w:drawing>
      </w:r>
    </w:p>
    <w:p w14:paraId="16708D48" w14:textId="77777777" w:rsidR="0002002C" w:rsidRDefault="0002002C" w:rsidP="0002002C">
      <w:pPr>
        <w:spacing w:before="120" w:after="120" w:line="276" w:lineRule="auto"/>
        <w:jc w:val="center"/>
        <w:rPr>
          <w:rFonts w:ascii="Arial" w:eastAsia="Arial" w:hAnsi="Arial" w:cs="Arial"/>
        </w:rPr>
      </w:pPr>
      <w:r>
        <w:rPr>
          <w:rFonts w:ascii="Arial" w:eastAsia="Arial" w:hAnsi="Arial" w:cs="Arial"/>
        </w:rPr>
        <w:t>Figure 4.x: Updating of the centroids after observation reassignment.</w:t>
      </w:r>
    </w:p>
    <w:p w14:paraId="76E8CA09" w14:textId="77777777" w:rsidR="0002002C" w:rsidRDefault="0002002C" w:rsidP="0002002C">
      <w:pPr>
        <w:spacing w:before="120" w:after="120" w:line="276" w:lineRule="auto"/>
        <w:jc w:val="center"/>
        <w:rPr>
          <w:rFonts w:ascii="Arial" w:eastAsia="Arial" w:hAnsi="Arial" w:cs="Arial"/>
        </w:rPr>
      </w:pPr>
    </w:p>
    <w:p w14:paraId="5B9BB507" w14:textId="77777777" w:rsidR="0002002C" w:rsidRDefault="0002002C" w:rsidP="0002002C">
      <w:pPr>
        <w:spacing w:before="120" w:after="120" w:line="276" w:lineRule="auto"/>
        <w:rPr>
          <w:rFonts w:ascii="Arial" w:eastAsia="Arial" w:hAnsi="Arial" w:cs="Arial"/>
        </w:rPr>
      </w:pPr>
      <w:r>
        <w:rPr>
          <w:rFonts w:ascii="Arial" w:eastAsia="Arial" w:hAnsi="Arial" w:cs="Arial"/>
        </w:rPr>
        <w:t>This process of updating centroids continues until there are no further observation reassignments. The final centroid is as shown in the following figure:</w:t>
      </w:r>
    </w:p>
    <w:p w14:paraId="7F7CADD3" w14:textId="77777777" w:rsidR="0002002C" w:rsidRDefault="0002002C" w:rsidP="0002002C">
      <w:pPr>
        <w:spacing w:before="120" w:after="120" w:line="276" w:lineRule="auto"/>
        <w:jc w:val="center"/>
      </w:pPr>
      <w:r>
        <w:rPr>
          <w:noProof/>
          <w:lang w:eastAsia="en-US"/>
        </w:rPr>
        <w:lastRenderedPageBreak/>
        <w:drawing>
          <wp:inline distT="0" distB="0" distL="114300" distR="114300" wp14:anchorId="6D544EBB" wp14:editId="565D5B3C">
            <wp:extent cx="2472358" cy="1895475"/>
            <wp:effectExtent l="0" t="0" r="0" b="0"/>
            <wp:docPr id="3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2472358" cy="1895475"/>
                    </a:xfrm>
                    <a:prstGeom prst="rect">
                      <a:avLst/>
                    </a:prstGeom>
                    <a:ln/>
                  </pic:spPr>
                </pic:pic>
              </a:graphicData>
            </a:graphic>
          </wp:inline>
        </w:drawing>
      </w:r>
    </w:p>
    <w:p w14:paraId="6D256126" w14:textId="77777777" w:rsidR="0002002C" w:rsidRDefault="0002002C" w:rsidP="0002002C">
      <w:pPr>
        <w:spacing w:before="120" w:after="120" w:line="276" w:lineRule="auto"/>
        <w:jc w:val="center"/>
        <w:rPr>
          <w:rFonts w:ascii="Arial" w:eastAsia="Arial" w:hAnsi="Arial" w:cs="Arial"/>
        </w:rPr>
      </w:pPr>
      <w:r>
        <w:rPr>
          <w:rFonts w:ascii="Arial" w:eastAsia="Arial" w:hAnsi="Arial" w:cs="Arial"/>
        </w:rPr>
        <w:t>Figure 4.x: Final centroid position and cluster assignments.</w:t>
      </w:r>
    </w:p>
    <w:p w14:paraId="4E0CE56A" w14:textId="77777777" w:rsidR="0002002C" w:rsidRDefault="0002002C" w:rsidP="0002002C">
      <w:pPr>
        <w:spacing w:before="120" w:after="120" w:line="276" w:lineRule="auto"/>
        <w:rPr>
          <w:rFonts w:ascii="Arial" w:eastAsia="Arial" w:hAnsi="Arial" w:cs="Arial"/>
        </w:rPr>
      </w:pPr>
    </w:p>
    <w:p w14:paraId="5FCA0207" w14:textId="77777777" w:rsidR="0002002C" w:rsidRDefault="0002002C" w:rsidP="0002002C">
      <w:pPr>
        <w:spacing w:before="120" w:after="120" w:line="276" w:lineRule="auto"/>
        <w:rPr>
          <w:rFonts w:ascii="Arial" w:eastAsia="Arial" w:hAnsi="Arial" w:cs="Arial"/>
          <w:i/>
        </w:rPr>
      </w:pPr>
      <w:r>
        <w:rPr>
          <w:rFonts w:ascii="Arial" w:eastAsia="Arial" w:hAnsi="Arial" w:cs="Arial"/>
        </w:rPr>
        <w:t xml:space="preserve">Using the same glass data set from Exercise 1, we will fit a k-Means model with a user-defined number of clusters. Next, because of the randomness in which group centroids are chosen, we will increase the confidence in our predictions by building an ensemble of k-Means models with a given number of clusters and assigning each observation to the mode of the predicted clusters. After that, we will tune the optimal number of clusters by monitoring the mean </w:t>
      </w:r>
      <w:r w:rsidRPr="006A73B4">
        <w:rPr>
          <w:rFonts w:ascii="Arial" w:eastAsia="Arial" w:hAnsi="Arial" w:cs="Arial"/>
          <w:i/>
        </w:rPr>
        <w:t>inertia</w:t>
      </w:r>
      <w:r>
        <w:rPr>
          <w:rFonts w:ascii="Arial" w:eastAsia="Arial" w:hAnsi="Arial" w:cs="Arial"/>
        </w:rPr>
        <w:t xml:space="preserve">, or within-cluster sum-of-squares, by number of clusters and finding the point at which there are diminishing returns in inertia by adding more clusters. </w:t>
      </w:r>
    </w:p>
    <w:p w14:paraId="63BC9D4F" w14:textId="77777777" w:rsidR="0002002C" w:rsidRDefault="0002002C" w:rsidP="0002002C">
      <w:pPr>
        <w:spacing w:before="120" w:after="120" w:line="276" w:lineRule="auto"/>
        <w:rPr>
          <w:rFonts w:ascii="Arial" w:eastAsia="Arial" w:hAnsi="Arial" w:cs="Arial"/>
        </w:rPr>
      </w:pPr>
    </w:p>
    <w:p w14:paraId="55EBC693" w14:textId="0B05E3E1" w:rsidR="0002002C" w:rsidRDefault="0002002C" w:rsidP="0002002C">
      <w:pPr>
        <w:spacing w:before="120" w:after="120" w:line="276" w:lineRule="auto"/>
        <w:rPr>
          <w:rFonts w:ascii="Arial" w:eastAsia="Arial" w:hAnsi="Arial" w:cs="Arial"/>
          <w:sz w:val="28"/>
          <w:szCs w:val="28"/>
        </w:rPr>
      </w:pPr>
      <w:r>
        <w:rPr>
          <w:rFonts w:ascii="Arial" w:eastAsia="Arial" w:hAnsi="Arial" w:cs="Arial"/>
          <w:sz w:val="28"/>
          <w:szCs w:val="28"/>
        </w:rPr>
        <w:t xml:space="preserve">Exercise </w:t>
      </w:r>
      <w:ins w:id="61" w:author="Aaron England" w:date="2019-04-16T08:56:00Z">
        <w:r w:rsidR="004C193E">
          <w:rPr>
            <w:rFonts w:ascii="Arial" w:eastAsia="Arial" w:hAnsi="Arial" w:cs="Arial"/>
            <w:sz w:val="28"/>
            <w:szCs w:val="28"/>
          </w:rPr>
          <w:t>3</w:t>
        </w:r>
      </w:ins>
      <w:del w:id="62" w:author="Aaron England" w:date="2019-04-16T08:56:00Z">
        <w:r w:rsidDel="004C193E">
          <w:rPr>
            <w:rFonts w:ascii="Arial" w:eastAsia="Arial" w:hAnsi="Arial" w:cs="Arial"/>
            <w:sz w:val="28"/>
            <w:szCs w:val="28"/>
          </w:rPr>
          <w:delText>4</w:delText>
        </w:r>
      </w:del>
      <w:r>
        <w:rPr>
          <w:rFonts w:ascii="Arial" w:eastAsia="Arial" w:hAnsi="Arial" w:cs="Arial"/>
          <w:sz w:val="28"/>
          <w:szCs w:val="28"/>
        </w:rPr>
        <w:t>: Fitting k-Means Model</w:t>
      </w:r>
      <w:ins w:id="63" w:author="Aaron England" w:date="2019-04-16T08:48:00Z">
        <w:r w:rsidR="00F522C3">
          <w:rPr>
            <w:rFonts w:ascii="Arial" w:eastAsia="Arial" w:hAnsi="Arial" w:cs="Arial"/>
            <w:sz w:val="28"/>
            <w:szCs w:val="28"/>
          </w:rPr>
          <w:t xml:space="preserve"> and Assigning Predictions</w:t>
        </w:r>
      </w:ins>
    </w:p>
    <w:p w14:paraId="512DDE4D" w14:textId="2063DF25" w:rsidR="0002002C" w:rsidRDefault="0002002C" w:rsidP="0002002C">
      <w:pPr>
        <w:spacing w:after="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Present x: Fitting k-Means Model</w:t>
      </w:r>
      <w:ins w:id="64" w:author="Aaron England" w:date="2019-04-16T08:49:00Z">
        <w:r w:rsidR="00C3785B">
          <w:rPr>
            <w:rFonts w:ascii="Arial" w:eastAsia="Arial" w:hAnsi="Arial" w:cs="Arial"/>
            <w:i/>
            <w:color w:val="FF0000"/>
            <w:sz w:val="24"/>
            <w:szCs w:val="24"/>
            <w:highlight w:val="yellow"/>
            <w:u w:val="single"/>
          </w:rPr>
          <w:t xml:space="preserve"> and Assigning Predictions</w:t>
        </w:r>
      </w:ins>
    </w:p>
    <w:p w14:paraId="67B61533"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After the </w:t>
      </w:r>
      <w:r>
        <w:rPr>
          <w:rFonts w:ascii="Droid Sans Mono" w:eastAsia="Droid Sans Mono" w:hAnsi="Droid Sans Mono" w:cs="Droid Sans Mono"/>
        </w:rPr>
        <w:t xml:space="preserve">glass </w:t>
      </w:r>
      <w:r>
        <w:rPr>
          <w:rFonts w:ascii="Arial" w:eastAsia="Arial" w:hAnsi="Arial" w:cs="Arial"/>
        </w:rPr>
        <w:t>data set has been imported, shuffled, and standardized (see Exercise 1):</w:t>
      </w:r>
    </w:p>
    <w:p w14:paraId="4F582E94" w14:textId="77777777" w:rsidR="0002002C" w:rsidRDefault="0002002C" w:rsidP="0002002C">
      <w:pPr>
        <w:numPr>
          <w:ilvl w:val="0"/>
          <w:numId w:val="15"/>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Instantiate a </w:t>
      </w:r>
      <w:proofErr w:type="spellStart"/>
      <w:r>
        <w:rPr>
          <w:rFonts w:ascii="Droid Sans Mono" w:eastAsia="Droid Sans Mono" w:hAnsi="Droid Sans Mono" w:cs="Droid Sans Mono"/>
          <w:color w:val="000000"/>
        </w:rPr>
        <w:t>KMeans</w:t>
      </w:r>
      <w:proofErr w:type="spellEnd"/>
      <w:r>
        <w:rPr>
          <w:rFonts w:ascii="Arial" w:eastAsia="Arial" w:hAnsi="Arial" w:cs="Arial"/>
          <w:color w:val="000000"/>
        </w:rPr>
        <w:t xml:space="preserve"> model </w:t>
      </w:r>
      <w:r>
        <w:rPr>
          <w:rFonts w:ascii="Droid Sans Mono" w:eastAsia="Droid Sans Mono" w:hAnsi="Droid Sans Mono" w:cs="Droid Sans Mono"/>
          <w:color w:val="000000"/>
        </w:rPr>
        <w:t xml:space="preserve"> </w:t>
      </w:r>
      <w:r>
        <w:rPr>
          <w:rFonts w:ascii="Arial" w:eastAsia="Arial" w:hAnsi="Arial" w:cs="Arial"/>
          <w:color w:val="000000"/>
        </w:rPr>
        <w:t>with an arbitrary number of, in this case, 2 clusters., as follows:</w:t>
      </w:r>
    </w:p>
    <w:p w14:paraId="04FFB092" w14:textId="77777777" w:rsidR="0002002C" w:rsidRDefault="0002002C" w:rsidP="0002002C">
      <w:pPr>
        <w:spacing w:after="0" w:line="240" w:lineRule="auto"/>
        <w:rPr>
          <w:rFonts w:ascii="Droid Sans Mono" w:eastAsia="Droid Sans Mono" w:hAnsi="Droid Sans Mono" w:cs="Droid Sans Mono"/>
          <w:highlight w:val="green"/>
        </w:rPr>
      </w:pPr>
    </w:p>
    <w:p w14:paraId="60258B7B"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sklearn.cluster</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KMeans</w:t>
      </w:r>
      <w:proofErr w:type="spellEnd"/>
    </w:p>
    <w:p w14:paraId="1B64E19A"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KMeans</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n_clusters</w:t>
      </w:r>
      <w:proofErr w:type="spellEnd"/>
      <w:r>
        <w:rPr>
          <w:rFonts w:ascii="Droid Sans Mono" w:eastAsia="Droid Sans Mono" w:hAnsi="Droid Sans Mono" w:cs="Droid Sans Mono"/>
          <w:highlight w:val="green"/>
        </w:rPr>
        <w:t>=2)</w:t>
      </w:r>
    </w:p>
    <w:p w14:paraId="082F845A" w14:textId="77777777" w:rsidR="0002002C" w:rsidRDefault="0002002C" w:rsidP="0002002C">
      <w:pPr>
        <w:spacing w:after="0" w:line="240" w:lineRule="auto"/>
        <w:rPr>
          <w:rFonts w:ascii="Droid Sans Mono" w:eastAsia="Droid Sans Mono" w:hAnsi="Droid Sans Mono" w:cs="Droid Sans Mono"/>
          <w:highlight w:val="green"/>
        </w:rPr>
      </w:pPr>
    </w:p>
    <w:p w14:paraId="21F5150A" w14:textId="77777777" w:rsidR="0002002C" w:rsidRDefault="0002002C" w:rsidP="0002002C">
      <w:pPr>
        <w:numPr>
          <w:ilvl w:val="0"/>
          <w:numId w:val="15"/>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Fit the model to </w:t>
      </w:r>
      <w:proofErr w:type="spellStart"/>
      <w:r>
        <w:rPr>
          <w:rFonts w:ascii="Droid Sans Mono" w:eastAsia="Droid Sans Mono" w:hAnsi="Droid Sans Mono" w:cs="Droid Sans Mono"/>
          <w:color w:val="000000"/>
        </w:rPr>
        <w:t>scaled_features</w:t>
      </w:r>
      <w:proofErr w:type="spellEnd"/>
      <w:r>
        <w:rPr>
          <w:rFonts w:ascii="Arial" w:eastAsia="Arial" w:hAnsi="Arial" w:cs="Arial"/>
          <w:color w:val="000000"/>
        </w:rPr>
        <w:t xml:space="preserve"> using the following line of code:  </w:t>
      </w:r>
    </w:p>
    <w:p w14:paraId="5234D7C7" w14:textId="77777777" w:rsidR="0002002C" w:rsidRDefault="0002002C" w:rsidP="0002002C">
      <w:pPr>
        <w:spacing w:before="120" w:after="0" w:line="240" w:lineRule="auto"/>
        <w:rPr>
          <w:rFonts w:ascii="Droid Sans Mono" w:eastAsia="Droid Sans Mono" w:hAnsi="Droid Sans Mono" w:cs="Droid Sans Mono"/>
          <w:highlight w:val="green"/>
        </w:rPr>
      </w:pPr>
    </w:p>
    <w:p w14:paraId="5046E182" w14:textId="77777777" w:rsidR="0002002C" w:rsidRDefault="0002002C" w:rsidP="0002002C">
      <w:pPr>
        <w:spacing w:before="120" w:after="0" w:line="240" w:lineRule="auto"/>
        <w:ind w:firstLine="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scaled_features</w:t>
      </w:r>
      <w:proofErr w:type="spellEnd"/>
      <w:r>
        <w:rPr>
          <w:rFonts w:ascii="Droid Sans Mono" w:eastAsia="Droid Sans Mono" w:hAnsi="Droid Sans Mono" w:cs="Droid Sans Mono"/>
          <w:highlight w:val="green"/>
        </w:rPr>
        <w:t>)</w:t>
      </w:r>
    </w:p>
    <w:p w14:paraId="4A460780" w14:textId="77777777" w:rsidR="0002002C" w:rsidDel="00E45397" w:rsidRDefault="00837EAA" w:rsidP="0002002C">
      <w:pPr>
        <w:spacing w:before="120" w:after="120" w:line="276" w:lineRule="auto"/>
        <w:rPr>
          <w:del w:id="65" w:author="Aaron England" w:date="2019-04-16T08:49:00Z"/>
        </w:rPr>
      </w:pPr>
      <w:r>
        <w:rPr>
          <w:rStyle w:val="CommentReference"/>
        </w:rPr>
        <w:commentReference w:id="66"/>
      </w:r>
    </w:p>
    <w:p w14:paraId="7B9A9A14" w14:textId="353E8196" w:rsidR="0002002C" w:rsidDel="00E45397" w:rsidRDefault="0002002C" w:rsidP="0002002C">
      <w:pPr>
        <w:spacing w:before="120" w:after="120" w:line="276" w:lineRule="auto"/>
        <w:rPr>
          <w:del w:id="67" w:author="Aaron England" w:date="2019-04-16T08:49:00Z"/>
          <w:rFonts w:ascii="Arial" w:eastAsia="Arial" w:hAnsi="Arial" w:cs="Arial"/>
          <w:color w:val="000000"/>
          <w:sz w:val="28"/>
          <w:szCs w:val="28"/>
        </w:rPr>
      </w:pPr>
      <w:del w:id="68" w:author="Aaron England" w:date="2019-04-16T08:49:00Z">
        <w:r w:rsidRPr="006A73B4" w:rsidDel="00E45397">
          <w:rPr>
            <w:rFonts w:ascii="Arial" w:eastAsia="Arial" w:hAnsi="Arial" w:cs="Arial"/>
            <w:sz w:val="28"/>
            <w:szCs w:val="28"/>
          </w:rPr>
          <w:delText>Exercise 5</w:delText>
        </w:r>
        <w:r w:rsidRPr="006A73B4" w:rsidDel="00E45397">
          <w:rPr>
            <w:rFonts w:ascii="Arial" w:eastAsia="Arial" w:hAnsi="Arial" w:cs="Arial"/>
            <w:color w:val="000000"/>
            <w:sz w:val="28"/>
            <w:szCs w:val="28"/>
          </w:rPr>
          <w:delText>: Assigning Predicted Clusters to Observations</w:delText>
        </w:r>
      </w:del>
    </w:p>
    <w:p w14:paraId="7515F6A3" w14:textId="086674C6" w:rsidR="0002002C" w:rsidRPr="00462079" w:rsidDel="00E45397" w:rsidRDefault="0002002C" w:rsidP="0002002C">
      <w:pPr>
        <w:spacing w:after="0" w:line="276" w:lineRule="auto"/>
        <w:jc w:val="center"/>
        <w:rPr>
          <w:del w:id="69" w:author="Aaron England" w:date="2019-04-16T08:49:00Z"/>
          <w:rFonts w:ascii="Arial" w:eastAsia="Arial" w:hAnsi="Arial" w:cs="Arial"/>
          <w:i/>
          <w:color w:val="FF0000"/>
          <w:sz w:val="24"/>
          <w:szCs w:val="24"/>
          <w:highlight w:val="yellow"/>
          <w:u w:val="single"/>
        </w:rPr>
      </w:pPr>
      <w:del w:id="70" w:author="Aaron England" w:date="2019-04-16T08:49:00Z">
        <w:r w:rsidRPr="00F13711" w:rsidDel="00E45397">
          <w:rPr>
            <w:rFonts w:ascii="Arial" w:eastAsia="Arial" w:hAnsi="Arial" w:cs="Arial"/>
            <w:i/>
            <w:color w:val="FF0000"/>
            <w:sz w:val="24"/>
            <w:szCs w:val="24"/>
            <w:highlight w:val="yellow"/>
            <w:u w:val="single"/>
          </w:rPr>
          <w:delText xml:space="preserve">Present x: </w:delText>
        </w:r>
        <w:r w:rsidDel="00E45397">
          <w:rPr>
            <w:rFonts w:ascii="Arial" w:eastAsia="Arial" w:hAnsi="Arial" w:cs="Arial"/>
            <w:i/>
            <w:color w:val="FF0000"/>
            <w:sz w:val="24"/>
            <w:szCs w:val="24"/>
            <w:highlight w:val="yellow"/>
            <w:u w:val="single"/>
          </w:rPr>
          <w:delText>Assigning Predicted Clusters to Observations</w:delText>
        </w:r>
      </w:del>
    </w:p>
    <w:p w14:paraId="66A3B157" w14:textId="77777777" w:rsidR="0002002C" w:rsidRDefault="0002002C" w:rsidP="0002002C">
      <w:pPr>
        <w:spacing w:before="120" w:after="120" w:line="276" w:lineRule="auto"/>
      </w:pPr>
    </w:p>
    <w:p w14:paraId="30D746A0" w14:textId="026C8D2F" w:rsidR="0002002C" w:rsidRPr="006A73B4" w:rsidRDefault="0002002C" w:rsidP="00E45397">
      <w:pPr>
        <w:pStyle w:val="ListParagraph"/>
        <w:numPr>
          <w:ilvl w:val="0"/>
          <w:numId w:val="15"/>
        </w:numPr>
        <w:pBdr>
          <w:top w:val="nil"/>
          <w:left w:val="nil"/>
          <w:bottom w:val="nil"/>
          <w:right w:val="nil"/>
          <w:between w:val="nil"/>
        </w:pBdr>
        <w:spacing w:before="120" w:after="120" w:line="276" w:lineRule="auto"/>
        <w:rPr>
          <w:color w:val="000000"/>
        </w:rPr>
        <w:pPrChange w:id="71" w:author="Aaron England" w:date="2019-04-16T08:49:00Z">
          <w:pPr>
            <w:pStyle w:val="ListParagraph"/>
            <w:numPr>
              <w:numId w:val="37"/>
            </w:numPr>
            <w:pBdr>
              <w:top w:val="nil"/>
              <w:left w:val="nil"/>
              <w:bottom w:val="nil"/>
              <w:right w:val="nil"/>
              <w:between w:val="nil"/>
            </w:pBdr>
            <w:spacing w:before="120" w:after="120" w:line="276" w:lineRule="auto"/>
            <w:ind w:hanging="360"/>
          </w:pPr>
        </w:pPrChange>
      </w:pPr>
      <w:r w:rsidRPr="006A73B4">
        <w:rPr>
          <w:rFonts w:ascii="Arial" w:eastAsia="Arial" w:hAnsi="Arial" w:cs="Arial"/>
          <w:color w:val="000000"/>
        </w:rPr>
        <w:t xml:space="preserve">Save the cluster labels from our model into the array, labels, using </w:t>
      </w:r>
      <w:r w:rsidRPr="006A73B4">
        <w:rPr>
          <w:rFonts w:ascii="Arial" w:eastAsia="Arial" w:hAnsi="Arial" w:cs="Arial"/>
          <w:color w:val="000000"/>
          <w:highlight w:val="green"/>
        </w:rPr>
        <w:t xml:space="preserve">labels = </w:t>
      </w:r>
      <w:proofErr w:type="spellStart"/>
      <w:r w:rsidRPr="006A73B4">
        <w:rPr>
          <w:rFonts w:ascii="Arial" w:eastAsia="Arial" w:hAnsi="Arial" w:cs="Arial"/>
          <w:color w:val="000000"/>
          <w:highlight w:val="green"/>
        </w:rPr>
        <w:t>model.labels</w:t>
      </w:r>
      <w:proofErr w:type="spellEnd"/>
      <w:r w:rsidRPr="006A73B4">
        <w:rPr>
          <w:rFonts w:ascii="Arial" w:eastAsia="Arial" w:hAnsi="Arial" w:cs="Arial"/>
          <w:color w:val="000000"/>
          <w:highlight w:val="green"/>
        </w:rPr>
        <w:t>_.</w:t>
      </w:r>
      <w:r w:rsidRPr="006A73B4">
        <w:rPr>
          <w:rFonts w:ascii="Arial" w:eastAsia="Arial" w:hAnsi="Arial" w:cs="Arial"/>
          <w:color w:val="000000"/>
        </w:rPr>
        <w:t xml:space="preserve"> </w:t>
      </w:r>
    </w:p>
    <w:p w14:paraId="4DBD30CE" w14:textId="77777777" w:rsidR="0002002C" w:rsidRDefault="0002002C" w:rsidP="0002002C">
      <w:pPr>
        <w:spacing w:after="0" w:line="240" w:lineRule="auto"/>
        <w:rPr>
          <w:rFonts w:ascii="Droid Sans Mono" w:eastAsia="Droid Sans Mono" w:hAnsi="Droid Sans Mono" w:cs="Droid Sans Mono"/>
          <w:highlight w:val="green"/>
        </w:rPr>
      </w:pPr>
    </w:p>
    <w:p w14:paraId="6E063004" w14:textId="77777777" w:rsidR="0002002C" w:rsidRDefault="0002002C" w:rsidP="00E45397">
      <w:pPr>
        <w:numPr>
          <w:ilvl w:val="0"/>
          <w:numId w:val="15"/>
        </w:numPr>
        <w:pBdr>
          <w:top w:val="nil"/>
          <w:left w:val="nil"/>
          <w:bottom w:val="nil"/>
          <w:right w:val="nil"/>
          <w:between w:val="nil"/>
        </w:pBdr>
        <w:spacing w:before="120" w:after="120" w:line="276" w:lineRule="auto"/>
        <w:rPr>
          <w:color w:val="000000"/>
        </w:rPr>
        <w:pPrChange w:id="72" w:author="Aaron England" w:date="2019-04-16T08:49:00Z">
          <w:pPr>
            <w:numPr>
              <w:numId w:val="37"/>
            </w:numPr>
            <w:pBdr>
              <w:top w:val="nil"/>
              <w:left w:val="nil"/>
              <w:bottom w:val="nil"/>
              <w:right w:val="nil"/>
              <w:between w:val="nil"/>
            </w:pBdr>
            <w:spacing w:before="120" w:after="120" w:line="276" w:lineRule="auto"/>
            <w:ind w:left="720" w:hanging="360"/>
          </w:pPr>
        </w:pPrChange>
      </w:pPr>
      <w:r>
        <w:rPr>
          <w:rFonts w:ascii="Arial" w:eastAsia="Arial" w:hAnsi="Arial" w:cs="Arial"/>
          <w:color w:val="000000"/>
        </w:rPr>
        <w:t xml:space="preserve"> Generate a frequency table of the labels. </w:t>
      </w:r>
    </w:p>
    <w:p w14:paraId="7E6CF9D8" w14:textId="77777777" w:rsidR="0002002C" w:rsidRDefault="0002002C" w:rsidP="0002002C">
      <w:pPr>
        <w:spacing w:after="0" w:line="240" w:lineRule="auto"/>
        <w:rPr>
          <w:rFonts w:ascii="Droid Sans Mono" w:eastAsia="Droid Sans Mono" w:hAnsi="Droid Sans Mono" w:cs="Droid Sans Mono"/>
          <w:highlight w:val="green"/>
        </w:rPr>
      </w:pPr>
    </w:p>
    <w:p w14:paraId="35B9BEFE"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pandas as </w:t>
      </w:r>
      <w:proofErr w:type="spellStart"/>
      <w:r>
        <w:rPr>
          <w:rFonts w:ascii="Droid Sans Mono" w:eastAsia="Droid Sans Mono" w:hAnsi="Droid Sans Mono" w:cs="Droid Sans Mono"/>
          <w:highlight w:val="green"/>
        </w:rPr>
        <w:t>pd</w:t>
      </w:r>
      <w:proofErr w:type="spellEnd"/>
    </w:p>
    <w:p w14:paraId="31E0E2ED"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pd.value_</w:t>
      </w:r>
      <w:proofErr w:type="gramStart"/>
      <w:r>
        <w:rPr>
          <w:rFonts w:ascii="Droid Sans Mono" w:eastAsia="Droid Sans Mono" w:hAnsi="Droid Sans Mono" w:cs="Droid Sans Mono"/>
          <w:highlight w:val="green"/>
        </w:rPr>
        <w:t>counts</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labels)</w:t>
      </w:r>
    </w:p>
    <w:p w14:paraId="1B6E70F9" w14:textId="77777777" w:rsidR="0002002C" w:rsidRDefault="0002002C" w:rsidP="0002002C"/>
    <w:p w14:paraId="76F0AFE2" w14:textId="77777777" w:rsidR="0002002C" w:rsidRPr="006A73B4" w:rsidRDefault="0002002C" w:rsidP="0002002C">
      <w:pPr>
        <w:ind w:left="720"/>
      </w:pPr>
      <w:r w:rsidRPr="006A73B4">
        <w:t>To get a better idea, refer to the following screenshot:</w:t>
      </w:r>
    </w:p>
    <w:p w14:paraId="0A98707C" w14:textId="77777777" w:rsidR="0002002C" w:rsidRDefault="0002002C" w:rsidP="0002002C">
      <w:pPr>
        <w:spacing w:before="120" w:after="120" w:line="276" w:lineRule="auto"/>
      </w:pPr>
      <w:r>
        <w:rPr>
          <w:noProof/>
          <w:lang w:eastAsia="en-US"/>
        </w:rPr>
        <w:drawing>
          <wp:inline distT="0" distB="0" distL="114300" distR="114300" wp14:anchorId="5681FE03" wp14:editId="53FAA489">
            <wp:extent cx="8001000" cy="533400"/>
            <wp:effectExtent l="0" t="0" r="0" b="0"/>
            <wp:docPr id="4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1"/>
                    <a:srcRect/>
                    <a:stretch>
                      <a:fillRect/>
                    </a:stretch>
                  </pic:blipFill>
                  <pic:spPr>
                    <a:xfrm>
                      <a:off x="0" y="0"/>
                      <a:ext cx="8001000" cy="533400"/>
                    </a:xfrm>
                    <a:prstGeom prst="rect">
                      <a:avLst/>
                    </a:prstGeom>
                    <a:ln/>
                  </pic:spPr>
                </pic:pic>
              </a:graphicData>
            </a:graphic>
          </wp:inline>
        </w:drawing>
      </w:r>
    </w:p>
    <w:p w14:paraId="151FF06F" w14:textId="77777777" w:rsidR="0002002C" w:rsidRDefault="0002002C" w:rsidP="0002002C">
      <w:pPr>
        <w:spacing w:before="120" w:after="120" w:line="276" w:lineRule="auto"/>
        <w:jc w:val="center"/>
        <w:rPr>
          <w:rFonts w:ascii="Arial" w:eastAsia="Arial" w:hAnsi="Arial" w:cs="Arial"/>
        </w:rPr>
      </w:pPr>
      <w:r>
        <w:rPr>
          <w:rFonts w:ascii="Arial" w:eastAsia="Arial" w:hAnsi="Arial" w:cs="Arial"/>
        </w:rPr>
        <w:t>Figure 4.x: Frequency table of two clusters</w:t>
      </w:r>
    </w:p>
    <w:p w14:paraId="05578C53" w14:textId="77777777" w:rsidR="0002002C" w:rsidRDefault="0002002C" w:rsidP="0002002C">
      <w:pPr>
        <w:spacing w:before="120" w:after="120" w:line="276" w:lineRule="auto"/>
        <w:ind w:left="720"/>
        <w:rPr>
          <w:rFonts w:ascii="Arial" w:eastAsia="Arial" w:hAnsi="Arial" w:cs="Arial"/>
          <w:color w:val="000000"/>
        </w:rPr>
      </w:pPr>
    </w:p>
    <w:p w14:paraId="0AAEEFE6" w14:textId="77777777" w:rsidR="0002002C" w:rsidRDefault="0002002C" w:rsidP="0002002C">
      <w:pPr>
        <w:spacing w:before="120" w:after="120" w:line="276" w:lineRule="auto"/>
        <w:ind w:left="720"/>
        <w:rPr>
          <w:rFonts w:ascii="Arial" w:eastAsia="Arial" w:hAnsi="Arial" w:cs="Arial"/>
          <w:color w:val="000000"/>
        </w:rPr>
      </w:pPr>
      <w:r>
        <w:rPr>
          <w:rFonts w:ascii="Arial" w:eastAsia="Arial" w:hAnsi="Arial" w:cs="Arial"/>
          <w:color w:val="000000"/>
        </w:rPr>
        <w:t>Using 2 clusters, 61 observations were placed into the first cluster and 157 observations were grouped into the second cluster.</w:t>
      </w:r>
    </w:p>
    <w:p w14:paraId="7435F051" w14:textId="77777777" w:rsidR="0002002C" w:rsidRPr="006A73B4" w:rsidRDefault="0002002C" w:rsidP="0002002C">
      <w:pPr>
        <w:spacing w:before="120" w:after="120" w:line="276" w:lineRule="auto"/>
        <w:ind w:left="720"/>
        <w:rPr>
          <w:rFonts w:ascii="Arial" w:eastAsia="Arial" w:hAnsi="Arial" w:cs="Arial"/>
          <w:color w:val="000000"/>
        </w:rPr>
      </w:pPr>
    </w:p>
    <w:p w14:paraId="4C67373D" w14:textId="79E3B375" w:rsidR="0002002C" w:rsidRPr="00837EAA" w:rsidRDefault="0002002C" w:rsidP="00E45397">
      <w:pPr>
        <w:numPr>
          <w:ilvl w:val="0"/>
          <w:numId w:val="15"/>
        </w:numPr>
        <w:pBdr>
          <w:top w:val="nil"/>
          <w:left w:val="nil"/>
          <w:bottom w:val="nil"/>
          <w:right w:val="nil"/>
          <w:between w:val="nil"/>
        </w:pBdr>
        <w:spacing w:before="120" w:after="120" w:line="276" w:lineRule="auto"/>
        <w:rPr>
          <w:color w:val="000000"/>
        </w:rPr>
        <w:pPrChange w:id="73" w:author="Aaron England" w:date="2019-04-16T08:49:00Z">
          <w:pPr>
            <w:numPr>
              <w:numId w:val="37"/>
            </w:numPr>
            <w:pBdr>
              <w:top w:val="nil"/>
              <w:left w:val="nil"/>
              <w:bottom w:val="nil"/>
              <w:right w:val="nil"/>
              <w:between w:val="nil"/>
            </w:pBdr>
            <w:spacing w:before="120" w:after="120" w:line="276" w:lineRule="auto"/>
            <w:ind w:left="720" w:hanging="360"/>
          </w:pPr>
        </w:pPrChange>
      </w:pPr>
      <w:r>
        <w:rPr>
          <w:rFonts w:ascii="Arial" w:eastAsia="Arial" w:hAnsi="Arial" w:cs="Arial"/>
          <w:color w:val="000000"/>
        </w:rPr>
        <w:t xml:space="preserve">Add the labels array as the column ‘Predicted Cluster’ into the </w:t>
      </w:r>
      <w:proofErr w:type="spellStart"/>
      <w:r>
        <w:rPr>
          <w:rFonts w:ascii="Arial" w:eastAsia="Arial" w:hAnsi="Arial" w:cs="Arial"/>
          <w:color w:val="000000"/>
        </w:rPr>
        <w:t>df_shuffled</w:t>
      </w:r>
      <w:proofErr w:type="spellEnd"/>
      <w:r>
        <w:rPr>
          <w:rFonts w:ascii="Arial" w:eastAsia="Arial" w:hAnsi="Arial" w:cs="Arial"/>
          <w:color w:val="000000"/>
        </w:rPr>
        <w:t xml:space="preserve"> data frame and preview the first 5 rows using the following code: </w:t>
      </w:r>
    </w:p>
    <w:p w14:paraId="2EBEFC86"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df_</w:t>
      </w:r>
      <w:proofErr w:type="gramStart"/>
      <w:r>
        <w:rPr>
          <w:rFonts w:ascii="Droid Sans Mono" w:eastAsia="Droid Sans Mono" w:hAnsi="Droid Sans Mono" w:cs="Droid Sans Mono"/>
          <w:highlight w:val="green"/>
        </w:rPr>
        <w:t>shuffled</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Predicted_Cluster</w:t>
      </w:r>
      <w:proofErr w:type="spellEnd"/>
      <w:r>
        <w:rPr>
          <w:rFonts w:ascii="Droid Sans Mono" w:eastAsia="Droid Sans Mono" w:hAnsi="Droid Sans Mono" w:cs="Droid Sans Mono"/>
          <w:highlight w:val="green"/>
        </w:rPr>
        <w:t>'] = labels</w:t>
      </w:r>
    </w:p>
    <w:p w14:paraId="6FEA6097" w14:textId="1970EFC3" w:rsidR="0002002C" w:rsidRDefault="0002002C" w:rsidP="0002002C">
      <w:pPr>
        <w:spacing w:after="0" w:line="240" w:lineRule="auto"/>
        <w:ind w:left="720"/>
        <w:rPr>
          <w:ins w:id="74" w:author="Aaron England" w:date="2019-04-16T08:52:00Z"/>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print(</w:t>
      </w:r>
      <w:proofErr w:type="spellStart"/>
      <w:proofErr w:type="gramEnd"/>
      <w:r>
        <w:rPr>
          <w:rFonts w:ascii="Droid Sans Mono" w:eastAsia="Droid Sans Mono" w:hAnsi="Droid Sans Mono" w:cs="Droid Sans Mono"/>
          <w:highlight w:val="green"/>
        </w:rPr>
        <w:t>df_shuffled.head</w:t>
      </w:r>
      <w:proofErr w:type="spellEnd"/>
      <w:r>
        <w:rPr>
          <w:rFonts w:ascii="Droid Sans Mono" w:eastAsia="Droid Sans Mono" w:hAnsi="Droid Sans Mono" w:cs="Droid Sans Mono"/>
          <w:highlight w:val="green"/>
        </w:rPr>
        <w:t>(5))</w:t>
      </w:r>
    </w:p>
    <w:p w14:paraId="1CAABB59" w14:textId="77777777" w:rsidR="00E45397" w:rsidRDefault="00E45397" w:rsidP="0002002C">
      <w:pPr>
        <w:spacing w:after="0" w:line="240" w:lineRule="auto"/>
        <w:ind w:left="720"/>
        <w:rPr>
          <w:rFonts w:ascii="Droid Sans Mono" w:eastAsia="Droid Sans Mono" w:hAnsi="Droid Sans Mono" w:cs="Droid Sans Mono"/>
          <w:highlight w:val="green"/>
        </w:rPr>
      </w:pPr>
    </w:p>
    <w:p w14:paraId="0D887EBD" w14:textId="39178D0E" w:rsidR="0002002C" w:rsidRDefault="00137E8E" w:rsidP="00E45397">
      <w:pPr>
        <w:pStyle w:val="ListParagraph"/>
        <w:numPr>
          <w:ilvl w:val="0"/>
          <w:numId w:val="15"/>
        </w:numPr>
        <w:pPrChange w:id="75" w:author="Aaron England" w:date="2019-04-16T08:49:00Z">
          <w:pPr>
            <w:pStyle w:val="ListParagraph"/>
            <w:numPr>
              <w:numId w:val="37"/>
            </w:numPr>
            <w:ind w:hanging="360"/>
          </w:pPr>
        </w:pPrChange>
      </w:pPr>
      <w:commentRangeStart w:id="76"/>
      <w:r>
        <w:t>Check the output in the following figure:</w:t>
      </w:r>
      <w:commentRangeEnd w:id="76"/>
      <w:r>
        <w:rPr>
          <w:rStyle w:val="CommentReference"/>
        </w:rPr>
        <w:commentReference w:id="76"/>
      </w:r>
    </w:p>
    <w:p w14:paraId="4872D221" w14:textId="77777777" w:rsidR="0002002C" w:rsidRDefault="0002002C" w:rsidP="0002002C">
      <w:pPr>
        <w:spacing w:before="120" w:after="120" w:line="276" w:lineRule="auto"/>
      </w:pPr>
      <w:r>
        <w:rPr>
          <w:noProof/>
          <w:lang w:eastAsia="en-US"/>
        </w:rPr>
        <w:drawing>
          <wp:inline distT="0" distB="0" distL="114300" distR="114300" wp14:anchorId="518707BE" wp14:editId="4440D40C">
            <wp:extent cx="6784258" cy="876300"/>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2"/>
                    <a:srcRect/>
                    <a:stretch>
                      <a:fillRect/>
                    </a:stretch>
                  </pic:blipFill>
                  <pic:spPr>
                    <a:xfrm>
                      <a:off x="0" y="0"/>
                      <a:ext cx="6784258" cy="876300"/>
                    </a:xfrm>
                    <a:prstGeom prst="rect">
                      <a:avLst/>
                    </a:prstGeom>
                    <a:ln/>
                  </pic:spPr>
                </pic:pic>
              </a:graphicData>
            </a:graphic>
          </wp:inline>
        </w:drawing>
      </w:r>
    </w:p>
    <w:p w14:paraId="77F4220A" w14:textId="549D9566" w:rsidR="0002002C" w:rsidRDefault="0002002C" w:rsidP="0002002C">
      <w:pPr>
        <w:spacing w:before="120" w:after="120" w:line="276" w:lineRule="auto"/>
        <w:jc w:val="center"/>
      </w:pPr>
      <w:r>
        <w:rPr>
          <w:rFonts w:ascii="Arial" w:eastAsia="Arial" w:hAnsi="Arial" w:cs="Arial"/>
        </w:rPr>
        <w:t xml:space="preserve">Figure 4.x: First 5 rows of </w:t>
      </w:r>
      <w:del w:id="77" w:author="Aaron England" w:date="2019-04-16T08:53:00Z">
        <w:r w:rsidDel="00607A8A">
          <w:rPr>
            <w:rFonts w:ascii="Arial" w:eastAsia="Arial" w:hAnsi="Arial" w:cs="Arial"/>
          </w:rPr>
          <w:delText>Predicted_Cluster</w:delText>
        </w:r>
      </w:del>
      <w:proofErr w:type="spellStart"/>
      <w:ins w:id="78" w:author="Aaron England" w:date="2019-04-16T08:53:00Z">
        <w:r w:rsidR="00607A8A">
          <w:rPr>
            <w:rFonts w:ascii="Arial" w:eastAsia="Arial" w:hAnsi="Arial" w:cs="Arial"/>
          </w:rPr>
          <w:t>df_shuffled</w:t>
        </w:r>
      </w:ins>
      <w:proofErr w:type="spellEnd"/>
    </w:p>
    <w:p w14:paraId="6BCAC29B" w14:textId="77777777" w:rsidR="0002002C" w:rsidRPr="006A73B4" w:rsidRDefault="0002002C" w:rsidP="0002002C">
      <w:pPr>
        <w:spacing w:after="0" w:line="276" w:lineRule="auto"/>
        <w:jc w:val="center"/>
        <w:rPr>
          <w:rFonts w:ascii="Arial" w:eastAsia="Arial" w:hAnsi="Arial" w:cs="Arial"/>
          <w:i/>
          <w:color w:val="C00000"/>
          <w:sz w:val="24"/>
          <w:szCs w:val="24"/>
          <w:highlight w:val="yellow"/>
          <w:u w:val="single"/>
        </w:rPr>
      </w:pPr>
    </w:p>
    <w:p w14:paraId="5C98A094" w14:textId="77777777" w:rsidR="0002002C" w:rsidRPr="006A73B4" w:rsidRDefault="0002002C" w:rsidP="0002002C">
      <w:pPr>
        <w:spacing w:after="0" w:line="276" w:lineRule="auto"/>
        <w:jc w:val="center"/>
        <w:rPr>
          <w:rFonts w:ascii="Arial" w:eastAsia="Arial" w:hAnsi="Arial" w:cs="Arial"/>
          <w:i/>
          <w:color w:val="C00000"/>
          <w:sz w:val="24"/>
          <w:szCs w:val="24"/>
          <w:highlight w:val="yellow"/>
          <w:u w:val="single"/>
        </w:rPr>
      </w:pPr>
      <w:r w:rsidRPr="006A73B4">
        <w:rPr>
          <w:rFonts w:ascii="Arial" w:eastAsia="Arial" w:hAnsi="Arial" w:cs="Arial"/>
          <w:b/>
          <w:i/>
          <w:color w:val="C00000"/>
          <w:sz w:val="24"/>
          <w:szCs w:val="24"/>
          <w:highlight w:val="yellow"/>
          <w:u w:val="single"/>
        </w:rPr>
        <w:t>Discuss</w:t>
      </w:r>
      <w:r w:rsidRPr="006A73B4">
        <w:rPr>
          <w:rFonts w:ascii="Arial" w:eastAsia="Arial" w:hAnsi="Arial" w:cs="Arial"/>
          <w:i/>
          <w:color w:val="C00000"/>
          <w:sz w:val="24"/>
          <w:szCs w:val="24"/>
          <w:highlight w:val="yellow"/>
          <w:u w:val="single"/>
        </w:rPr>
        <w:t>: How confident are we in these predictions? Why might we lack confidence in these predictions? What can we do to increase the confidence we have in our predictions?</w:t>
      </w:r>
    </w:p>
    <w:p w14:paraId="665539BC" w14:textId="77777777" w:rsidR="0002002C" w:rsidRPr="006A73B4" w:rsidRDefault="0002002C" w:rsidP="0002002C">
      <w:pPr>
        <w:spacing w:after="0" w:line="276" w:lineRule="auto"/>
        <w:jc w:val="center"/>
        <w:rPr>
          <w:rFonts w:ascii="Arial" w:eastAsia="Arial" w:hAnsi="Arial" w:cs="Arial"/>
          <w:i/>
          <w:color w:val="C00000"/>
          <w:sz w:val="24"/>
          <w:szCs w:val="24"/>
          <w:highlight w:val="yellow"/>
          <w:u w:val="single"/>
        </w:rPr>
      </w:pPr>
      <w:r w:rsidRPr="006A73B4">
        <w:rPr>
          <w:rFonts w:ascii="Arial" w:eastAsia="Arial" w:hAnsi="Arial" w:cs="Arial"/>
          <w:b/>
          <w:i/>
          <w:color w:val="C00000"/>
          <w:sz w:val="24"/>
          <w:szCs w:val="24"/>
          <w:highlight w:val="yellow"/>
          <w:u w:val="single"/>
        </w:rPr>
        <w:t>Answer</w:t>
      </w:r>
      <w:r w:rsidRPr="006A73B4">
        <w:rPr>
          <w:rFonts w:ascii="Arial" w:eastAsia="Arial" w:hAnsi="Arial" w:cs="Arial"/>
          <w:i/>
          <w:color w:val="C00000"/>
          <w:sz w:val="24"/>
          <w:szCs w:val="24"/>
          <w:highlight w:val="yellow"/>
          <w:u w:val="single"/>
        </w:rPr>
        <w:t xml:space="preserve">: We are not very confident in these predictions because the predicted labels change each time the model is run. This is due to the initial group centers being chosen at random. </w:t>
      </w:r>
      <w:r w:rsidRPr="006A73B4">
        <w:rPr>
          <w:rFonts w:ascii="Arial" w:eastAsia="Arial" w:hAnsi="Arial" w:cs="Arial"/>
          <w:i/>
          <w:color w:val="C00000"/>
          <w:sz w:val="24"/>
          <w:szCs w:val="24"/>
          <w:highlight w:val="yellow"/>
        </w:rPr>
        <w:t>Building an ensemble of models (I.e., numerous models), and calculating an average or mode of those models generates more stable predictions and subsequently increases the confidence in our predictions.</w:t>
      </w:r>
    </w:p>
    <w:p w14:paraId="6E94D7AE" w14:textId="77777777" w:rsidR="0002002C" w:rsidRDefault="0002002C" w:rsidP="0002002C">
      <w:pPr>
        <w:spacing w:before="120" w:after="120" w:line="276" w:lineRule="auto"/>
        <w:rPr>
          <w:rFonts w:ascii="Arial" w:eastAsia="Arial" w:hAnsi="Arial" w:cs="Arial"/>
        </w:rPr>
      </w:pPr>
    </w:p>
    <w:p w14:paraId="5F232E1D" w14:textId="5A98F50F" w:rsidR="0002002C" w:rsidRDefault="0002002C" w:rsidP="0002002C">
      <w:pPr>
        <w:spacing w:after="0" w:line="276" w:lineRule="auto"/>
        <w:rPr>
          <w:rFonts w:ascii="Arial" w:eastAsia="Arial" w:hAnsi="Arial" w:cs="Arial"/>
          <w:sz w:val="28"/>
          <w:szCs w:val="28"/>
        </w:rPr>
      </w:pPr>
      <w:r>
        <w:rPr>
          <w:rFonts w:ascii="Arial" w:eastAsia="Arial" w:hAnsi="Arial" w:cs="Arial"/>
          <w:sz w:val="28"/>
          <w:szCs w:val="28"/>
        </w:rPr>
        <w:t>Activity 1: Ensemble k-Means Clustering</w:t>
      </w:r>
      <w:ins w:id="79" w:author="Aaron England" w:date="2019-04-16T08:59:00Z">
        <w:r w:rsidR="00657001">
          <w:rPr>
            <w:rFonts w:ascii="Arial" w:eastAsia="Arial" w:hAnsi="Arial" w:cs="Arial"/>
            <w:sz w:val="28"/>
            <w:szCs w:val="28"/>
          </w:rPr>
          <w:t xml:space="preserve"> and </w:t>
        </w:r>
      </w:ins>
      <w:ins w:id="80" w:author="Aaron England" w:date="2019-04-16T09:04:00Z">
        <w:r w:rsidR="00891069">
          <w:rPr>
            <w:rFonts w:ascii="Arial" w:eastAsia="Arial" w:hAnsi="Arial" w:cs="Arial"/>
            <w:sz w:val="28"/>
            <w:szCs w:val="28"/>
          </w:rPr>
          <w:t>Calculating</w:t>
        </w:r>
      </w:ins>
      <w:ins w:id="81" w:author="Aaron England" w:date="2019-04-16T09:00:00Z">
        <w:r w:rsidR="00657001">
          <w:rPr>
            <w:rFonts w:ascii="Arial" w:eastAsia="Arial" w:hAnsi="Arial" w:cs="Arial"/>
            <w:sz w:val="28"/>
            <w:szCs w:val="28"/>
          </w:rPr>
          <w:t xml:space="preserve"> Predictions</w:t>
        </w:r>
      </w:ins>
    </w:p>
    <w:p w14:paraId="63ACEAC5" w14:textId="1E1B95FF" w:rsidR="0002002C" w:rsidRDefault="0002002C" w:rsidP="0002002C">
      <w:pPr>
        <w:spacing w:after="0" w:line="276" w:lineRule="auto"/>
        <w:jc w:val="center"/>
        <w:rPr>
          <w:rFonts w:ascii="Arial" w:eastAsia="Arial" w:hAnsi="Arial" w:cs="Arial"/>
          <w:sz w:val="28"/>
          <w:szCs w:val="28"/>
        </w:rPr>
      </w:pPr>
      <w:r w:rsidRPr="00594FCD">
        <w:rPr>
          <w:rFonts w:ascii="Arial" w:eastAsia="Arial" w:hAnsi="Arial" w:cs="Arial"/>
          <w:i/>
          <w:color w:val="FF0000"/>
          <w:sz w:val="24"/>
          <w:szCs w:val="24"/>
          <w:highlight w:val="yellow"/>
          <w:u w:val="single"/>
          <w:rPrChange w:id="82" w:author="Aaron England" w:date="2019-04-16T09:02:00Z">
            <w:rPr>
              <w:rFonts w:ascii="Arial" w:eastAsia="Arial" w:hAnsi="Arial" w:cs="Arial"/>
              <w:i/>
              <w:color w:val="FF0000"/>
              <w:sz w:val="24"/>
              <w:szCs w:val="24"/>
              <w:highlight w:val="yellow"/>
              <w:u w:val="single"/>
            </w:rPr>
          </w:rPrChange>
        </w:rPr>
        <w:t>Present 14: Ensemble k-Means Clustering</w:t>
      </w:r>
      <w:ins w:id="83" w:author="Aaron England" w:date="2019-04-16T09:01:00Z">
        <w:r w:rsidR="00594FCD" w:rsidRPr="00594FCD">
          <w:rPr>
            <w:rFonts w:ascii="Arial" w:eastAsia="Arial" w:hAnsi="Arial" w:cs="Arial"/>
            <w:i/>
            <w:color w:val="FF0000"/>
            <w:sz w:val="24"/>
            <w:szCs w:val="24"/>
            <w:highlight w:val="yellow"/>
            <w:u w:val="single"/>
            <w:rPrChange w:id="84" w:author="Aaron England" w:date="2019-04-16T09:02:00Z">
              <w:rPr>
                <w:rFonts w:ascii="Arial" w:eastAsia="Arial" w:hAnsi="Arial" w:cs="Arial"/>
                <w:i/>
                <w:color w:val="FF0000"/>
                <w:sz w:val="24"/>
                <w:szCs w:val="24"/>
                <w:u w:val="single"/>
              </w:rPr>
            </w:rPrChange>
          </w:rPr>
          <w:t xml:space="preserve"> and Assigning Predictions</w:t>
        </w:r>
      </w:ins>
    </w:p>
    <w:p w14:paraId="7BB77868" w14:textId="77777777" w:rsidR="0002002C" w:rsidRDefault="0002002C" w:rsidP="0002002C">
      <w:pPr>
        <w:spacing w:before="120" w:after="120" w:line="276" w:lineRule="auto"/>
        <w:rPr>
          <w:rFonts w:ascii="Arial" w:eastAsia="Arial" w:hAnsi="Arial" w:cs="Arial"/>
        </w:rPr>
      </w:pPr>
      <w:r>
        <w:rPr>
          <w:rFonts w:ascii="Arial" w:eastAsia="Arial" w:hAnsi="Arial" w:cs="Arial"/>
        </w:rPr>
        <w:lastRenderedPageBreak/>
        <w:t xml:space="preserve">When algorithms use randomness as part of their method for finding the optimal solution (I.e., in Artificial Neural Networks and k-Means clustering), running identical models on the same data may result in different conclusions, limiting the confidence we have in our predictions. It is advised to run these models many times and generate predictions using a summary measure across all models (I.e., mean, median, </w:t>
      </w:r>
      <w:proofErr w:type="gramStart"/>
      <w:r>
        <w:rPr>
          <w:rFonts w:ascii="Arial" w:eastAsia="Arial" w:hAnsi="Arial" w:cs="Arial"/>
        </w:rPr>
        <w:t>mode</w:t>
      </w:r>
      <w:proofErr w:type="gramEnd"/>
      <w:r>
        <w:rPr>
          <w:rFonts w:ascii="Arial" w:eastAsia="Arial" w:hAnsi="Arial" w:cs="Arial"/>
        </w:rPr>
        <w:t xml:space="preserve">). In this activity, we will build an ensemble of 100 k-Means clustering models. </w:t>
      </w:r>
    </w:p>
    <w:p w14:paraId="48931CC0" w14:textId="77777777" w:rsidR="0002002C" w:rsidRDefault="0002002C" w:rsidP="0002002C">
      <w:pPr>
        <w:spacing w:before="120" w:after="120" w:line="276" w:lineRule="auto"/>
        <w:rPr>
          <w:rFonts w:ascii="Arial" w:eastAsia="Arial" w:hAnsi="Arial" w:cs="Arial"/>
        </w:rPr>
      </w:pPr>
      <w:r>
        <w:rPr>
          <w:rFonts w:ascii="Arial" w:eastAsia="Arial" w:hAnsi="Arial" w:cs="Arial"/>
        </w:rPr>
        <w:t>After the glass data set has been imported, shuffled, and standardized (see Exercise 1):</w:t>
      </w:r>
    </w:p>
    <w:p w14:paraId="4EC2CC0A" w14:textId="77777777" w:rsidR="0002002C" w:rsidRDefault="0002002C" w:rsidP="0002002C">
      <w:pPr>
        <w:numPr>
          <w:ilvl w:val="0"/>
          <w:numId w:val="2"/>
        </w:numPr>
        <w:pBdr>
          <w:top w:val="nil"/>
          <w:left w:val="nil"/>
          <w:bottom w:val="nil"/>
          <w:right w:val="nil"/>
          <w:between w:val="nil"/>
        </w:pBdr>
        <w:spacing w:before="120" w:after="0" w:line="276" w:lineRule="auto"/>
        <w:rPr>
          <w:color w:val="000000"/>
        </w:rPr>
      </w:pPr>
      <w:r>
        <w:rPr>
          <w:rFonts w:ascii="Arial" w:eastAsia="Arial" w:hAnsi="Arial" w:cs="Arial"/>
          <w:color w:val="000000"/>
        </w:rPr>
        <w:t xml:space="preserve">Instantiate an empty data frame for which to append the </w:t>
      </w:r>
      <w:r>
        <w:rPr>
          <w:rFonts w:ascii="Droid Sans Mono" w:eastAsia="Droid Sans Mono" w:hAnsi="Droid Sans Mono" w:cs="Droid Sans Mono"/>
          <w:color w:val="000000"/>
        </w:rPr>
        <w:t xml:space="preserve">labels </w:t>
      </w:r>
      <w:r>
        <w:rPr>
          <w:rFonts w:ascii="Arial" w:eastAsia="Arial" w:hAnsi="Arial" w:cs="Arial"/>
          <w:color w:val="000000"/>
        </w:rPr>
        <w:t xml:space="preserve">for each model and save it as the new data frame object </w:t>
      </w:r>
      <w:proofErr w:type="spellStart"/>
      <w:r>
        <w:rPr>
          <w:rFonts w:ascii="Droid Sans Mono" w:eastAsia="Droid Sans Mono" w:hAnsi="Droid Sans Mono" w:cs="Droid Sans Mono"/>
          <w:color w:val="000000"/>
        </w:rPr>
        <w:t>labels_df</w:t>
      </w:r>
      <w:proofErr w:type="spellEnd"/>
      <w:r>
        <w:rPr>
          <w:rFonts w:ascii="Arial" w:eastAsia="Arial" w:hAnsi="Arial" w:cs="Arial"/>
          <w:color w:val="000000"/>
        </w:rPr>
        <w:t>.</w:t>
      </w:r>
    </w:p>
    <w:p w14:paraId="221A70C1" w14:textId="7BD82B3A" w:rsidR="0002002C" w:rsidRPr="0087637F" w:rsidRDefault="0002002C" w:rsidP="0002002C">
      <w:pPr>
        <w:numPr>
          <w:ilvl w:val="0"/>
          <w:numId w:val="2"/>
        </w:numPr>
        <w:pBdr>
          <w:top w:val="nil"/>
          <w:left w:val="nil"/>
          <w:bottom w:val="nil"/>
          <w:right w:val="nil"/>
          <w:between w:val="nil"/>
        </w:pBdr>
        <w:spacing w:after="0" w:line="276" w:lineRule="auto"/>
        <w:rPr>
          <w:ins w:id="85" w:author="Aaron England" w:date="2019-04-16T09:02:00Z"/>
          <w:color w:val="000000"/>
          <w:rPrChange w:id="86" w:author="Aaron England" w:date="2019-04-16T09:02:00Z">
            <w:rPr>
              <w:ins w:id="87" w:author="Aaron England" w:date="2019-04-16T09:02:00Z"/>
              <w:rFonts w:ascii="Arial" w:eastAsia="Arial" w:hAnsi="Arial" w:cs="Arial"/>
              <w:color w:val="000000"/>
            </w:rPr>
          </w:rPrChange>
        </w:rPr>
      </w:pPr>
      <w:r>
        <w:rPr>
          <w:rFonts w:ascii="Arial" w:eastAsia="Arial" w:hAnsi="Arial" w:cs="Arial"/>
          <w:color w:val="000000"/>
        </w:rPr>
        <w:t xml:space="preserve">Using a </w:t>
      </w:r>
      <w:r>
        <w:rPr>
          <w:rFonts w:ascii="Droid Sans Mono" w:eastAsia="Droid Sans Mono" w:hAnsi="Droid Sans Mono" w:cs="Droid Sans Mono"/>
          <w:color w:val="000000"/>
        </w:rPr>
        <w:t>for</w:t>
      </w:r>
      <w:r>
        <w:rPr>
          <w:rFonts w:ascii="Arial" w:eastAsia="Arial" w:hAnsi="Arial" w:cs="Arial"/>
          <w:color w:val="000000"/>
        </w:rPr>
        <w:t xml:space="preserve"> loop, iterate through 100 models, appending the predicted labels to </w:t>
      </w:r>
      <w:proofErr w:type="spellStart"/>
      <w:r>
        <w:rPr>
          <w:rFonts w:ascii="Droid Sans Mono" w:eastAsia="Droid Sans Mono" w:hAnsi="Droid Sans Mono" w:cs="Droid Sans Mono"/>
          <w:color w:val="000000"/>
        </w:rPr>
        <w:t>labels_</w:t>
      </w:r>
      <w:proofErr w:type="gramStart"/>
      <w:r>
        <w:rPr>
          <w:rFonts w:ascii="Droid Sans Mono" w:eastAsia="Droid Sans Mono" w:hAnsi="Droid Sans Mono" w:cs="Droid Sans Mono"/>
          <w:color w:val="000000"/>
        </w:rPr>
        <w:t>df</w:t>
      </w:r>
      <w:proofErr w:type="spellEnd"/>
      <w:r>
        <w:rPr>
          <w:rFonts w:ascii="Arial" w:eastAsia="Arial" w:hAnsi="Arial" w:cs="Arial"/>
          <w:color w:val="000000"/>
        </w:rPr>
        <w:t xml:space="preserve">  as</w:t>
      </w:r>
      <w:proofErr w:type="gramEnd"/>
      <w:r>
        <w:rPr>
          <w:rFonts w:ascii="Arial" w:eastAsia="Arial" w:hAnsi="Arial" w:cs="Arial"/>
          <w:color w:val="000000"/>
        </w:rPr>
        <w:t xml:space="preserve"> a new column at each iteration</w:t>
      </w:r>
      <w:ins w:id="88" w:author="Aaron England" w:date="2019-04-16T09:59:00Z">
        <w:r w:rsidR="00065F67">
          <w:rPr>
            <w:rFonts w:ascii="Arial" w:eastAsia="Arial" w:hAnsi="Arial" w:cs="Arial"/>
            <w:color w:val="000000"/>
          </w:rPr>
          <w:t>.</w:t>
        </w:r>
      </w:ins>
    </w:p>
    <w:p w14:paraId="78FB6C2C" w14:textId="0EB9755D" w:rsidR="0087637F" w:rsidRPr="00B05B92" w:rsidRDefault="0087637F" w:rsidP="00B05B92">
      <w:pPr>
        <w:numPr>
          <w:ilvl w:val="0"/>
          <w:numId w:val="2"/>
        </w:numPr>
        <w:pBdr>
          <w:top w:val="nil"/>
          <w:left w:val="nil"/>
          <w:bottom w:val="nil"/>
          <w:right w:val="nil"/>
          <w:between w:val="nil"/>
        </w:pBdr>
        <w:spacing w:after="0" w:line="276" w:lineRule="auto"/>
        <w:rPr>
          <w:color w:val="000000"/>
          <w:rPrChange w:id="89" w:author="Aaron England" w:date="2019-04-16T09:59:00Z">
            <w:rPr>
              <w:color w:val="000000"/>
            </w:rPr>
          </w:rPrChange>
        </w:rPr>
        <w:pPrChange w:id="90" w:author="Aaron England" w:date="2019-04-16T09:59:00Z">
          <w:pPr>
            <w:numPr>
              <w:numId w:val="2"/>
            </w:numPr>
            <w:pBdr>
              <w:top w:val="nil"/>
              <w:left w:val="nil"/>
              <w:bottom w:val="nil"/>
              <w:right w:val="nil"/>
              <w:between w:val="nil"/>
            </w:pBdr>
            <w:spacing w:after="0" w:line="276" w:lineRule="auto"/>
            <w:ind w:left="720" w:hanging="360"/>
          </w:pPr>
        </w:pPrChange>
      </w:pPr>
      <w:ins w:id="91" w:author="Aaron England" w:date="2019-04-16T09:02:00Z">
        <w:r>
          <w:rPr>
            <w:rFonts w:ascii="Arial" w:eastAsia="Arial" w:hAnsi="Arial" w:cs="Arial"/>
            <w:color w:val="000000"/>
          </w:rPr>
          <w:t xml:space="preserve">Calculate the mode for each row in </w:t>
        </w:r>
        <w:proofErr w:type="spellStart"/>
        <w:r>
          <w:rPr>
            <w:rFonts w:ascii="Arial" w:eastAsia="Arial" w:hAnsi="Arial" w:cs="Arial"/>
            <w:color w:val="000000"/>
          </w:rPr>
          <w:t>labels_df</w:t>
        </w:r>
      </w:ins>
      <w:proofErr w:type="spellEnd"/>
      <w:ins w:id="92" w:author="Aaron England" w:date="2019-04-16T09:59:00Z">
        <w:r w:rsidR="00065F67">
          <w:rPr>
            <w:color w:val="000000"/>
          </w:rPr>
          <w:t xml:space="preserve"> and save it as a new column in </w:t>
        </w:r>
        <w:proofErr w:type="spellStart"/>
        <w:r w:rsidR="00065F67">
          <w:rPr>
            <w:color w:val="000000"/>
          </w:rPr>
          <w:t>labels_df</w:t>
        </w:r>
        <w:proofErr w:type="spellEnd"/>
        <w:r w:rsidR="00065F67">
          <w:rPr>
            <w:color w:val="000000"/>
          </w:rPr>
          <w:t>.</w:t>
        </w:r>
      </w:ins>
    </w:p>
    <w:p w14:paraId="6B645CC6" w14:textId="77777777" w:rsidR="0002002C" w:rsidRDefault="0002002C" w:rsidP="0002002C">
      <w:pPr>
        <w:spacing w:before="120" w:after="120" w:line="276" w:lineRule="auto"/>
        <w:rPr>
          <w:rFonts w:ascii="Arial" w:eastAsia="Arial" w:hAnsi="Arial" w:cs="Arial"/>
          <w:b/>
        </w:rPr>
      </w:pPr>
      <w:r>
        <w:rPr>
          <w:rFonts w:ascii="Arial" w:eastAsia="Arial" w:hAnsi="Arial" w:cs="Arial"/>
          <w:b/>
        </w:rPr>
        <w:t>Solution:</w:t>
      </w:r>
    </w:p>
    <w:p w14:paraId="04480EC5"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After the </w:t>
      </w:r>
      <w:r>
        <w:rPr>
          <w:rFonts w:ascii="Droid Sans Mono" w:eastAsia="Droid Sans Mono" w:hAnsi="Droid Sans Mono" w:cs="Droid Sans Mono"/>
        </w:rPr>
        <w:t xml:space="preserve">glass </w:t>
      </w:r>
      <w:r>
        <w:rPr>
          <w:rFonts w:ascii="Arial" w:eastAsia="Arial" w:hAnsi="Arial" w:cs="Arial"/>
        </w:rPr>
        <w:t>data set has been imported, shuffled, and standardized (see Exercise 1):</w:t>
      </w:r>
    </w:p>
    <w:p w14:paraId="5B6B5256" w14:textId="77777777" w:rsidR="0002002C" w:rsidRDefault="0002002C" w:rsidP="0002002C">
      <w:pPr>
        <w:numPr>
          <w:ilvl w:val="0"/>
          <w:numId w:val="8"/>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Instantiate an empty data frame for which to append the </w:t>
      </w:r>
      <w:r>
        <w:rPr>
          <w:rFonts w:ascii="Droid Sans Mono" w:eastAsia="Droid Sans Mono" w:hAnsi="Droid Sans Mono" w:cs="Droid Sans Mono"/>
          <w:color w:val="000000"/>
        </w:rPr>
        <w:t xml:space="preserve">labels </w:t>
      </w:r>
      <w:r>
        <w:rPr>
          <w:rFonts w:ascii="Arial" w:eastAsia="Arial" w:hAnsi="Arial" w:cs="Arial"/>
          <w:color w:val="000000"/>
        </w:rPr>
        <w:t xml:space="preserve">for each model and save it as the new data frame object </w:t>
      </w:r>
      <w:proofErr w:type="spellStart"/>
      <w:r>
        <w:rPr>
          <w:rFonts w:ascii="Droid Sans Mono" w:eastAsia="Droid Sans Mono" w:hAnsi="Droid Sans Mono" w:cs="Droid Sans Mono"/>
          <w:color w:val="000000"/>
        </w:rPr>
        <w:t>labels_df</w:t>
      </w:r>
      <w:proofErr w:type="spellEnd"/>
      <w:r>
        <w:rPr>
          <w:rFonts w:ascii="Droid Sans Mono" w:eastAsia="Droid Sans Mono" w:hAnsi="Droid Sans Mono" w:cs="Droid Sans Mono"/>
          <w:color w:val="000000"/>
        </w:rPr>
        <w:t xml:space="preserve"> with the following code:</w:t>
      </w:r>
    </w:p>
    <w:p w14:paraId="3F42A4FA" w14:textId="77777777" w:rsidR="0002002C" w:rsidRDefault="0002002C" w:rsidP="0002002C">
      <w:pPr>
        <w:spacing w:after="0" w:line="240" w:lineRule="auto"/>
        <w:rPr>
          <w:rFonts w:ascii="Droid Sans Mono" w:eastAsia="Droid Sans Mono" w:hAnsi="Droid Sans Mono" w:cs="Droid Sans Mono"/>
          <w:highlight w:val="green"/>
        </w:rPr>
      </w:pPr>
    </w:p>
    <w:p w14:paraId="7ABFEEB2"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pandas as </w:t>
      </w:r>
      <w:proofErr w:type="spellStart"/>
      <w:r>
        <w:rPr>
          <w:rFonts w:ascii="Droid Sans Mono" w:eastAsia="Droid Sans Mono" w:hAnsi="Droid Sans Mono" w:cs="Droid Sans Mono"/>
          <w:highlight w:val="green"/>
        </w:rPr>
        <w:t>pd</w:t>
      </w:r>
      <w:proofErr w:type="spellEnd"/>
    </w:p>
    <w:p w14:paraId="303527BD"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labels_df</w:t>
      </w:r>
      <w:proofErr w:type="spellEnd"/>
      <w:r>
        <w:rPr>
          <w:rFonts w:ascii="Droid Sans Mono" w:eastAsia="Droid Sans Mono" w:hAnsi="Droid Sans Mono" w:cs="Droid Sans Mono"/>
          <w:highlight w:val="green"/>
        </w:rPr>
        <w:t xml:space="preserve"> = </w:t>
      </w:r>
      <w:proofErr w:type="spellStart"/>
      <w:proofErr w:type="gramStart"/>
      <w:r>
        <w:rPr>
          <w:rFonts w:ascii="Droid Sans Mono" w:eastAsia="Droid Sans Mono" w:hAnsi="Droid Sans Mono" w:cs="Droid Sans Mono"/>
          <w:highlight w:val="green"/>
        </w:rPr>
        <w:t>pd.DataFrame</w:t>
      </w:r>
      <w:proofErr w:type="spellEnd"/>
      <w:r>
        <w:rPr>
          <w:rFonts w:ascii="Droid Sans Mono" w:eastAsia="Droid Sans Mono" w:hAnsi="Droid Sans Mono" w:cs="Droid Sans Mono"/>
          <w:highlight w:val="green"/>
        </w:rPr>
        <w:t>()</w:t>
      </w:r>
      <w:proofErr w:type="gramEnd"/>
    </w:p>
    <w:p w14:paraId="024247EB" w14:textId="77777777" w:rsidR="0002002C" w:rsidRDefault="0002002C" w:rsidP="0002002C">
      <w:pPr>
        <w:spacing w:after="0" w:line="240" w:lineRule="auto"/>
        <w:rPr>
          <w:rFonts w:ascii="Droid Sans Mono" w:eastAsia="Droid Sans Mono" w:hAnsi="Droid Sans Mono" w:cs="Droid Sans Mono"/>
          <w:highlight w:val="green"/>
        </w:rPr>
      </w:pPr>
    </w:p>
    <w:p w14:paraId="43CDB612" w14:textId="77777777" w:rsidR="0002002C" w:rsidRDefault="0002002C" w:rsidP="0002002C">
      <w:pPr>
        <w:numPr>
          <w:ilvl w:val="0"/>
          <w:numId w:val="8"/>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Import the </w:t>
      </w:r>
      <w:proofErr w:type="spellStart"/>
      <w:r>
        <w:rPr>
          <w:rFonts w:ascii="Droid Sans Mono" w:eastAsia="Droid Sans Mono" w:hAnsi="Droid Sans Mono" w:cs="Droid Sans Mono"/>
          <w:color w:val="000000"/>
        </w:rPr>
        <w:t>KMeans</w:t>
      </w:r>
      <w:proofErr w:type="spellEnd"/>
      <w:r>
        <w:rPr>
          <w:rFonts w:ascii="Droid Sans Mono" w:eastAsia="Droid Sans Mono" w:hAnsi="Droid Sans Mono" w:cs="Droid Sans Mono"/>
          <w:color w:val="000000"/>
        </w:rPr>
        <w:t xml:space="preserve"> </w:t>
      </w:r>
      <w:r>
        <w:rPr>
          <w:rFonts w:ascii="Arial" w:eastAsia="Arial" w:hAnsi="Arial" w:cs="Arial"/>
          <w:color w:val="000000"/>
        </w:rPr>
        <w:t xml:space="preserve">function outside of the loop using </w:t>
      </w:r>
      <w:r w:rsidRPr="006A73B4">
        <w:rPr>
          <w:rFonts w:ascii="Arial" w:eastAsia="Arial" w:hAnsi="Arial" w:cs="Arial"/>
          <w:color w:val="000000"/>
          <w:highlight w:val="green"/>
        </w:rPr>
        <w:t xml:space="preserve">from </w:t>
      </w:r>
      <w:proofErr w:type="spellStart"/>
      <w:r w:rsidRPr="006A73B4">
        <w:rPr>
          <w:rFonts w:ascii="Arial" w:eastAsia="Arial" w:hAnsi="Arial" w:cs="Arial"/>
          <w:color w:val="000000"/>
          <w:highlight w:val="green"/>
        </w:rPr>
        <w:t>sklearn.cluster</w:t>
      </w:r>
      <w:proofErr w:type="spellEnd"/>
      <w:r w:rsidRPr="006A73B4">
        <w:rPr>
          <w:rFonts w:ascii="Arial" w:eastAsia="Arial" w:hAnsi="Arial" w:cs="Arial"/>
          <w:color w:val="000000"/>
          <w:highlight w:val="green"/>
        </w:rPr>
        <w:t xml:space="preserve"> import </w:t>
      </w:r>
      <w:proofErr w:type="spellStart"/>
      <w:r w:rsidRPr="006A73B4">
        <w:rPr>
          <w:rFonts w:ascii="Arial" w:eastAsia="Arial" w:hAnsi="Arial" w:cs="Arial"/>
          <w:color w:val="000000"/>
          <w:highlight w:val="green"/>
        </w:rPr>
        <w:t>KMeans</w:t>
      </w:r>
      <w:proofErr w:type="spellEnd"/>
    </w:p>
    <w:p w14:paraId="45CEB71E" w14:textId="77777777" w:rsidR="0002002C" w:rsidRDefault="0002002C" w:rsidP="0002002C">
      <w:pPr>
        <w:spacing w:after="0" w:line="240" w:lineRule="auto"/>
        <w:rPr>
          <w:rFonts w:ascii="Droid Sans Mono" w:eastAsia="Droid Sans Mono" w:hAnsi="Droid Sans Mono" w:cs="Droid Sans Mono"/>
          <w:highlight w:val="green"/>
        </w:rPr>
      </w:pPr>
    </w:p>
    <w:p w14:paraId="2653DDEE" w14:textId="77777777" w:rsidR="0002002C" w:rsidRPr="006A73B4" w:rsidRDefault="0002002C" w:rsidP="0002002C">
      <w:pPr>
        <w:pStyle w:val="ListParagraph"/>
        <w:numPr>
          <w:ilvl w:val="0"/>
          <w:numId w:val="8"/>
        </w:numPr>
        <w:spacing w:before="120" w:after="120" w:line="276" w:lineRule="auto"/>
        <w:rPr>
          <w:rFonts w:ascii="Arial" w:eastAsia="Arial" w:hAnsi="Arial" w:cs="Arial"/>
        </w:rPr>
      </w:pPr>
      <w:r>
        <w:rPr>
          <w:rFonts w:ascii="Arial" w:eastAsia="Arial" w:hAnsi="Arial" w:cs="Arial"/>
        </w:rPr>
        <w:t xml:space="preserve">Iterate through 100 loops as follows. </w:t>
      </w:r>
    </w:p>
    <w:p w14:paraId="7A75B9BE" w14:textId="77777777" w:rsidR="0002002C" w:rsidRDefault="0002002C" w:rsidP="0002002C">
      <w:pPr>
        <w:spacing w:after="0" w:line="240" w:lineRule="auto"/>
        <w:ind w:left="360"/>
        <w:rPr>
          <w:rFonts w:ascii="Droid Sans Mono" w:eastAsia="Droid Sans Mono" w:hAnsi="Droid Sans Mono" w:cs="Droid Sans Mono"/>
          <w:highlight w:val="green"/>
        </w:rPr>
      </w:pPr>
    </w:p>
    <w:p w14:paraId="11639667" w14:textId="77777777" w:rsidR="0002002C" w:rsidRDefault="0002002C" w:rsidP="0002002C">
      <w:pPr>
        <w:spacing w:after="0" w:line="240" w:lineRule="auto"/>
        <w:ind w:left="360" w:firstLine="36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i</w:t>
      </w:r>
      <w:proofErr w:type="spellEnd"/>
      <w:r>
        <w:rPr>
          <w:rFonts w:ascii="Droid Sans Mono" w:eastAsia="Droid Sans Mono" w:hAnsi="Droid Sans Mono" w:cs="Droid Sans Mono"/>
          <w:highlight w:val="green"/>
        </w:rPr>
        <w:t xml:space="preserve"> in range(0, 100):</w:t>
      </w:r>
    </w:p>
    <w:p w14:paraId="348DA1F2" w14:textId="77777777" w:rsidR="0002002C" w:rsidRDefault="0002002C" w:rsidP="0002002C">
      <w:pPr>
        <w:spacing w:before="120" w:after="120" w:line="276" w:lineRule="auto"/>
        <w:ind w:left="720"/>
        <w:rPr>
          <w:rFonts w:ascii="Arial" w:eastAsia="Arial" w:hAnsi="Arial" w:cs="Arial"/>
        </w:rPr>
      </w:pPr>
    </w:p>
    <w:p w14:paraId="388A810E" w14:textId="77777777" w:rsidR="0002002C" w:rsidRPr="006A73B4" w:rsidRDefault="0002002C" w:rsidP="0002002C">
      <w:pPr>
        <w:pStyle w:val="ListParagraph"/>
        <w:numPr>
          <w:ilvl w:val="0"/>
          <w:numId w:val="8"/>
        </w:numPr>
        <w:spacing w:before="120" w:after="120" w:line="276" w:lineRule="auto"/>
        <w:rPr>
          <w:rFonts w:ascii="Arial" w:eastAsia="Arial" w:hAnsi="Arial" w:cs="Arial"/>
        </w:rPr>
      </w:pPr>
      <w:r w:rsidRPr="006A73B4">
        <w:rPr>
          <w:rFonts w:ascii="Arial" w:eastAsia="Arial" w:hAnsi="Arial" w:cs="Arial"/>
        </w:rPr>
        <w:t xml:space="preserve">Save a </w:t>
      </w:r>
      <w:proofErr w:type="spellStart"/>
      <w:r w:rsidRPr="00FB6AD1">
        <w:rPr>
          <w:rFonts w:ascii="Droid Sans Mono" w:eastAsia="Droid Sans Mono" w:hAnsi="Droid Sans Mono" w:cs="Droid Sans Mono"/>
        </w:rPr>
        <w:t>KMeans</w:t>
      </w:r>
      <w:proofErr w:type="spellEnd"/>
      <w:r w:rsidRPr="00FB6AD1">
        <w:rPr>
          <w:rFonts w:ascii="Droid Sans Mono" w:eastAsia="Droid Sans Mono" w:hAnsi="Droid Sans Mono" w:cs="Droid Sans Mono"/>
        </w:rPr>
        <w:t xml:space="preserve"> </w:t>
      </w:r>
      <w:r w:rsidRPr="006A73B4">
        <w:rPr>
          <w:rFonts w:ascii="Arial" w:eastAsia="Arial" w:hAnsi="Arial" w:cs="Arial"/>
        </w:rPr>
        <w:t>model object with 2 clusters (</w:t>
      </w:r>
      <w:r>
        <w:rPr>
          <w:rFonts w:ascii="Arial" w:eastAsia="Arial" w:hAnsi="Arial" w:cs="Arial"/>
        </w:rPr>
        <w:t xml:space="preserve">arbitrarily </w:t>
      </w:r>
      <w:r w:rsidRPr="006A73B4">
        <w:rPr>
          <w:rFonts w:ascii="Arial" w:eastAsia="Arial" w:hAnsi="Arial" w:cs="Arial"/>
        </w:rPr>
        <w:t>decided upon</w:t>
      </w:r>
      <w:r>
        <w:rPr>
          <w:rFonts w:ascii="Arial" w:eastAsia="Arial" w:hAnsi="Arial" w:cs="Arial"/>
        </w:rPr>
        <w:t>,</w:t>
      </w:r>
      <w:r w:rsidRPr="006A73B4">
        <w:rPr>
          <w:rFonts w:ascii="Arial" w:eastAsia="Arial" w:hAnsi="Arial" w:cs="Arial"/>
        </w:rPr>
        <w:t xml:space="preserve"> </w:t>
      </w:r>
      <w:r w:rsidRPr="006A73B4">
        <w:rPr>
          <w:rFonts w:ascii="Arial" w:eastAsia="Arial" w:hAnsi="Arial" w:cs="Arial"/>
          <w:i/>
        </w:rPr>
        <w:t>a priori</w:t>
      </w:r>
      <w:r w:rsidRPr="006A73B4">
        <w:rPr>
          <w:rFonts w:ascii="Arial" w:eastAsia="Arial" w:hAnsi="Arial" w:cs="Arial"/>
        </w:rPr>
        <w:t>)</w:t>
      </w:r>
      <w:r>
        <w:rPr>
          <w:rFonts w:ascii="Arial" w:eastAsia="Arial" w:hAnsi="Arial" w:cs="Arial"/>
        </w:rPr>
        <w:t xml:space="preserve"> using:</w:t>
      </w:r>
    </w:p>
    <w:p w14:paraId="3485BC25" w14:textId="77777777" w:rsidR="0002002C" w:rsidRDefault="0002002C" w:rsidP="0002002C">
      <w:pPr>
        <w:spacing w:after="0" w:line="240" w:lineRule="auto"/>
        <w:ind w:left="720"/>
        <w:rPr>
          <w:rFonts w:ascii="Droid Sans Mono" w:eastAsia="Droid Sans Mono" w:hAnsi="Droid Sans Mono" w:cs="Droid Sans Mono"/>
          <w:highlight w:val="green"/>
        </w:rPr>
      </w:pPr>
    </w:p>
    <w:p w14:paraId="098FAAEA"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KMeans</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n_clusters</w:t>
      </w:r>
      <w:proofErr w:type="spellEnd"/>
      <w:r>
        <w:rPr>
          <w:rFonts w:ascii="Droid Sans Mono" w:eastAsia="Droid Sans Mono" w:hAnsi="Droid Sans Mono" w:cs="Droid Sans Mono"/>
          <w:highlight w:val="green"/>
        </w:rPr>
        <w:t>=2)</w:t>
      </w:r>
    </w:p>
    <w:p w14:paraId="679C93D2" w14:textId="77777777" w:rsidR="0002002C" w:rsidRDefault="0002002C" w:rsidP="0002002C">
      <w:pPr>
        <w:spacing w:after="0" w:line="240" w:lineRule="auto"/>
        <w:ind w:left="720"/>
        <w:rPr>
          <w:rFonts w:ascii="Droid Sans Mono" w:eastAsia="Droid Sans Mono" w:hAnsi="Droid Sans Mono" w:cs="Droid Sans Mono"/>
          <w:highlight w:val="green"/>
        </w:rPr>
      </w:pPr>
    </w:p>
    <w:p w14:paraId="7CDFBDB2" w14:textId="77777777" w:rsidR="0002002C" w:rsidRDefault="0002002C" w:rsidP="0002002C">
      <w:pPr>
        <w:pStyle w:val="ListParagraph"/>
        <w:numPr>
          <w:ilvl w:val="0"/>
          <w:numId w:val="8"/>
        </w:numPr>
        <w:spacing w:before="120" w:after="120" w:line="276" w:lineRule="auto"/>
        <w:rPr>
          <w:highlight w:val="green"/>
        </w:rPr>
      </w:pPr>
      <w:r w:rsidRPr="00FB6AD1">
        <w:rPr>
          <w:rFonts w:ascii="Arial" w:eastAsia="Arial" w:hAnsi="Arial" w:cs="Arial"/>
        </w:rPr>
        <w:t xml:space="preserve">Fit the </w:t>
      </w:r>
      <w:r w:rsidRPr="006A73B4">
        <w:rPr>
          <w:rFonts w:ascii="Droid Sans Mono" w:eastAsia="Droid Sans Mono" w:hAnsi="Droid Sans Mono" w:cs="Droid Sans Mono"/>
        </w:rPr>
        <w:t xml:space="preserve">model </w:t>
      </w:r>
      <w:r w:rsidRPr="00FB6AD1">
        <w:rPr>
          <w:rFonts w:ascii="Arial" w:eastAsia="Arial" w:hAnsi="Arial" w:cs="Arial"/>
        </w:rPr>
        <w:t xml:space="preserve">to </w:t>
      </w:r>
      <w:proofErr w:type="spellStart"/>
      <w:r w:rsidRPr="006A73B4">
        <w:rPr>
          <w:rFonts w:ascii="Droid Sans Mono" w:eastAsia="Droid Sans Mono" w:hAnsi="Droid Sans Mono" w:cs="Droid Sans Mono"/>
        </w:rPr>
        <w:t>scaled_features</w:t>
      </w:r>
      <w:proofErr w:type="spellEnd"/>
      <w:r w:rsidRPr="00FB6AD1">
        <w:rPr>
          <w:rFonts w:ascii="Arial" w:eastAsia="Arial" w:hAnsi="Arial" w:cs="Arial"/>
        </w:rPr>
        <w:t xml:space="preserve"> </w:t>
      </w:r>
      <w:r>
        <w:rPr>
          <w:rFonts w:ascii="Arial" w:eastAsia="Arial" w:hAnsi="Arial" w:cs="Arial"/>
        </w:rPr>
        <w:t xml:space="preserve">using </w:t>
      </w:r>
      <w:proofErr w:type="spellStart"/>
      <w:r>
        <w:rPr>
          <w:highlight w:val="green"/>
        </w:rPr>
        <w:t>model.fit</w:t>
      </w:r>
      <w:proofErr w:type="spellEnd"/>
      <w:r>
        <w:rPr>
          <w:highlight w:val="green"/>
        </w:rPr>
        <w:t>(</w:t>
      </w:r>
      <w:proofErr w:type="spellStart"/>
      <w:r>
        <w:rPr>
          <w:highlight w:val="green"/>
        </w:rPr>
        <w:t>scaled_features</w:t>
      </w:r>
      <w:proofErr w:type="spellEnd"/>
      <w:r>
        <w:rPr>
          <w:highlight w:val="green"/>
        </w:rPr>
        <w:t>)</w:t>
      </w:r>
    </w:p>
    <w:p w14:paraId="2E7D50C6" w14:textId="77777777" w:rsidR="0002002C" w:rsidRDefault="0002002C" w:rsidP="0002002C">
      <w:pPr>
        <w:spacing w:after="0" w:line="240" w:lineRule="auto"/>
        <w:ind w:left="720"/>
        <w:rPr>
          <w:rFonts w:ascii="Droid Sans Mono" w:eastAsia="Droid Sans Mono" w:hAnsi="Droid Sans Mono" w:cs="Droid Sans Mono"/>
          <w:highlight w:val="green"/>
        </w:rPr>
      </w:pPr>
    </w:p>
    <w:p w14:paraId="18908031" w14:textId="77777777" w:rsidR="0002002C" w:rsidRPr="004503D9" w:rsidRDefault="0002002C" w:rsidP="0002002C">
      <w:pPr>
        <w:pStyle w:val="ListParagraph"/>
        <w:numPr>
          <w:ilvl w:val="0"/>
          <w:numId w:val="8"/>
        </w:numPr>
        <w:spacing w:before="120" w:after="120" w:line="276" w:lineRule="auto"/>
        <w:rPr>
          <w:rFonts w:ascii="Arial" w:eastAsia="Arial" w:hAnsi="Arial" w:cs="Arial"/>
        </w:rPr>
      </w:pPr>
      <w:r w:rsidRPr="004503D9">
        <w:rPr>
          <w:rFonts w:ascii="Arial" w:eastAsia="Arial" w:hAnsi="Arial" w:cs="Arial"/>
        </w:rPr>
        <w:t>Generate the labels</w:t>
      </w:r>
      <w:r>
        <w:rPr>
          <w:rFonts w:ascii="Arial" w:eastAsia="Arial" w:hAnsi="Arial" w:cs="Arial"/>
        </w:rPr>
        <w:t xml:space="preserve"> array</w:t>
      </w:r>
      <w:r w:rsidRPr="004503D9">
        <w:rPr>
          <w:rFonts w:ascii="Arial" w:eastAsia="Arial" w:hAnsi="Arial" w:cs="Arial"/>
        </w:rPr>
        <w:t xml:space="preserve"> and save </w:t>
      </w:r>
      <w:r>
        <w:rPr>
          <w:rFonts w:ascii="Arial" w:eastAsia="Arial" w:hAnsi="Arial" w:cs="Arial"/>
        </w:rPr>
        <w:t>it</w:t>
      </w:r>
      <w:r w:rsidRPr="004503D9">
        <w:rPr>
          <w:rFonts w:ascii="Arial" w:eastAsia="Arial" w:hAnsi="Arial" w:cs="Arial"/>
        </w:rPr>
        <w:t xml:space="preserve"> </w:t>
      </w:r>
      <w:r>
        <w:rPr>
          <w:rFonts w:ascii="Arial" w:eastAsia="Arial" w:hAnsi="Arial" w:cs="Arial"/>
        </w:rPr>
        <w:t>as</w:t>
      </w:r>
      <w:r w:rsidRPr="004503D9">
        <w:rPr>
          <w:rFonts w:ascii="Arial" w:eastAsia="Arial" w:hAnsi="Arial" w:cs="Arial"/>
        </w:rPr>
        <w:t xml:space="preserve"> the </w:t>
      </w:r>
      <w:r w:rsidRPr="006A73B4">
        <w:rPr>
          <w:rFonts w:ascii="Droid Sans Mono" w:eastAsia="Droid Sans Mono" w:hAnsi="Droid Sans Mono" w:cs="Droid Sans Mono"/>
        </w:rPr>
        <w:t xml:space="preserve">labels </w:t>
      </w:r>
      <w:r w:rsidRPr="004503D9">
        <w:rPr>
          <w:rFonts w:ascii="Arial" w:eastAsia="Arial" w:hAnsi="Arial" w:cs="Arial"/>
        </w:rPr>
        <w:t xml:space="preserve">object </w:t>
      </w:r>
      <w:r>
        <w:rPr>
          <w:rFonts w:ascii="Arial" w:eastAsia="Arial" w:hAnsi="Arial" w:cs="Arial"/>
        </w:rPr>
        <w:t>as follows</w:t>
      </w:r>
      <w:r w:rsidRPr="006A73B4">
        <w:rPr>
          <w:rFonts w:ascii="Droid Sans Mono" w:eastAsia="Droid Sans Mono" w:hAnsi="Droid Sans Mono" w:cs="Droid Sans Mono"/>
        </w:rPr>
        <w:t>:</w:t>
      </w:r>
      <w:r w:rsidRPr="004503D9">
        <w:rPr>
          <w:rFonts w:ascii="Arial" w:eastAsia="Arial" w:hAnsi="Arial" w:cs="Arial"/>
        </w:rPr>
        <w:t xml:space="preserve"> </w:t>
      </w:r>
    </w:p>
    <w:p w14:paraId="7A929D7B" w14:textId="77777777" w:rsidR="0002002C" w:rsidRDefault="0002002C" w:rsidP="0002002C">
      <w:pPr>
        <w:spacing w:after="0" w:line="240" w:lineRule="auto"/>
        <w:ind w:left="720"/>
        <w:rPr>
          <w:rFonts w:ascii="Arial" w:eastAsia="Arial" w:hAnsi="Arial" w:cs="Arial"/>
        </w:rPr>
      </w:pPr>
    </w:p>
    <w:p w14:paraId="65B07509"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labels</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model.labels</w:t>
      </w:r>
      <w:proofErr w:type="spellEnd"/>
      <w:r>
        <w:rPr>
          <w:rFonts w:ascii="Droid Sans Mono" w:eastAsia="Droid Sans Mono" w:hAnsi="Droid Sans Mono" w:cs="Droid Sans Mono"/>
          <w:highlight w:val="green"/>
        </w:rPr>
        <w:t>_</w:t>
      </w:r>
    </w:p>
    <w:p w14:paraId="3D86D620" w14:textId="77777777" w:rsidR="0002002C" w:rsidRDefault="0002002C" w:rsidP="0002002C">
      <w:pPr>
        <w:spacing w:before="120" w:after="120" w:line="276" w:lineRule="auto"/>
        <w:ind w:left="720"/>
        <w:rPr>
          <w:rFonts w:ascii="Arial" w:eastAsia="Arial" w:hAnsi="Arial" w:cs="Arial"/>
        </w:rPr>
      </w:pPr>
    </w:p>
    <w:p w14:paraId="78D16D20" w14:textId="77777777" w:rsidR="0002002C" w:rsidRPr="006A73B4" w:rsidRDefault="0002002C" w:rsidP="0002002C">
      <w:pPr>
        <w:pStyle w:val="ListParagraph"/>
        <w:numPr>
          <w:ilvl w:val="0"/>
          <w:numId w:val="8"/>
        </w:numPr>
        <w:spacing w:before="120" w:after="120" w:line="276" w:lineRule="auto"/>
        <w:rPr>
          <w:rFonts w:ascii="Arial" w:eastAsia="Arial" w:hAnsi="Arial" w:cs="Arial"/>
        </w:rPr>
      </w:pPr>
      <w:r w:rsidRPr="006A73B4">
        <w:rPr>
          <w:rFonts w:ascii="Arial" w:eastAsia="Arial" w:hAnsi="Arial" w:cs="Arial"/>
        </w:rPr>
        <w:t xml:space="preserve">Store </w:t>
      </w:r>
      <w:r w:rsidRPr="00FB6AD1">
        <w:rPr>
          <w:rFonts w:ascii="Droid Sans Mono" w:eastAsia="Droid Sans Mono" w:hAnsi="Droid Sans Mono" w:cs="Droid Sans Mono"/>
        </w:rPr>
        <w:t xml:space="preserve">labels </w:t>
      </w:r>
      <w:r w:rsidRPr="006A73B4">
        <w:rPr>
          <w:rFonts w:ascii="Arial" w:eastAsia="Arial" w:hAnsi="Arial" w:cs="Arial"/>
        </w:rPr>
        <w:t xml:space="preserve">as a column in </w:t>
      </w:r>
      <w:proofErr w:type="spellStart"/>
      <w:r w:rsidRPr="00FB6AD1">
        <w:rPr>
          <w:rFonts w:ascii="Droid Sans Mono" w:eastAsia="Droid Sans Mono" w:hAnsi="Droid Sans Mono" w:cs="Droid Sans Mono"/>
        </w:rPr>
        <w:t>labels_df</w:t>
      </w:r>
      <w:proofErr w:type="spellEnd"/>
      <w:r w:rsidRPr="006A73B4">
        <w:rPr>
          <w:rFonts w:ascii="Arial" w:eastAsia="Arial" w:hAnsi="Arial" w:cs="Arial"/>
        </w:rPr>
        <w:t xml:space="preserve"> named after the iteration</w:t>
      </w:r>
      <w:r>
        <w:rPr>
          <w:rFonts w:ascii="Arial" w:eastAsia="Arial" w:hAnsi="Arial" w:cs="Arial"/>
        </w:rPr>
        <w:t xml:space="preserve"> using the code:</w:t>
      </w:r>
      <w:r w:rsidRPr="006A73B4">
        <w:rPr>
          <w:rFonts w:ascii="Arial" w:eastAsia="Arial" w:hAnsi="Arial" w:cs="Arial"/>
        </w:rPr>
        <w:t xml:space="preserve"> </w:t>
      </w:r>
    </w:p>
    <w:p w14:paraId="15546D39" w14:textId="77777777" w:rsidR="0002002C" w:rsidRDefault="0002002C" w:rsidP="0002002C">
      <w:pPr>
        <w:spacing w:after="0" w:line="240" w:lineRule="auto"/>
        <w:ind w:left="720"/>
        <w:rPr>
          <w:rFonts w:ascii="Droid Sans Mono" w:eastAsia="Droid Sans Mono" w:hAnsi="Droid Sans Mono" w:cs="Droid Sans Mono"/>
          <w:highlight w:val="green"/>
        </w:rPr>
      </w:pPr>
    </w:p>
    <w:p w14:paraId="62EEDC47"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labels_</w:t>
      </w:r>
      <w:proofErr w:type="gramStart"/>
      <w:r>
        <w:rPr>
          <w:rFonts w:ascii="Droid Sans Mono" w:eastAsia="Droid Sans Mono" w:hAnsi="Droid Sans Mono" w:cs="Droid Sans Mono"/>
          <w:highlight w:val="green"/>
        </w:rPr>
        <w:t>df</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'Model_{}_</w:t>
      </w:r>
      <w:proofErr w:type="spellStart"/>
      <w:r>
        <w:rPr>
          <w:rFonts w:ascii="Droid Sans Mono" w:eastAsia="Droid Sans Mono" w:hAnsi="Droid Sans Mono" w:cs="Droid Sans Mono"/>
          <w:highlight w:val="green"/>
        </w:rPr>
        <w:t>Labels'.format</w:t>
      </w:r>
      <w:proofErr w:type="spellEnd"/>
      <w:r>
        <w:rPr>
          <w:rFonts w:ascii="Droid Sans Mono" w:eastAsia="Droid Sans Mono" w:hAnsi="Droid Sans Mono" w:cs="Droid Sans Mono"/>
          <w:highlight w:val="green"/>
        </w:rPr>
        <w:t>(i+1)] = labels</w:t>
      </w:r>
    </w:p>
    <w:p w14:paraId="00856EF5" w14:textId="77777777" w:rsidR="0002002C" w:rsidRDefault="0002002C" w:rsidP="0002002C">
      <w:pPr>
        <w:spacing w:after="0" w:line="240" w:lineRule="auto"/>
        <w:rPr>
          <w:rFonts w:ascii="Droid Sans Mono" w:eastAsia="Droid Sans Mono" w:hAnsi="Droid Sans Mono" w:cs="Droid Sans Mono"/>
          <w:highlight w:val="green"/>
        </w:rPr>
      </w:pPr>
    </w:p>
    <w:p w14:paraId="19FE5458" w14:textId="77777777" w:rsidR="0002002C" w:rsidRDefault="0002002C" w:rsidP="0002002C">
      <w:pPr>
        <w:spacing w:after="0" w:line="240" w:lineRule="auto"/>
        <w:rPr>
          <w:rFonts w:ascii="Arial" w:eastAsia="Droid Sans Mono" w:hAnsi="Arial" w:cs="Arial"/>
          <w:sz w:val="28"/>
          <w:szCs w:val="28"/>
        </w:rPr>
      </w:pPr>
    </w:p>
    <w:p w14:paraId="4CF6754F" w14:textId="4794D1DB" w:rsidR="0002002C" w:rsidRPr="00891069" w:rsidDel="00891069" w:rsidRDefault="0002002C" w:rsidP="00891069">
      <w:pPr>
        <w:pStyle w:val="ListParagraph"/>
        <w:numPr>
          <w:ilvl w:val="0"/>
          <w:numId w:val="8"/>
        </w:numPr>
        <w:rPr>
          <w:del w:id="93" w:author="Aaron England" w:date="2019-04-16T09:02:00Z"/>
          <w:rFonts w:ascii="Arial" w:eastAsia="Droid Sans Mono" w:hAnsi="Arial" w:cs="Arial"/>
          <w:sz w:val="28"/>
          <w:szCs w:val="28"/>
          <w:rPrChange w:id="94" w:author="Aaron England" w:date="2019-04-16T09:03:00Z">
            <w:rPr>
              <w:del w:id="95" w:author="Aaron England" w:date="2019-04-16T09:02:00Z"/>
            </w:rPr>
          </w:rPrChange>
        </w:rPr>
        <w:pPrChange w:id="96" w:author="Aaron England" w:date="2019-04-16T09:03:00Z">
          <w:pPr>
            <w:spacing w:after="0" w:line="240" w:lineRule="auto"/>
          </w:pPr>
        </w:pPrChange>
      </w:pPr>
      <w:commentRangeStart w:id="97"/>
      <w:del w:id="98" w:author="Aaron England" w:date="2019-04-16T09:02:00Z">
        <w:r w:rsidRPr="00891069" w:rsidDel="00891069">
          <w:rPr>
            <w:rFonts w:ascii="Arial" w:eastAsia="Droid Sans Mono" w:hAnsi="Arial" w:cs="Arial"/>
            <w:sz w:val="28"/>
            <w:szCs w:val="28"/>
            <w:rPrChange w:id="99" w:author="Aaron England" w:date="2019-04-16T09:03:00Z">
              <w:rPr/>
            </w:rPrChange>
          </w:rPr>
          <w:delText>Activity 2: Calculate Predicted Label</w:delText>
        </w:r>
        <w:commentRangeEnd w:id="97"/>
        <w:r w:rsidR="0067241B" w:rsidDel="00891069">
          <w:rPr>
            <w:rStyle w:val="CommentReference"/>
          </w:rPr>
          <w:commentReference w:id="97"/>
        </w:r>
      </w:del>
    </w:p>
    <w:p w14:paraId="25FF25AA" w14:textId="7AA9DE4C" w:rsidR="0002002C" w:rsidRPr="00462079" w:rsidDel="00891069" w:rsidRDefault="0002002C" w:rsidP="00891069">
      <w:pPr>
        <w:pStyle w:val="ListParagraph"/>
        <w:numPr>
          <w:ilvl w:val="0"/>
          <w:numId w:val="8"/>
        </w:numPr>
        <w:rPr>
          <w:del w:id="100" w:author="Aaron England" w:date="2019-04-16T09:02:00Z"/>
          <w:rFonts w:eastAsia="Arial"/>
          <w:i/>
          <w:color w:val="FF0000"/>
          <w:sz w:val="24"/>
          <w:szCs w:val="24"/>
          <w:highlight w:val="yellow"/>
          <w:u w:val="single"/>
        </w:rPr>
        <w:pPrChange w:id="101" w:author="Aaron England" w:date="2019-04-16T09:03:00Z">
          <w:pPr>
            <w:spacing w:after="0" w:line="276" w:lineRule="auto"/>
            <w:jc w:val="center"/>
          </w:pPr>
        </w:pPrChange>
      </w:pPr>
      <w:del w:id="102" w:author="Aaron England" w:date="2019-04-16T09:02:00Z">
        <w:r w:rsidRPr="00F13711" w:rsidDel="00891069">
          <w:rPr>
            <w:rFonts w:eastAsia="Arial"/>
            <w:i/>
            <w:color w:val="FF0000"/>
            <w:sz w:val="24"/>
            <w:szCs w:val="24"/>
            <w:highlight w:val="yellow"/>
            <w:u w:val="single"/>
          </w:rPr>
          <w:delText xml:space="preserve">Present x: </w:delText>
        </w:r>
        <w:r w:rsidDel="00891069">
          <w:rPr>
            <w:rFonts w:eastAsia="Arial"/>
            <w:i/>
            <w:color w:val="FF0000"/>
            <w:sz w:val="24"/>
            <w:szCs w:val="24"/>
            <w:highlight w:val="yellow"/>
            <w:u w:val="single"/>
          </w:rPr>
          <w:delText>Calculate Predicted Label</w:delText>
        </w:r>
      </w:del>
    </w:p>
    <w:p w14:paraId="4854B157" w14:textId="77777777" w:rsidR="0002002C" w:rsidRPr="006A73B4" w:rsidDel="00891069" w:rsidRDefault="0002002C" w:rsidP="00891069">
      <w:pPr>
        <w:pStyle w:val="ListParagraph"/>
        <w:numPr>
          <w:ilvl w:val="0"/>
          <w:numId w:val="8"/>
        </w:numPr>
        <w:rPr>
          <w:del w:id="103" w:author="Aaron England" w:date="2019-04-16T09:03:00Z"/>
        </w:rPr>
        <w:pPrChange w:id="104" w:author="Aaron England" w:date="2019-04-16T09:03:00Z">
          <w:pPr>
            <w:spacing w:after="0" w:line="240" w:lineRule="auto"/>
          </w:pPr>
        </w:pPrChange>
      </w:pPr>
    </w:p>
    <w:p w14:paraId="7424347D" w14:textId="43A1CE12" w:rsidR="0002002C" w:rsidDel="00891069" w:rsidRDefault="0002002C" w:rsidP="00891069">
      <w:pPr>
        <w:pStyle w:val="ListParagraph"/>
        <w:numPr>
          <w:ilvl w:val="0"/>
          <w:numId w:val="8"/>
        </w:numPr>
        <w:rPr>
          <w:del w:id="105" w:author="Aaron England" w:date="2019-04-16T09:03:00Z"/>
        </w:rPr>
        <w:pPrChange w:id="106" w:author="Aaron England" w:date="2019-04-16T09:03:00Z">
          <w:pPr>
            <w:spacing w:before="120" w:after="120" w:line="276" w:lineRule="auto"/>
          </w:pPr>
        </w:pPrChange>
      </w:pPr>
      <w:del w:id="107" w:author="Aaron England" w:date="2019-04-16T09:03:00Z">
        <w:r w:rsidDel="00891069">
          <w:rPr>
            <w:rFonts w:eastAsia="Arial"/>
          </w:rPr>
          <w:delText>Now, we will calculate the predicted label by assigning the most occurring value across each row as the predicted label.</w:delText>
        </w:r>
      </w:del>
    </w:p>
    <w:p w14:paraId="2BFE901B" w14:textId="77777777" w:rsidR="0002002C" w:rsidRPr="006A73B4" w:rsidRDefault="0002002C" w:rsidP="00891069">
      <w:pPr>
        <w:pStyle w:val="ListParagraph"/>
        <w:numPr>
          <w:ilvl w:val="0"/>
          <w:numId w:val="8"/>
        </w:numPr>
        <w:rPr>
          <w:color w:val="000000"/>
        </w:rPr>
        <w:pPrChange w:id="108" w:author="Aaron England" w:date="2019-04-16T09:03:00Z">
          <w:pPr>
            <w:numPr>
              <w:numId w:val="36"/>
            </w:numPr>
            <w:pBdr>
              <w:top w:val="nil"/>
              <w:left w:val="nil"/>
              <w:bottom w:val="nil"/>
              <w:right w:val="nil"/>
              <w:between w:val="nil"/>
            </w:pBdr>
            <w:spacing w:before="120" w:after="0" w:line="240" w:lineRule="auto"/>
            <w:ind w:left="720" w:hanging="360"/>
          </w:pPr>
        </w:pPrChange>
      </w:pPr>
      <w:r>
        <w:rPr>
          <w:rFonts w:eastAsia="Arial"/>
        </w:rPr>
        <w:t xml:space="preserve">After labels have been generated for each of the 100 models (see activity 1), </w:t>
      </w:r>
      <w:r>
        <w:rPr>
          <w:rFonts w:eastAsia="Arial"/>
          <w:color w:val="000000"/>
        </w:rPr>
        <w:t>c</w:t>
      </w:r>
      <w:r w:rsidRPr="004D536E">
        <w:rPr>
          <w:rFonts w:eastAsia="Arial"/>
          <w:color w:val="000000"/>
        </w:rPr>
        <w:t xml:space="preserve">alculate the </w:t>
      </w:r>
      <w:r w:rsidRPr="004D536E">
        <w:rPr>
          <w:rFonts w:ascii="Droid Sans Mono" w:hAnsi="Droid Sans Mono" w:cs="Droid Sans Mono"/>
          <w:color w:val="000000"/>
        </w:rPr>
        <w:t xml:space="preserve">mode </w:t>
      </w:r>
      <w:r w:rsidRPr="004D536E">
        <w:rPr>
          <w:rFonts w:eastAsia="Arial"/>
          <w:color w:val="000000"/>
        </w:rPr>
        <w:t>for each row</w:t>
      </w:r>
      <w:r>
        <w:rPr>
          <w:rFonts w:eastAsia="Arial"/>
          <w:color w:val="000000"/>
        </w:rPr>
        <w:t xml:space="preserve"> using </w:t>
      </w:r>
      <w:proofErr w:type="spellStart"/>
      <w:r w:rsidRPr="006A73B4">
        <w:rPr>
          <w:rFonts w:eastAsia="Arial"/>
          <w:color w:val="000000"/>
          <w:highlight w:val="green"/>
        </w:rPr>
        <w:t>row_mode</w:t>
      </w:r>
      <w:proofErr w:type="spellEnd"/>
      <w:r w:rsidRPr="006A73B4">
        <w:rPr>
          <w:rFonts w:eastAsia="Arial"/>
          <w:color w:val="000000"/>
          <w:highlight w:val="green"/>
        </w:rPr>
        <w:t xml:space="preserve"> = </w:t>
      </w:r>
      <w:proofErr w:type="spellStart"/>
      <w:r w:rsidRPr="006A73B4">
        <w:rPr>
          <w:rFonts w:eastAsia="Arial"/>
          <w:color w:val="000000"/>
          <w:highlight w:val="green"/>
        </w:rPr>
        <w:t>labels_</w:t>
      </w:r>
      <w:proofErr w:type="gramStart"/>
      <w:r w:rsidRPr="006A73B4">
        <w:rPr>
          <w:rFonts w:eastAsia="Arial"/>
          <w:color w:val="000000"/>
          <w:highlight w:val="green"/>
        </w:rPr>
        <w:t>df.mode</w:t>
      </w:r>
      <w:proofErr w:type="spellEnd"/>
      <w:r w:rsidRPr="006A73B4">
        <w:rPr>
          <w:rFonts w:eastAsia="Arial"/>
          <w:color w:val="000000"/>
          <w:highlight w:val="green"/>
        </w:rPr>
        <w:t>(</w:t>
      </w:r>
      <w:proofErr w:type="gramEnd"/>
      <w:r w:rsidRPr="006A73B4">
        <w:rPr>
          <w:rFonts w:eastAsia="Arial"/>
          <w:color w:val="000000"/>
          <w:highlight w:val="green"/>
        </w:rPr>
        <w:t>axis=1)</w:t>
      </w:r>
      <w:r>
        <w:rPr>
          <w:rFonts w:eastAsia="Arial"/>
          <w:color w:val="000000"/>
        </w:rPr>
        <w:t>.</w:t>
      </w:r>
    </w:p>
    <w:p w14:paraId="5FEB167A" w14:textId="77777777" w:rsidR="0002002C" w:rsidRPr="006A73B4" w:rsidRDefault="0002002C" w:rsidP="0002002C">
      <w:pPr>
        <w:pBdr>
          <w:top w:val="nil"/>
          <w:left w:val="nil"/>
          <w:bottom w:val="nil"/>
          <w:right w:val="nil"/>
          <w:between w:val="nil"/>
        </w:pBdr>
        <w:spacing w:before="120" w:after="0" w:line="240" w:lineRule="auto"/>
        <w:rPr>
          <w:color w:val="000000"/>
        </w:rPr>
      </w:pPr>
    </w:p>
    <w:p w14:paraId="58CA28C6" w14:textId="76A04FCC" w:rsidR="0002002C" w:rsidRPr="00891069" w:rsidRDefault="0002002C" w:rsidP="00891069">
      <w:pPr>
        <w:pStyle w:val="ListParagraph"/>
        <w:numPr>
          <w:ilvl w:val="0"/>
          <w:numId w:val="8"/>
        </w:numPr>
        <w:pBdr>
          <w:top w:val="nil"/>
          <w:left w:val="nil"/>
          <w:bottom w:val="nil"/>
          <w:right w:val="nil"/>
          <w:between w:val="nil"/>
        </w:pBdr>
        <w:spacing w:before="120" w:after="0" w:line="240" w:lineRule="auto"/>
        <w:rPr>
          <w:rFonts w:ascii="Droid Sans Mono" w:eastAsia="Droid Sans Mono" w:hAnsi="Droid Sans Mono" w:cs="Droid Sans Mono"/>
          <w:highlight w:val="green"/>
          <w:rPrChange w:id="109" w:author="Aaron England" w:date="2019-04-16T09:03:00Z">
            <w:rPr>
              <w:highlight w:val="green"/>
            </w:rPr>
          </w:rPrChange>
        </w:rPr>
        <w:pPrChange w:id="110" w:author="Aaron England" w:date="2019-04-16T09:03:00Z">
          <w:pPr>
            <w:numPr>
              <w:numId w:val="36"/>
            </w:numPr>
            <w:pBdr>
              <w:top w:val="nil"/>
              <w:left w:val="nil"/>
              <w:bottom w:val="nil"/>
              <w:right w:val="nil"/>
              <w:between w:val="nil"/>
            </w:pBdr>
            <w:spacing w:before="120" w:after="0" w:line="240" w:lineRule="auto"/>
            <w:ind w:left="720" w:hanging="360"/>
          </w:pPr>
        </w:pPrChange>
      </w:pPr>
      <w:del w:id="111" w:author="Aaron England" w:date="2019-04-16T09:03:00Z">
        <w:r w:rsidRPr="00891069" w:rsidDel="00891069">
          <w:rPr>
            <w:rFonts w:ascii="Arial" w:eastAsia="Arial" w:hAnsi="Arial" w:cs="Arial"/>
            <w:color w:val="000000"/>
            <w:rPrChange w:id="112" w:author="Aaron England" w:date="2019-04-16T09:03:00Z">
              <w:rPr>
                <w:rFonts w:ascii="Arial" w:eastAsia="Arial" w:hAnsi="Arial" w:cs="Arial"/>
              </w:rPr>
            </w:rPrChange>
          </w:rPr>
          <w:delText xml:space="preserve"> </w:delText>
        </w:r>
      </w:del>
      <w:r w:rsidRPr="00891069">
        <w:rPr>
          <w:rFonts w:ascii="Arial" w:eastAsia="Arial" w:hAnsi="Arial" w:cs="Arial"/>
          <w:color w:val="000000"/>
          <w:rPrChange w:id="113" w:author="Aaron England" w:date="2019-04-16T09:03:00Z">
            <w:rPr>
              <w:rFonts w:ascii="Arial" w:eastAsia="Arial" w:hAnsi="Arial" w:cs="Arial"/>
            </w:rPr>
          </w:rPrChange>
        </w:rPr>
        <w:t xml:space="preserve">Assign </w:t>
      </w:r>
      <w:proofErr w:type="spellStart"/>
      <w:r w:rsidRPr="00891069">
        <w:rPr>
          <w:rFonts w:ascii="Arial" w:eastAsia="Arial" w:hAnsi="Arial" w:cs="Arial"/>
          <w:color w:val="000000"/>
          <w:highlight w:val="green"/>
          <w:rPrChange w:id="114" w:author="Aaron England" w:date="2019-04-16T09:03:00Z">
            <w:rPr>
              <w:rFonts w:ascii="Arial" w:eastAsia="Arial" w:hAnsi="Arial" w:cs="Arial"/>
              <w:highlight w:val="green"/>
            </w:rPr>
          </w:rPrChange>
        </w:rPr>
        <w:t>row_mode</w:t>
      </w:r>
      <w:proofErr w:type="spellEnd"/>
      <w:r w:rsidRPr="00891069">
        <w:rPr>
          <w:rFonts w:ascii="Arial" w:eastAsia="Arial" w:hAnsi="Arial" w:cs="Arial"/>
          <w:color w:val="000000"/>
          <w:rPrChange w:id="115" w:author="Aaron England" w:date="2019-04-16T09:03:00Z">
            <w:rPr>
              <w:rFonts w:ascii="Arial" w:eastAsia="Arial" w:hAnsi="Arial" w:cs="Arial"/>
            </w:rPr>
          </w:rPrChange>
        </w:rPr>
        <w:t xml:space="preserve"> to a new column in </w:t>
      </w:r>
      <w:proofErr w:type="spellStart"/>
      <w:r w:rsidRPr="00891069">
        <w:rPr>
          <w:rFonts w:ascii="Droid Sans Mono" w:eastAsia="Droid Sans Mono" w:hAnsi="Droid Sans Mono" w:cs="Droid Sans Mono"/>
          <w:color w:val="000000"/>
          <w:highlight w:val="green"/>
          <w:rPrChange w:id="116" w:author="Aaron England" w:date="2019-04-16T09:03:00Z">
            <w:rPr>
              <w:highlight w:val="green"/>
            </w:rPr>
          </w:rPrChange>
        </w:rPr>
        <w:t>labels_df</w:t>
      </w:r>
      <w:proofErr w:type="spellEnd"/>
      <w:r w:rsidRPr="00891069">
        <w:rPr>
          <w:rFonts w:ascii="Droid Sans Mono" w:eastAsia="Droid Sans Mono" w:hAnsi="Droid Sans Mono" w:cs="Droid Sans Mono"/>
          <w:color w:val="000000"/>
          <w:rPrChange w:id="117" w:author="Aaron England" w:date="2019-04-16T09:03:00Z">
            <w:rPr/>
          </w:rPrChange>
        </w:rPr>
        <w:t>, as shown in the following code</w:t>
      </w:r>
      <w:r w:rsidRPr="00891069">
        <w:rPr>
          <w:rFonts w:ascii="Arial" w:eastAsia="Arial" w:hAnsi="Arial" w:cs="Arial"/>
          <w:color w:val="000000"/>
          <w:rPrChange w:id="118" w:author="Aaron England" w:date="2019-04-16T09:03:00Z">
            <w:rPr>
              <w:rFonts w:ascii="Arial" w:eastAsia="Arial" w:hAnsi="Arial" w:cs="Arial"/>
            </w:rPr>
          </w:rPrChange>
        </w:rPr>
        <w:t>:</w:t>
      </w:r>
      <w:r w:rsidRPr="00891069">
        <w:rPr>
          <w:rFonts w:ascii="Arial" w:eastAsia="Arial" w:hAnsi="Arial" w:cs="Arial"/>
          <w:color w:val="000000"/>
          <w:rPrChange w:id="119" w:author="Aaron England" w:date="2019-04-16T09:03:00Z">
            <w:rPr>
              <w:rFonts w:ascii="Arial" w:eastAsia="Arial" w:hAnsi="Arial" w:cs="Arial"/>
            </w:rPr>
          </w:rPrChange>
        </w:rPr>
        <w:br/>
      </w:r>
    </w:p>
    <w:p w14:paraId="5E8B27B1" w14:textId="69FB61A8" w:rsidR="0002002C" w:rsidRDefault="0002002C" w:rsidP="0002002C">
      <w:pPr>
        <w:spacing w:after="0" w:line="240" w:lineRule="auto"/>
        <w:ind w:firstLine="720"/>
        <w:rPr>
          <w:ins w:id="120" w:author="Aaron England" w:date="2019-04-16T09:04:00Z"/>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labels_</w:t>
      </w:r>
      <w:proofErr w:type="gramStart"/>
      <w:r>
        <w:rPr>
          <w:rFonts w:ascii="Droid Sans Mono" w:eastAsia="Droid Sans Mono" w:hAnsi="Droid Sans Mono" w:cs="Droid Sans Mono"/>
          <w:highlight w:val="green"/>
        </w:rPr>
        <w:t>df</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row_mode</w:t>
      </w:r>
      <w:proofErr w:type="spell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row_mode</w:t>
      </w:r>
      <w:proofErr w:type="spellEnd"/>
    </w:p>
    <w:p w14:paraId="6BDE6510" w14:textId="4DD7FA64" w:rsidR="00891069" w:rsidRDefault="00891069" w:rsidP="0002002C">
      <w:pPr>
        <w:spacing w:after="0" w:line="240" w:lineRule="auto"/>
        <w:ind w:firstLine="720"/>
        <w:rPr>
          <w:ins w:id="121" w:author="Aaron England" w:date="2019-04-16T09:04:00Z"/>
          <w:rFonts w:ascii="Droid Sans Mono" w:eastAsia="Droid Sans Mono" w:hAnsi="Droid Sans Mono" w:cs="Droid Sans Mono"/>
          <w:highlight w:val="green"/>
        </w:rPr>
      </w:pPr>
    </w:p>
    <w:p w14:paraId="71ADB79A" w14:textId="0D96DCF4" w:rsidR="00891069" w:rsidRPr="00EE7276" w:rsidRDefault="00891069" w:rsidP="0002002C">
      <w:pPr>
        <w:spacing w:after="0" w:line="240" w:lineRule="auto"/>
        <w:ind w:firstLine="720"/>
        <w:rPr>
          <w:ins w:id="122" w:author="Aaron England" w:date="2019-04-16T09:05:00Z"/>
          <w:rFonts w:ascii="Droid Sans Mono" w:eastAsia="Droid Sans Mono" w:hAnsi="Droid Sans Mono" w:cs="Droid Sans Mono"/>
          <w:rPrChange w:id="123" w:author="Aaron England" w:date="2019-04-16T09:05:00Z">
            <w:rPr>
              <w:ins w:id="124" w:author="Aaron England" w:date="2019-04-16T09:05:00Z"/>
              <w:rFonts w:ascii="Droid Sans Mono" w:eastAsia="Droid Sans Mono" w:hAnsi="Droid Sans Mono" w:cs="Droid Sans Mono"/>
              <w:highlight w:val="green"/>
            </w:rPr>
          </w:rPrChange>
        </w:rPr>
      </w:pPr>
      <w:ins w:id="125" w:author="Aaron England" w:date="2019-04-16T09:04:00Z">
        <w:r w:rsidRPr="00EE7276">
          <w:rPr>
            <w:rFonts w:ascii="Droid Sans Mono" w:eastAsia="Droid Sans Mono" w:hAnsi="Droid Sans Mono" w:cs="Droid Sans Mono"/>
            <w:rPrChange w:id="126" w:author="Aaron England" w:date="2019-04-16T09:05:00Z">
              <w:rPr>
                <w:rFonts w:ascii="Droid Sans Mono" w:eastAsia="Droid Sans Mono" w:hAnsi="Droid Sans Mono" w:cs="Droid Sans Mono"/>
                <w:highlight w:val="green"/>
              </w:rPr>
            </w:rPrChange>
          </w:rPr>
          <w:t xml:space="preserve">View the first 5 rows of </w:t>
        </w:r>
        <w:proofErr w:type="spellStart"/>
        <w:r w:rsidRPr="00EE7276">
          <w:rPr>
            <w:rFonts w:ascii="Droid Sans Mono" w:eastAsia="Droid Sans Mono" w:hAnsi="Droid Sans Mono" w:cs="Droid Sans Mono"/>
            <w:rPrChange w:id="127" w:author="Aaron England" w:date="2019-04-16T09:05:00Z">
              <w:rPr>
                <w:rFonts w:ascii="Droid Sans Mono" w:eastAsia="Droid Sans Mono" w:hAnsi="Droid Sans Mono" w:cs="Droid Sans Mono"/>
                <w:highlight w:val="green"/>
              </w:rPr>
            </w:rPrChange>
          </w:rPr>
          <w:t>la</w:t>
        </w:r>
      </w:ins>
      <w:ins w:id="128" w:author="Aaron England" w:date="2019-04-16T09:05:00Z">
        <w:r w:rsidR="00EE7276" w:rsidRPr="00EE7276">
          <w:rPr>
            <w:rFonts w:ascii="Droid Sans Mono" w:eastAsia="Droid Sans Mono" w:hAnsi="Droid Sans Mono" w:cs="Droid Sans Mono"/>
            <w:rPrChange w:id="129" w:author="Aaron England" w:date="2019-04-16T09:05:00Z">
              <w:rPr>
                <w:rFonts w:ascii="Droid Sans Mono" w:eastAsia="Droid Sans Mono" w:hAnsi="Droid Sans Mono" w:cs="Droid Sans Mono"/>
                <w:highlight w:val="green"/>
              </w:rPr>
            </w:rPrChange>
          </w:rPr>
          <w:t>bels_df</w:t>
        </w:r>
        <w:proofErr w:type="spellEnd"/>
        <w:r w:rsidR="00EE7276" w:rsidRPr="00EE7276">
          <w:rPr>
            <w:rFonts w:ascii="Droid Sans Mono" w:eastAsia="Droid Sans Mono" w:hAnsi="Droid Sans Mono" w:cs="Droid Sans Mono"/>
            <w:rPrChange w:id="130" w:author="Aaron England" w:date="2019-04-16T09:05:00Z">
              <w:rPr>
                <w:rFonts w:ascii="Droid Sans Mono" w:eastAsia="Droid Sans Mono" w:hAnsi="Droid Sans Mono" w:cs="Droid Sans Mono"/>
                <w:highlight w:val="green"/>
              </w:rPr>
            </w:rPrChange>
          </w:rPr>
          <w:t xml:space="preserve"> </w:t>
        </w:r>
      </w:ins>
    </w:p>
    <w:p w14:paraId="6FA724FD" w14:textId="7A42E3C6" w:rsidR="00EE7276" w:rsidRDefault="00EE7276" w:rsidP="0002002C">
      <w:pPr>
        <w:spacing w:after="0" w:line="240" w:lineRule="auto"/>
        <w:ind w:firstLine="720"/>
        <w:rPr>
          <w:ins w:id="131" w:author="Aaron England" w:date="2019-04-16T09:05:00Z"/>
          <w:rFonts w:ascii="Droid Sans Mono" w:eastAsia="Droid Sans Mono" w:hAnsi="Droid Sans Mono" w:cs="Droid Sans Mono"/>
          <w:highlight w:val="green"/>
        </w:rPr>
      </w:pPr>
    </w:p>
    <w:p w14:paraId="73290DB3" w14:textId="3A427197" w:rsidR="00EE7276" w:rsidRDefault="00EE7276" w:rsidP="0002002C">
      <w:pPr>
        <w:spacing w:after="0" w:line="240" w:lineRule="auto"/>
        <w:ind w:firstLine="720"/>
        <w:rPr>
          <w:ins w:id="132" w:author="Aaron England" w:date="2019-04-16T09:05:00Z"/>
          <w:rFonts w:ascii="Droid Sans Mono" w:eastAsia="Droid Sans Mono" w:hAnsi="Droid Sans Mono" w:cs="Droid Sans Mono"/>
        </w:rPr>
      </w:pPr>
      <w:proofErr w:type="gramStart"/>
      <w:ins w:id="133" w:author="Aaron England" w:date="2019-04-16T09:05:00Z">
        <w:r w:rsidRPr="00EE7276">
          <w:rPr>
            <w:rFonts w:ascii="Droid Sans Mono" w:eastAsia="Droid Sans Mono" w:hAnsi="Droid Sans Mono" w:cs="Droid Sans Mono"/>
            <w:highlight w:val="green"/>
            <w:rPrChange w:id="134" w:author="Aaron England" w:date="2019-04-16T09:07:00Z">
              <w:rPr>
                <w:rFonts w:ascii="Droid Sans Mono" w:eastAsia="Droid Sans Mono" w:hAnsi="Droid Sans Mono" w:cs="Droid Sans Mono"/>
              </w:rPr>
            </w:rPrChange>
          </w:rPr>
          <w:t>print(</w:t>
        </w:r>
        <w:proofErr w:type="spellStart"/>
        <w:proofErr w:type="gramEnd"/>
        <w:r w:rsidRPr="00EE7276">
          <w:rPr>
            <w:rFonts w:ascii="Droid Sans Mono" w:eastAsia="Droid Sans Mono" w:hAnsi="Droid Sans Mono" w:cs="Droid Sans Mono"/>
            <w:highlight w:val="green"/>
            <w:rPrChange w:id="135" w:author="Aaron England" w:date="2019-04-16T09:07:00Z">
              <w:rPr>
                <w:rFonts w:ascii="Droid Sans Mono" w:eastAsia="Droid Sans Mono" w:hAnsi="Droid Sans Mono" w:cs="Droid Sans Mono"/>
              </w:rPr>
            </w:rPrChange>
          </w:rPr>
          <w:t>labels_df.head</w:t>
        </w:r>
        <w:proofErr w:type="spellEnd"/>
        <w:r w:rsidRPr="00EE7276">
          <w:rPr>
            <w:rFonts w:ascii="Droid Sans Mono" w:eastAsia="Droid Sans Mono" w:hAnsi="Droid Sans Mono" w:cs="Droid Sans Mono"/>
            <w:highlight w:val="green"/>
            <w:rPrChange w:id="136" w:author="Aaron England" w:date="2019-04-16T09:07:00Z">
              <w:rPr>
                <w:rFonts w:ascii="Droid Sans Mono" w:eastAsia="Droid Sans Mono" w:hAnsi="Droid Sans Mono" w:cs="Droid Sans Mono"/>
              </w:rPr>
            </w:rPrChange>
          </w:rPr>
          <w:t>(5))</w:t>
        </w:r>
      </w:ins>
    </w:p>
    <w:p w14:paraId="3776EDEB" w14:textId="4A5EABCE" w:rsidR="00EE7276" w:rsidRDefault="00EE7276" w:rsidP="00EE7276">
      <w:pPr>
        <w:spacing w:after="0" w:line="240" w:lineRule="auto"/>
        <w:rPr>
          <w:ins w:id="137" w:author="Aaron England" w:date="2019-04-16T09:06:00Z"/>
          <w:rFonts w:ascii="Droid Sans Mono" w:eastAsia="Droid Sans Mono" w:hAnsi="Droid Sans Mono" w:cs="Droid Sans Mono"/>
        </w:rPr>
        <w:pPrChange w:id="138" w:author="Aaron England" w:date="2019-04-16T09:06:00Z">
          <w:pPr>
            <w:spacing w:after="0" w:line="240" w:lineRule="auto"/>
            <w:ind w:firstLine="720"/>
          </w:pPr>
        </w:pPrChange>
      </w:pPr>
    </w:p>
    <w:p w14:paraId="2CF1E7B6" w14:textId="3F62E99F" w:rsidR="00EE7276" w:rsidRDefault="00EE7276" w:rsidP="00EE7276">
      <w:pPr>
        <w:spacing w:after="0" w:line="240" w:lineRule="auto"/>
        <w:rPr>
          <w:ins w:id="139" w:author="Aaron England" w:date="2019-04-16T09:06:00Z"/>
          <w:rFonts w:ascii="Droid Sans Mono" w:eastAsia="Droid Sans Mono" w:hAnsi="Droid Sans Mono" w:cs="Droid Sans Mono"/>
          <w:highlight w:val="green"/>
        </w:rPr>
        <w:pPrChange w:id="140" w:author="Aaron England" w:date="2019-04-16T09:06:00Z">
          <w:pPr>
            <w:spacing w:after="0" w:line="240" w:lineRule="auto"/>
            <w:ind w:firstLine="720"/>
          </w:pPr>
        </w:pPrChange>
      </w:pPr>
      <w:ins w:id="141" w:author="Aaron England" w:date="2019-04-16T09:06:00Z">
        <w:r>
          <w:rPr>
            <w:noProof/>
            <w:lang w:eastAsia="en-US"/>
          </w:rPr>
          <w:drawing>
            <wp:inline distT="0" distB="0" distL="0" distR="0" wp14:anchorId="3D2F49F6" wp14:editId="5E44CA52">
              <wp:extent cx="7450911"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60041" cy="1106254"/>
                      </a:xfrm>
                      <a:prstGeom prst="rect">
                        <a:avLst/>
                      </a:prstGeom>
                    </pic:spPr>
                  </pic:pic>
                </a:graphicData>
              </a:graphic>
            </wp:inline>
          </w:drawing>
        </w:r>
      </w:ins>
    </w:p>
    <w:p w14:paraId="50A9499C" w14:textId="3673F7BB" w:rsidR="00EE7276" w:rsidRDefault="00EE7276" w:rsidP="00EE7276">
      <w:pPr>
        <w:spacing w:after="0" w:line="240" w:lineRule="auto"/>
        <w:jc w:val="center"/>
        <w:rPr>
          <w:rFonts w:ascii="Droid Sans Mono" w:eastAsia="Droid Sans Mono" w:hAnsi="Droid Sans Mono" w:cs="Droid Sans Mono"/>
          <w:highlight w:val="green"/>
        </w:rPr>
        <w:pPrChange w:id="142" w:author="Aaron England" w:date="2019-04-16T09:07:00Z">
          <w:pPr>
            <w:spacing w:after="0" w:line="240" w:lineRule="auto"/>
            <w:ind w:firstLine="720"/>
          </w:pPr>
        </w:pPrChange>
      </w:pPr>
      <w:ins w:id="143" w:author="Aaron England" w:date="2019-04-16T09:06:00Z">
        <w:r>
          <w:rPr>
            <w:rFonts w:ascii="Droid Sans Mono" w:eastAsia="Droid Sans Mono" w:hAnsi="Droid Sans Mono" w:cs="Droid Sans Mono"/>
            <w:highlight w:val="green"/>
          </w:rPr>
          <w:t xml:space="preserve">Figure 4.x: First 5 rows of </w:t>
        </w:r>
        <w:proofErr w:type="spellStart"/>
        <w:r>
          <w:rPr>
            <w:rFonts w:ascii="Droid Sans Mono" w:eastAsia="Droid Sans Mono" w:hAnsi="Droid Sans Mono" w:cs="Droid Sans Mono"/>
            <w:highlight w:val="green"/>
          </w:rPr>
          <w:t>labels_df</w:t>
        </w:r>
      </w:ins>
      <w:proofErr w:type="spellEnd"/>
    </w:p>
    <w:p w14:paraId="1B7EA37E" w14:textId="77777777" w:rsidR="0002002C" w:rsidRDefault="0002002C" w:rsidP="0002002C">
      <w:pPr>
        <w:spacing w:after="0" w:line="240" w:lineRule="auto"/>
        <w:rPr>
          <w:rFonts w:ascii="Droid Sans Mono" w:eastAsia="Droid Sans Mono" w:hAnsi="Droid Sans Mono" w:cs="Droid Sans Mono"/>
          <w:highlight w:val="green"/>
        </w:rPr>
      </w:pPr>
    </w:p>
    <w:p w14:paraId="6452EBB8" w14:textId="77777777" w:rsidR="0002002C" w:rsidRPr="006A73B4" w:rsidRDefault="0002002C" w:rsidP="0002002C">
      <w:pPr>
        <w:spacing w:before="120" w:after="120" w:line="276" w:lineRule="auto"/>
        <w:jc w:val="center"/>
        <w:rPr>
          <w:rFonts w:ascii="Arial" w:eastAsia="Arial" w:hAnsi="Arial" w:cs="Arial"/>
          <w:i/>
          <w:color w:val="C00000"/>
          <w:sz w:val="24"/>
          <w:szCs w:val="24"/>
          <w:highlight w:val="yellow"/>
          <w:u w:val="single"/>
        </w:rPr>
      </w:pPr>
      <w:r w:rsidRPr="006A73B4">
        <w:rPr>
          <w:rFonts w:ascii="Arial" w:eastAsia="Arial" w:hAnsi="Arial" w:cs="Arial"/>
          <w:b/>
          <w:i/>
          <w:color w:val="C00000"/>
          <w:sz w:val="24"/>
          <w:szCs w:val="24"/>
          <w:highlight w:val="yellow"/>
          <w:u w:val="single"/>
        </w:rPr>
        <w:t>Discuss</w:t>
      </w:r>
      <w:r w:rsidRPr="006A73B4">
        <w:rPr>
          <w:rFonts w:ascii="Arial" w:eastAsia="Arial" w:hAnsi="Arial" w:cs="Arial"/>
          <w:i/>
          <w:color w:val="C00000"/>
          <w:sz w:val="24"/>
          <w:szCs w:val="24"/>
          <w:highlight w:val="yellow"/>
          <w:u w:val="single"/>
        </w:rPr>
        <w:t>: How confident are we in the predictions now that we have computed them from 100 models as opposed to 1? How can we further increase our confidence that we have appropriately segmented this sample?</w:t>
      </w:r>
    </w:p>
    <w:p w14:paraId="5C29CE9B" w14:textId="77777777" w:rsidR="0002002C" w:rsidRPr="006A73B4" w:rsidRDefault="0002002C" w:rsidP="0002002C">
      <w:pPr>
        <w:spacing w:before="120" w:after="120" w:line="276" w:lineRule="auto"/>
        <w:jc w:val="center"/>
        <w:rPr>
          <w:color w:val="C00000"/>
        </w:rPr>
      </w:pPr>
      <w:r w:rsidRPr="006A73B4">
        <w:rPr>
          <w:rFonts w:ascii="Arial" w:eastAsia="Arial" w:hAnsi="Arial" w:cs="Arial"/>
          <w:b/>
          <w:i/>
          <w:color w:val="C00000"/>
          <w:sz w:val="24"/>
          <w:szCs w:val="24"/>
          <w:highlight w:val="yellow"/>
          <w:u w:val="single"/>
        </w:rPr>
        <w:t>Answer</w:t>
      </w:r>
      <w:r w:rsidRPr="006A73B4">
        <w:rPr>
          <w:rFonts w:ascii="Arial" w:eastAsia="Arial" w:hAnsi="Arial" w:cs="Arial"/>
          <w:i/>
          <w:color w:val="C00000"/>
          <w:sz w:val="24"/>
          <w:szCs w:val="24"/>
          <w:highlight w:val="yellow"/>
          <w:u w:val="single"/>
        </w:rPr>
        <w:t xml:space="preserve">: We are much more confident in the predictions after running 100 models relative to a single model. To further increase our confidence that we have appropriately segmented this sample we will iterate through 100 models over a range of </w:t>
      </w:r>
      <w:proofErr w:type="spellStart"/>
      <w:r w:rsidRPr="006A73B4">
        <w:rPr>
          <w:rFonts w:ascii="Arial" w:eastAsia="Arial" w:hAnsi="Arial" w:cs="Arial"/>
          <w:i/>
          <w:color w:val="C00000"/>
          <w:sz w:val="24"/>
          <w:szCs w:val="24"/>
          <w:highlight w:val="yellow"/>
          <w:u w:val="single"/>
        </w:rPr>
        <w:t>n_clusters</w:t>
      </w:r>
      <w:proofErr w:type="spellEnd"/>
      <w:r w:rsidRPr="006A73B4">
        <w:rPr>
          <w:rFonts w:ascii="Arial" w:eastAsia="Arial" w:hAnsi="Arial" w:cs="Arial"/>
          <w:i/>
          <w:color w:val="C00000"/>
          <w:sz w:val="24"/>
          <w:szCs w:val="24"/>
          <w:highlight w:val="yellow"/>
          <w:u w:val="single"/>
        </w:rPr>
        <w:t>.</w:t>
      </w:r>
    </w:p>
    <w:p w14:paraId="4AE7E534" w14:textId="753CB46F" w:rsidR="0002002C" w:rsidRDefault="000374E5" w:rsidP="0002002C">
      <w:pPr>
        <w:spacing w:after="0" w:line="276" w:lineRule="auto"/>
        <w:rPr>
          <w:ins w:id="144" w:author="Aaron England" w:date="2019-04-16T09:08:00Z"/>
          <w:rFonts w:ascii="Arial" w:eastAsia="Arial" w:hAnsi="Arial" w:cs="Arial"/>
          <w:sz w:val="32"/>
          <w:szCs w:val="36"/>
        </w:rPr>
      </w:pPr>
      <w:r>
        <w:rPr>
          <w:rStyle w:val="CommentReference"/>
        </w:rPr>
        <w:commentReference w:id="145"/>
      </w:r>
      <w:r w:rsidR="003C57CA">
        <w:rPr>
          <w:rStyle w:val="CommentReference"/>
        </w:rPr>
        <w:commentReference w:id="146"/>
      </w:r>
    </w:p>
    <w:p w14:paraId="34E2FF2F" w14:textId="16E798E4" w:rsidR="007D5DC7" w:rsidRPr="007D5DC7" w:rsidRDefault="000A5B66" w:rsidP="0002002C">
      <w:pPr>
        <w:spacing w:after="0" w:line="276" w:lineRule="auto"/>
        <w:rPr>
          <w:rFonts w:ascii="Arial" w:eastAsia="Arial" w:hAnsi="Arial" w:cs="Arial"/>
          <w:sz w:val="24"/>
          <w:szCs w:val="36"/>
          <w:rPrChange w:id="147" w:author="Aaron England" w:date="2019-04-16T09:08:00Z">
            <w:rPr>
              <w:rFonts w:ascii="Arial" w:eastAsia="Arial" w:hAnsi="Arial" w:cs="Arial"/>
              <w:sz w:val="36"/>
              <w:szCs w:val="36"/>
            </w:rPr>
          </w:rPrChange>
        </w:rPr>
      </w:pPr>
      <w:ins w:id="148" w:author="Aaron England" w:date="2019-04-16T09:10:00Z">
        <w:r>
          <w:rPr>
            <w:rFonts w:ascii="Arial" w:eastAsia="Arial" w:hAnsi="Arial" w:cs="Arial"/>
            <w:sz w:val="24"/>
            <w:szCs w:val="36"/>
          </w:rPr>
          <w:t>We have drastically increased the confidence in our predictions by iterating through numerous models</w:t>
        </w:r>
      </w:ins>
      <w:ins w:id="149" w:author="Aaron England" w:date="2019-04-16T09:26:00Z">
        <w:r w:rsidR="005E1625">
          <w:rPr>
            <w:rFonts w:ascii="Arial" w:eastAsia="Arial" w:hAnsi="Arial" w:cs="Arial"/>
            <w:sz w:val="24"/>
            <w:szCs w:val="36"/>
          </w:rPr>
          <w:t xml:space="preserve">, </w:t>
        </w:r>
      </w:ins>
      <w:ins w:id="150" w:author="Aaron England" w:date="2019-04-16T09:51:00Z">
        <w:r w:rsidR="00626DC9">
          <w:rPr>
            <w:rFonts w:ascii="Arial" w:eastAsia="Arial" w:hAnsi="Arial" w:cs="Arial"/>
            <w:sz w:val="24"/>
            <w:szCs w:val="36"/>
          </w:rPr>
          <w:t>saving the predictions at each iteration,</w:t>
        </w:r>
      </w:ins>
      <w:ins w:id="151" w:author="Aaron England" w:date="2019-04-16T09:10:00Z">
        <w:r>
          <w:rPr>
            <w:rFonts w:ascii="Arial" w:eastAsia="Arial" w:hAnsi="Arial" w:cs="Arial"/>
            <w:sz w:val="24"/>
            <w:szCs w:val="36"/>
          </w:rPr>
          <w:t xml:space="preserve"> and assigning the fin</w:t>
        </w:r>
      </w:ins>
      <w:ins w:id="152" w:author="Aaron England" w:date="2019-04-16T09:26:00Z">
        <w:r w:rsidR="005E1625">
          <w:rPr>
            <w:rFonts w:ascii="Arial" w:eastAsia="Arial" w:hAnsi="Arial" w:cs="Arial"/>
            <w:sz w:val="24"/>
            <w:szCs w:val="36"/>
          </w:rPr>
          <w:t xml:space="preserve">al predictions as the mode of those </w:t>
        </w:r>
      </w:ins>
      <w:ins w:id="153" w:author="Aaron England" w:date="2019-04-16T09:52:00Z">
        <w:r w:rsidR="00626DC9">
          <w:rPr>
            <w:rFonts w:ascii="Arial" w:eastAsia="Arial" w:hAnsi="Arial" w:cs="Arial"/>
            <w:sz w:val="24"/>
            <w:szCs w:val="36"/>
          </w:rPr>
          <w:t>predictions</w:t>
        </w:r>
        <w:r w:rsidR="00786A66">
          <w:rPr>
            <w:rFonts w:ascii="Arial" w:eastAsia="Arial" w:hAnsi="Arial" w:cs="Arial"/>
            <w:sz w:val="24"/>
            <w:szCs w:val="36"/>
          </w:rPr>
          <w:t xml:space="preserve">. However, these predictions were generated by models </w:t>
        </w:r>
      </w:ins>
      <w:ins w:id="154" w:author="Aaron England" w:date="2019-04-16T09:53:00Z">
        <w:r w:rsidR="00786A66">
          <w:rPr>
            <w:rFonts w:ascii="Arial" w:eastAsia="Arial" w:hAnsi="Arial" w:cs="Arial"/>
            <w:sz w:val="24"/>
            <w:szCs w:val="36"/>
          </w:rPr>
          <w:t>using a predetermined number of clusters</w:t>
        </w:r>
      </w:ins>
      <w:ins w:id="155" w:author="Aaron England" w:date="2019-04-16T09:55:00Z">
        <w:r w:rsidR="00786A66">
          <w:rPr>
            <w:rFonts w:ascii="Arial" w:eastAsia="Arial" w:hAnsi="Arial" w:cs="Arial"/>
            <w:sz w:val="24"/>
            <w:szCs w:val="36"/>
          </w:rPr>
          <w:t>. U</w:t>
        </w:r>
      </w:ins>
      <w:ins w:id="156" w:author="Aaron England" w:date="2019-04-16T09:53:00Z">
        <w:r w:rsidR="00786A66">
          <w:rPr>
            <w:rFonts w:ascii="Arial" w:eastAsia="Arial" w:hAnsi="Arial" w:cs="Arial"/>
            <w:sz w:val="24"/>
            <w:szCs w:val="36"/>
          </w:rPr>
          <w:t xml:space="preserve">nless we know the number of clusters a priori, we will want to discover the </w:t>
        </w:r>
      </w:ins>
      <w:ins w:id="157" w:author="Aaron England" w:date="2019-04-16T09:55:00Z">
        <w:r w:rsidR="00786A66">
          <w:rPr>
            <w:rFonts w:ascii="Arial" w:eastAsia="Arial" w:hAnsi="Arial" w:cs="Arial"/>
            <w:sz w:val="24"/>
            <w:szCs w:val="36"/>
          </w:rPr>
          <w:t>optimal number of cluster for which to segment our observations.</w:t>
        </w:r>
      </w:ins>
    </w:p>
    <w:p w14:paraId="3D50CE03" w14:textId="034413EB" w:rsidR="0002002C" w:rsidRDefault="0002002C" w:rsidP="0002002C">
      <w:pPr>
        <w:spacing w:before="280" w:after="0" w:line="276" w:lineRule="auto"/>
        <w:rPr>
          <w:rFonts w:ascii="Arial" w:eastAsia="Arial" w:hAnsi="Arial" w:cs="Arial"/>
          <w:sz w:val="28"/>
          <w:szCs w:val="28"/>
        </w:rPr>
      </w:pPr>
      <w:r>
        <w:rPr>
          <w:rFonts w:ascii="Arial" w:eastAsia="Arial" w:hAnsi="Arial" w:cs="Arial"/>
          <w:sz w:val="28"/>
          <w:szCs w:val="28"/>
        </w:rPr>
        <w:t xml:space="preserve">Exercise </w:t>
      </w:r>
      <w:ins w:id="158" w:author="Aaron England" w:date="2019-04-16T09:59:00Z">
        <w:r w:rsidR="00CB485F">
          <w:rPr>
            <w:rFonts w:ascii="Arial" w:eastAsia="Arial" w:hAnsi="Arial" w:cs="Arial"/>
            <w:sz w:val="28"/>
            <w:szCs w:val="28"/>
          </w:rPr>
          <w:t>4</w:t>
        </w:r>
      </w:ins>
      <w:del w:id="159" w:author="Aaron England" w:date="2019-04-16T09:59:00Z">
        <w:r w:rsidDel="00AE7AF4">
          <w:rPr>
            <w:rFonts w:ascii="Arial" w:eastAsia="Arial" w:hAnsi="Arial" w:cs="Arial"/>
            <w:sz w:val="28"/>
            <w:szCs w:val="28"/>
          </w:rPr>
          <w:delText>6</w:delText>
        </w:r>
      </w:del>
      <w:r>
        <w:rPr>
          <w:rFonts w:ascii="Arial" w:eastAsia="Arial" w:hAnsi="Arial" w:cs="Arial"/>
          <w:sz w:val="28"/>
          <w:szCs w:val="28"/>
        </w:rPr>
        <w:t xml:space="preserve">: Calculating Mean Inertia by </w:t>
      </w:r>
      <w:proofErr w:type="spellStart"/>
      <w:r>
        <w:rPr>
          <w:rFonts w:ascii="Arial" w:eastAsia="Arial" w:hAnsi="Arial" w:cs="Arial"/>
          <w:sz w:val="28"/>
          <w:szCs w:val="28"/>
        </w:rPr>
        <w:t>n_clusters</w:t>
      </w:r>
      <w:proofErr w:type="spellEnd"/>
    </w:p>
    <w:p w14:paraId="5FFC25ED" w14:textId="77777777" w:rsidR="0002002C" w:rsidRDefault="0002002C" w:rsidP="0002002C">
      <w:pPr>
        <w:spacing w:after="0" w:line="276" w:lineRule="auto"/>
        <w:jc w:val="center"/>
        <w:rPr>
          <w:rFonts w:ascii="Arial" w:eastAsia="Arial" w:hAnsi="Arial" w:cs="Arial"/>
          <w:sz w:val="28"/>
          <w:szCs w:val="28"/>
        </w:rPr>
      </w:pPr>
      <w:r w:rsidRPr="00657D63">
        <w:rPr>
          <w:rFonts w:ascii="Arial" w:eastAsia="Arial" w:hAnsi="Arial" w:cs="Arial"/>
          <w:i/>
          <w:color w:val="FF0000"/>
          <w:sz w:val="24"/>
          <w:szCs w:val="24"/>
          <w:highlight w:val="yellow"/>
          <w:u w:val="single"/>
        </w:rPr>
        <w:t xml:space="preserve">Present </w:t>
      </w:r>
      <w:r>
        <w:rPr>
          <w:rFonts w:ascii="Arial" w:eastAsia="Arial" w:hAnsi="Arial" w:cs="Arial"/>
          <w:i/>
          <w:color w:val="FF0000"/>
          <w:sz w:val="24"/>
          <w:szCs w:val="24"/>
          <w:highlight w:val="yellow"/>
          <w:u w:val="single"/>
        </w:rPr>
        <w:t>x</w:t>
      </w:r>
      <w:r w:rsidRPr="00F13711">
        <w:rPr>
          <w:rFonts w:ascii="Arial" w:eastAsia="Arial" w:hAnsi="Arial" w:cs="Arial"/>
          <w:i/>
          <w:color w:val="FF0000"/>
          <w:sz w:val="24"/>
          <w:szCs w:val="24"/>
          <w:highlight w:val="yellow"/>
          <w:u w:val="single"/>
        </w:rPr>
        <w:t xml:space="preserve">: </w:t>
      </w:r>
      <w:r>
        <w:rPr>
          <w:rFonts w:ascii="Arial" w:eastAsia="Arial" w:hAnsi="Arial" w:cs="Arial"/>
          <w:i/>
          <w:color w:val="FF0000"/>
          <w:sz w:val="24"/>
          <w:szCs w:val="24"/>
          <w:highlight w:val="yellow"/>
          <w:u w:val="single"/>
        </w:rPr>
        <w:t xml:space="preserve">Calculating Mean Inertia by </w:t>
      </w:r>
      <w:proofErr w:type="spellStart"/>
      <w:r>
        <w:rPr>
          <w:rFonts w:ascii="Arial" w:eastAsia="Arial" w:hAnsi="Arial" w:cs="Arial"/>
          <w:i/>
          <w:color w:val="FF0000"/>
          <w:sz w:val="24"/>
          <w:szCs w:val="24"/>
          <w:highlight w:val="yellow"/>
          <w:u w:val="single"/>
        </w:rPr>
        <w:t>n_clusters</w:t>
      </w:r>
      <w:proofErr w:type="spellEnd"/>
    </w:p>
    <w:p w14:paraId="6747D0F5" w14:textId="77777777" w:rsidR="0002002C" w:rsidRDefault="0002002C" w:rsidP="0002002C">
      <w:pPr>
        <w:spacing w:before="120" w:after="120" w:line="276" w:lineRule="auto"/>
        <w:rPr>
          <w:rFonts w:ascii="Arial" w:eastAsia="Arial" w:hAnsi="Arial" w:cs="Arial"/>
        </w:rPr>
      </w:pPr>
      <w:r>
        <w:rPr>
          <w:rFonts w:ascii="Arial" w:eastAsia="Arial" w:hAnsi="Arial" w:cs="Arial"/>
        </w:rPr>
        <w:t>The k-Means algorithm groups observations into clusters by minimizing the within-cluster sum-of-squares, or inertia. Thus, to improve our confidence in the tuned number of clusters for our k-</w:t>
      </w:r>
      <w:r>
        <w:rPr>
          <w:rFonts w:ascii="Arial" w:eastAsia="Arial" w:hAnsi="Arial" w:cs="Arial"/>
        </w:rPr>
        <w:lastRenderedPageBreak/>
        <w:t xml:space="preserve">Means model, we will place the loop we created in Activity 1 (with a few minor adjustments) inside of another loop which will iterate through a range of </w:t>
      </w:r>
      <w:proofErr w:type="spellStart"/>
      <w:r>
        <w:rPr>
          <w:rFonts w:ascii="Arial" w:eastAsia="Arial" w:hAnsi="Arial" w:cs="Arial"/>
        </w:rPr>
        <w:t>n_clusters</w:t>
      </w:r>
      <w:proofErr w:type="spellEnd"/>
      <w:r>
        <w:rPr>
          <w:rFonts w:ascii="Arial" w:eastAsia="Arial" w:hAnsi="Arial" w:cs="Arial"/>
        </w:rPr>
        <w:t xml:space="preserve">. This creates a nested loop which iterates through 10 possible values for </w:t>
      </w:r>
      <w:proofErr w:type="spellStart"/>
      <w:r>
        <w:rPr>
          <w:rFonts w:ascii="Droid Sans Mono" w:eastAsia="Droid Sans Mono" w:hAnsi="Droid Sans Mono" w:cs="Droid Sans Mono"/>
        </w:rPr>
        <w:t>n_clusters</w:t>
      </w:r>
      <w:proofErr w:type="spellEnd"/>
      <w:r>
        <w:rPr>
          <w:rFonts w:ascii="Arial" w:eastAsia="Arial" w:hAnsi="Arial" w:cs="Arial"/>
        </w:rPr>
        <w:t xml:space="preserve"> and build 100 models at each iteration. At each of the 100 inner iterations, model inertia will be calculated. For each of the 10 outer iterations, mean inertia over the 100 models will be computed. Resulting in the mean inertia value for each value of </w:t>
      </w:r>
      <w:proofErr w:type="spellStart"/>
      <w:r>
        <w:rPr>
          <w:rFonts w:ascii="Arial" w:eastAsia="Arial" w:hAnsi="Arial" w:cs="Arial"/>
        </w:rPr>
        <w:t>n_clusters</w:t>
      </w:r>
      <w:proofErr w:type="spellEnd"/>
      <w:r>
        <w:rPr>
          <w:rFonts w:ascii="Arial" w:eastAsia="Arial" w:hAnsi="Arial" w:cs="Arial"/>
        </w:rPr>
        <w:t>.</w:t>
      </w:r>
    </w:p>
    <w:p w14:paraId="49283B5E" w14:textId="77777777" w:rsidR="0002002C" w:rsidRDefault="0002002C" w:rsidP="0002002C">
      <w:pPr>
        <w:spacing w:before="120" w:after="120" w:line="276" w:lineRule="auto"/>
        <w:rPr>
          <w:rFonts w:ascii="Arial" w:eastAsia="Arial" w:hAnsi="Arial" w:cs="Arial"/>
        </w:rPr>
      </w:pPr>
    </w:p>
    <w:p w14:paraId="277A625C"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After the </w:t>
      </w:r>
      <w:r>
        <w:rPr>
          <w:rFonts w:ascii="Droid Sans Mono" w:eastAsia="Droid Sans Mono" w:hAnsi="Droid Sans Mono" w:cs="Droid Sans Mono"/>
        </w:rPr>
        <w:t>glass d</w:t>
      </w:r>
      <w:r>
        <w:rPr>
          <w:rFonts w:ascii="Arial" w:eastAsia="Arial" w:hAnsi="Arial" w:cs="Arial"/>
        </w:rPr>
        <w:t>ata set has been imported, shuffled, and standardized (see Exercise 1):</w:t>
      </w:r>
    </w:p>
    <w:p w14:paraId="1D1C3BC4" w14:textId="77777777" w:rsidR="0002002C" w:rsidRDefault="0002002C" w:rsidP="0002002C">
      <w:pPr>
        <w:numPr>
          <w:ilvl w:val="0"/>
          <w:numId w:val="6"/>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Import the packages we need outside of the loop as shown here: </w:t>
      </w:r>
    </w:p>
    <w:p w14:paraId="5F2D8799" w14:textId="77777777" w:rsidR="0002002C" w:rsidRDefault="0002002C" w:rsidP="0002002C">
      <w:pPr>
        <w:spacing w:after="0" w:line="240" w:lineRule="auto"/>
        <w:ind w:firstLine="720"/>
        <w:rPr>
          <w:rFonts w:ascii="Droid Sans Mono" w:eastAsia="Droid Sans Mono" w:hAnsi="Droid Sans Mono" w:cs="Droid Sans Mono"/>
          <w:highlight w:val="green"/>
        </w:rPr>
      </w:pPr>
    </w:p>
    <w:p w14:paraId="70B7D7AA"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sklearn.cluster</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KMeans</w:t>
      </w:r>
      <w:proofErr w:type="spellEnd"/>
    </w:p>
    <w:p w14:paraId="57D981DA" w14:textId="77777777" w:rsidR="0002002C" w:rsidRDefault="0002002C" w:rsidP="0002002C">
      <w:pPr>
        <w:spacing w:after="0" w:line="240" w:lineRule="auto"/>
        <w:ind w:left="360" w:firstLine="36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numpy</w:t>
      </w:r>
      <w:proofErr w:type="spellEnd"/>
      <w:r>
        <w:rPr>
          <w:rFonts w:ascii="Droid Sans Mono" w:eastAsia="Droid Sans Mono" w:hAnsi="Droid Sans Mono" w:cs="Droid Sans Mono"/>
          <w:highlight w:val="green"/>
        </w:rPr>
        <w:t xml:space="preserve"> as np</w:t>
      </w:r>
    </w:p>
    <w:p w14:paraId="4E577404" w14:textId="77777777" w:rsidR="0002002C" w:rsidDel="00CF6EEA" w:rsidRDefault="0002002C" w:rsidP="0002002C">
      <w:pPr>
        <w:spacing w:after="0" w:line="240" w:lineRule="auto"/>
        <w:ind w:left="562" w:right="288" w:firstLine="158"/>
        <w:rPr>
          <w:del w:id="160" w:author="Aaron England" w:date="2019-04-16T10:10:00Z"/>
          <w:rFonts w:ascii="Arial" w:eastAsia="Arial" w:hAnsi="Arial" w:cs="Arial"/>
          <w:b/>
          <w:i/>
          <w:sz w:val="24"/>
          <w:szCs w:val="24"/>
          <w:highlight w:val="cyan"/>
        </w:rPr>
      </w:pPr>
    </w:p>
    <w:p w14:paraId="0C0AA5E8" w14:textId="44AEB9AC" w:rsidR="0002002C" w:rsidRPr="006A73B4" w:rsidDel="00B07A38" w:rsidRDefault="0002002C" w:rsidP="00B07A38">
      <w:pPr>
        <w:spacing w:after="0" w:line="240" w:lineRule="auto"/>
        <w:ind w:left="562" w:right="288" w:firstLine="158"/>
        <w:jc w:val="center"/>
        <w:rPr>
          <w:del w:id="161" w:author="Aaron England" w:date="2019-04-16T10:00:00Z"/>
          <w:rFonts w:ascii="Arial" w:eastAsia="Arial" w:hAnsi="Arial" w:cs="Arial"/>
          <w:i/>
          <w:color w:val="C00000"/>
          <w:sz w:val="24"/>
          <w:szCs w:val="24"/>
          <w:highlight w:val="yellow"/>
        </w:rPr>
        <w:pPrChange w:id="162" w:author="Aaron England" w:date="2019-04-16T10:01:00Z">
          <w:pPr>
            <w:spacing w:after="0" w:line="240" w:lineRule="auto"/>
            <w:ind w:left="562" w:right="288" w:firstLine="158"/>
            <w:jc w:val="center"/>
          </w:pPr>
        </w:pPrChange>
      </w:pPr>
      <w:commentRangeStart w:id="163"/>
      <w:del w:id="164" w:author="Aaron England" w:date="2019-04-16T10:00:00Z">
        <w:r w:rsidRPr="006A73B4" w:rsidDel="00B07A38">
          <w:rPr>
            <w:rFonts w:ascii="Arial" w:eastAsia="Arial" w:hAnsi="Arial" w:cs="Arial"/>
            <w:b/>
            <w:i/>
            <w:color w:val="C00000"/>
            <w:sz w:val="24"/>
            <w:szCs w:val="24"/>
            <w:highlight w:val="yellow"/>
          </w:rPr>
          <w:delText>Discussion</w:delText>
        </w:r>
      </w:del>
      <w:del w:id="165" w:author="Aaron England" w:date="2019-04-16T10:10:00Z">
        <w:r w:rsidRPr="006A73B4" w:rsidDel="00CF6EEA">
          <w:rPr>
            <w:rFonts w:ascii="Arial" w:eastAsia="Arial" w:hAnsi="Arial" w:cs="Arial"/>
            <w:i/>
            <w:color w:val="C00000"/>
            <w:sz w:val="24"/>
            <w:szCs w:val="24"/>
            <w:highlight w:val="yellow"/>
          </w:rPr>
          <w:delText xml:space="preserve">: </w:delText>
        </w:r>
      </w:del>
      <w:del w:id="166" w:author="Aaron England" w:date="2019-04-16T10:00:00Z">
        <w:r w:rsidRPr="006A73B4" w:rsidDel="00B07A38">
          <w:rPr>
            <w:rFonts w:ascii="Arial" w:eastAsia="Arial" w:hAnsi="Arial" w:cs="Arial"/>
            <w:i/>
            <w:color w:val="C00000"/>
            <w:sz w:val="24"/>
            <w:szCs w:val="24"/>
            <w:highlight w:val="yellow"/>
          </w:rPr>
          <w:delText>Why do we import our packages outside of the loop rather than inside the loop?</w:delText>
        </w:r>
      </w:del>
    </w:p>
    <w:p w14:paraId="0F8B70B4" w14:textId="4FB273E8" w:rsidR="0002002C" w:rsidRPr="006A73B4" w:rsidDel="00CF6EEA" w:rsidRDefault="0002002C" w:rsidP="00B07A38">
      <w:pPr>
        <w:spacing w:after="0" w:line="240" w:lineRule="auto"/>
        <w:ind w:left="562" w:right="288" w:firstLine="158"/>
        <w:jc w:val="center"/>
        <w:rPr>
          <w:del w:id="167" w:author="Aaron England" w:date="2019-04-16T10:10:00Z"/>
          <w:rFonts w:ascii="Arial" w:eastAsia="Arial" w:hAnsi="Arial" w:cs="Arial"/>
          <w:i/>
          <w:color w:val="C00000"/>
          <w:sz w:val="24"/>
          <w:szCs w:val="24"/>
          <w:highlight w:val="yellow"/>
        </w:rPr>
        <w:pPrChange w:id="168" w:author="Aaron England" w:date="2019-04-16T10:01:00Z">
          <w:pPr>
            <w:spacing w:after="0" w:line="240" w:lineRule="auto"/>
            <w:ind w:left="562" w:right="288" w:firstLine="158"/>
            <w:jc w:val="center"/>
          </w:pPr>
        </w:pPrChange>
      </w:pPr>
      <w:del w:id="169" w:author="Aaron England" w:date="2019-04-16T10:00:00Z">
        <w:r w:rsidRPr="006A73B4" w:rsidDel="00B07A38">
          <w:rPr>
            <w:rFonts w:ascii="Arial" w:eastAsia="Arial" w:hAnsi="Arial" w:cs="Arial"/>
            <w:b/>
            <w:i/>
            <w:color w:val="C00000"/>
            <w:sz w:val="24"/>
            <w:szCs w:val="24"/>
            <w:highlight w:val="yellow"/>
          </w:rPr>
          <w:delText>Answer</w:delText>
        </w:r>
        <w:r w:rsidRPr="006A73B4" w:rsidDel="00B07A38">
          <w:rPr>
            <w:rFonts w:ascii="Arial" w:eastAsia="Arial" w:hAnsi="Arial" w:cs="Arial"/>
            <w:i/>
            <w:color w:val="C00000"/>
            <w:sz w:val="24"/>
            <w:szCs w:val="24"/>
            <w:highlight w:val="yellow"/>
          </w:rPr>
          <w:delText>:</w:delText>
        </w:r>
      </w:del>
      <w:del w:id="170" w:author="Aaron England" w:date="2019-04-16T10:01:00Z">
        <w:r w:rsidRPr="006A73B4" w:rsidDel="00B07A38">
          <w:rPr>
            <w:rFonts w:ascii="Arial" w:eastAsia="Arial" w:hAnsi="Arial" w:cs="Arial"/>
            <w:i/>
            <w:color w:val="C00000"/>
            <w:sz w:val="24"/>
            <w:szCs w:val="24"/>
            <w:highlight w:val="yellow"/>
          </w:rPr>
          <w:delText xml:space="preserve"> </w:delText>
        </w:r>
        <w:r w:rsidRPr="006A73B4" w:rsidDel="00B07A38">
          <w:rPr>
            <w:rFonts w:ascii="Arial" w:eastAsia="Arial" w:hAnsi="Arial" w:cs="Arial"/>
            <w:i/>
            <w:color w:val="C00000"/>
            <w:highlight w:val="yellow"/>
          </w:rPr>
          <w:delText>W</w:delText>
        </w:r>
      </w:del>
      <w:del w:id="171" w:author="Aaron England" w:date="2019-04-16T10:10:00Z">
        <w:r w:rsidRPr="006A73B4" w:rsidDel="00CF6EEA">
          <w:rPr>
            <w:rFonts w:ascii="Arial" w:eastAsia="Arial" w:hAnsi="Arial" w:cs="Arial"/>
            <w:i/>
            <w:color w:val="C00000"/>
            <w:highlight w:val="yellow"/>
          </w:rPr>
          <w:delText>e import our packages outside the loop so we do not waste time and computational resources importing the packages at every iteration when we do not need to.</w:delText>
        </w:r>
        <w:commentRangeEnd w:id="163"/>
        <w:r w:rsidR="00792585" w:rsidDel="00CF6EEA">
          <w:rPr>
            <w:rStyle w:val="CommentReference"/>
          </w:rPr>
          <w:commentReference w:id="163"/>
        </w:r>
      </w:del>
    </w:p>
    <w:p w14:paraId="736F5E70" w14:textId="77777777" w:rsidR="0002002C" w:rsidRPr="00E440B7" w:rsidRDefault="0002002C" w:rsidP="0002002C">
      <w:pPr>
        <w:spacing w:after="0" w:line="240" w:lineRule="auto"/>
        <w:rPr>
          <w:highlight w:val="green"/>
        </w:rPr>
      </w:pPr>
    </w:p>
    <w:p w14:paraId="1286DF9C" w14:textId="77777777" w:rsidR="0002002C" w:rsidRDefault="0002002C" w:rsidP="0002002C">
      <w:pPr>
        <w:spacing w:before="120" w:after="120" w:line="276" w:lineRule="auto"/>
        <w:ind w:left="720"/>
        <w:rPr>
          <w:rFonts w:ascii="Arial" w:eastAsia="Arial" w:hAnsi="Arial" w:cs="Arial"/>
        </w:rPr>
      </w:pPr>
      <w:r>
        <w:rPr>
          <w:rFonts w:ascii="Arial" w:eastAsia="Arial" w:hAnsi="Arial" w:cs="Arial"/>
        </w:rPr>
        <w:t xml:space="preserve">It is easier to build and comprehend nested loops by working from the inside-out. First, instantiate an empty list, </w:t>
      </w:r>
      <w:proofErr w:type="spellStart"/>
      <w:r>
        <w:rPr>
          <w:rFonts w:ascii="Droid Sans Mono" w:eastAsia="Droid Sans Mono" w:hAnsi="Droid Sans Mono" w:cs="Droid Sans Mono"/>
        </w:rPr>
        <w:t>inertia_list</w:t>
      </w:r>
      <w:proofErr w:type="spellEnd"/>
      <w:r>
        <w:rPr>
          <w:rFonts w:ascii="Arial" w:eastAsia="Arial" w:hAnsi="Arial" w:cs="Arial"/>
        </w:rPr>
        <w:t>, for which we will be appending inertia values after each iteration of the inside loop as shown here:</w:t>
      </w:r>
    </w:p>
    <w:p w14:paraId="5B3D0CF5" w14:textId="77777777" w:rsidR="0002002C" w:rsidRDefault="0002002C" w:rsidP="0002002C">
      <w:pPr>
        <w:spacing w:after="0" w:line="240" w:lineRule="auto"/>
        <w:ind w:left="1440"/>
        <w:rPr>
          <w:rFonts w:ascii="Droid Sans Mono" w:eastAsia="Droid Sans Mono" w:hAnsi="Droid Sans Mono" w:cs="Droid Sans Mono"/>
          <w:highlight w:val="green"/>
        </w:rPr>
      </w:pPr>
    </w:p>
    <w:p w14:paraId="5026F010"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inertia_list</w:t>
      </w:r>
      <w:proofErr w:type="spellEnd"/>
      <w:r>
        <w:rPr>
          <w:rFonts w:ascii="Droid Sans Mono" w:eastAsia="Droid Sans Mono" w:hAnsi="Droid Sans Mono" w:cs="Droid Sans Mono"/>
          <w:highlight w:val="green"/>
        </w:rPr>
        <w:t xml:space="preserve"> = []</w:t>
      </w:r>
    </w:p>
    <w:p w14:paraId="00D48695" w14:textId="77777777" w:rsidR="0002002C" w:rsidRDefault="0002002C" w:rsidP="0002002C">
      <w:pPr>
        <w:spacing w:after="0" w:line="240" w:lineRule="auto"/>
        <w:ind w:left="1440"/>
        <w:rPr>
          <w:rFonts w:ascii="Droid Sans Mono" w:eastAsia="Droid Sans Mono" w:hAnsi="Droid Sans Mono" w:cs="Droid Sans Mono"/>
          <w:highlight w:val="green"/>
        </w:rPr>
      </w:pPr>
    </w:p>
    <w:p w14:paraId="743BC3C3" w14:textId="77777777" w:rsidR="0002002C" w:rsidRPr="006A73B4" w:rsidRDefault="0002002C" w:rsidP="0002002C">
      <w:pPr>
        <w:pStyle w:val="ListParagraph"/>
        <w:numPr>
          <w:ilvl w:val="0"/>
          <w:numId w:val="6"/>
        </w:numPr>
        <w:spacing w:before="120" w:after="120" w:line="276" w:lineRule="auto"/>
        <w:rPr>
          <w:rFonts w:ascii="Arial" w:eastAsia="Arial" w:hAnsi="Arial" w:cs="Arial"/>
        </w:rPr>
      </w:pPr>
      <w:r w:rsidRPr="006A73B4">
        <w:rPr>
          <w:rFonts w:ascii="Arial" w:eastAsia="Arial" w:hAnsi="Arial" w:cs="Arial"/>
        </w:rPr>
        <w:t xml:space="preserve">In </w:t>
      </w:r>
      <w:proofErr w:type="gramStart"/>
      <w:r w:rsidRPr="006A73B4">
        <w:rPr>
          <w:rFonts w:ascii="Arial" w:eastAsia="Arial" w:hAnsi="Arial" w:cs="Arial"/>
        </w:rPr>
        <w:t xml:space="preserve">the </w:t>
      </w:r>
      <w:r>
        <w:rPr>
          <w:rFonts w:ascii="Arial" w:eastAsia="Arial" w:hAnsi="Arial" w:cs="Arial"/>
        </w:rPr>
        <w:t>for</w:t>
      </w:r>
      <w:proofErr w:type="gramEnd"/>
      <w:r w:rsidRPr="006A73B4">
        <w:rPr>
          <w:rFonts w:ascii="Arial" w:eastAsia="Arial" w:hAnsi="Arial" w:cs="Arial"/>
        </w:rPr>
        <w:t xml:space="preserve"> loop, we will iterate through 100 models using </w:t>
      </w:r>
      <w:r>
        <w:rPr>
          <w:rFonts w:ascii="Droid Sans Mono" w:eastAsia="Droid Sans Mono" w:hAnsi="Droid Sans Mono" w:cs="Droid Sans Mono"/>
        </w:rPr>
        <w:t>the following code</w:t>
      </w:r>
      <w:r w:rsidRPr="006A73B4">
        <w:rPr>
          <w:rFonts w:ascii="Arial" w:eastAsia="Arial" w:hAnsi="Arial" w:cs="Arial"/>
        </w:rPr>
        <w:t xml:space="preserve">. </w:t>
      </w:r>
    </w:p>
    <w:p w14:paraId="33D2148A" w14:textId="77777777" w:rsidR="0002002C" w:rsidRDefault="0002002C" w:rsidP="0002002C">
      <w:pPr>
        <w:spacing w:after="0" w:line="240" w:lineRule="auto"/>
        <w:ind w:left="360" w:firstLine="360"/>
        <w:rPr>
          <w:rFonts w:ascii="Droid Sans Mono" w:eastAsia="Droid Sans Mono" w:hAnsi="Droid Sans Mono" w:cs="Droid Sans Mono"/>
          <w:highlight w:val="green"/>
        </w:rPr>
      </w:pPr>
    </w:p>
    <w:p w14:paraId="1D6ACB86"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i</w:t>
      </w:r>
      <w:proofErr w:type="spellEnd"/>
      <w:r>
        <w:rPr>
          <w:rFonts w:ascii="Droid Sans Mono" w:eastAsia="Droid Sans Mono" w:hAnsi="Droid Sans Mono" w:cs="Droid Sans Mono"/>
          <w:highlight w:val="green"/>
        </w:rPr>
        <w:t xml:space="preserve"> in range(100):</w:t>
      </w:r>
    </w:p>
    <w:p w14:paraId="250EA1E8" w14:textId="77777777" w:rsidR="0002002C" w:rsidRDefault="0002002C" w:rsidP="0002002C">
      <w:pPr>
        <w:spacing w:before="120" w:after="120" w:line="276" w:lineRule="auto"/>
        <w:ind w:left="360" w:firstLine="360"/>
        <w:rPr>
          <w:rFonts w:ascii="Arial" w:eastAsia="Arial" w:hAnsi="Arial" w:cs="Arial"/>
        </w:rPr>
      </w:pPr>
    </w:p>
    <w:p w14:paraId="3D660D09" w14:textId="77777777" w:rsidR="0002002C" w:rsidRDefault="0002002C" w:rsidP="0002002C">
      <w:pPr>
        <w:pStyle w:val="ListParagraph"/>
        <w:numPr>
          <w:ilvl w:val="0"/>
          <w:numId w:val="6"/>
        </w:numPr>
        <w:spacing w:before="120" w:after="120" w:line="276" w:lineRule="auto"/>
      </w:pPr>
      <w:r>
        <w:rPr>
          <w:rFonts w:ascii="Arial" w:eastAsia="Arial" w:hAnsi="Arial" w:cs="Arial"/>
        </w:rPr>
        <w:t>Inside the loop, b</w:t>
      </w:r>
      <w:r w:rsidRPr="009211A1">
        <w:rPr>
          <w:rFonts w:ascii="Arial" w:eastAsia="Arial" w:hAnsi="Arial" w:cs="Arial"/>
        </w:rPr>
        <w:t xml:space="preserve">uild </w:t>
      </w:r>
      <w:proofErr w:type="spellStart"/>
      <w:r w:rsidRPr="006A73B4">
        <w:rPr>
          <w:rFonts w:ascii="Droid Sans Mono" w:eastAsia="Droid Sans Mono" w:hAnsi="Droid Sans Mono" w:cs="Droid Sans Mono"/>
        </w:rPr>
        <w:t>KMeans</w:t>
      </w:r>
      <w:proofErr w:type="spellEnd"/>
      <w:r w:rsidRPr="009211A1">
        <w:rPr>
          <w:rFonts w:ascii="Arial" w:eastAsia="Arial" w:hAnsi="Arial" w:cs="Arial"/>
        </w:rPr>
        <w:t xml:space="preserve"> model with </w:t>
      </w:r>
      <w:proofErr w:type="spellStart"/>
      <w:r w:rsidRPr="006A73B4">
        <w:rPr>
          <w:rFonts w:ascii="Droid Sans Mono" w:eastAsia="Droid Sans Mono" w:hAnsi="Droid Sans Mono" w:cs="Droid Sans Mono"/>
        </w:rPr>
        <w:t>n_clusters</w:t>
      </w:r>
      <w:proofErr w:type="spellEnd"/>
      <w:r w:rsidRPr="006A73B4">
        <w:rPr>
          <w:rFonts w:ascii="Droid Sans Mono" w:eastAsia="Droid Sans Mono" w:hAnsi="Droid Sans Mono" w:cs="Droid Sans Mono"/>
        </w:rPr>
        <w:t>=x</w:t>
      </w:r>
      <w:r>
        <w:rPr>
          <w:rFonts w:ascii="Arial" w:eastAsia="Arial" w:hAnsi="Arial" w:cs="Arial"/>
        </w:rPr>
        <w:t xml:space="preserve"> as follows:</w:t>
      </w:r>
    </w:p>
    <w:p w14:paraId="0F0EDE40" w14:textId="77777777" w:rsidR="0002002C" w:rsidRDefault="0002002C" w:rsidP="0002002C">
      <w:pPr>
        <w:spacing w:after="0" w:line="276" w:lineRule="auto"/>
        <w:ind w:left="562" w:right="288" w:firstLine="157"/>
        <w:rPr>
          <w:rFonts w:ascii="Arial" w:eastAsia="Arial" w:hAnsi="Arial" w:cs="Arial"/>
          <w:b/>
          <w:i/>
          <w:sz w:val="24"/>
          <w:szCs w:val="24"/>
          <w:highlight w:val="cyan"/>
        </w:rPr>
      </w:pPr>
    </w:p>
    <w:p w14:paraId="4870F7C5" w14:textId="77777777" w:rsidR="0002002C" w:rsidRDefault="0002002C" w:rsidP="0002002C">
      <w:pPr>
        <w:spacing w:after="0" w:line="240" w:lineRule="auto"/>
        <w:ind w:right="288" w:firstLine="720"/>
        <w:rPr>
          <w:rFonts w:ascii="Droid Sans Mono" w:eastAsia="Droid Sans Mono" w:hAnsi="Droid Sans Mono" w:cs="Droid Sans Mono"/>
          <w:sz w:val="24"/>
          <w:szCs w:val="24"/>
          <w:highlight w:val="green"/>
        </w:rPr>
      </w:pPr>
      <w:proofErr w:type="gramStart"/>
      <w:r>
        <w:rPr>
          <w:rFonts w:ascii="Droid Sans Mono" w:eastAsia="Droid Sans Mono" w:hAnsi="Droid Sans Mono" w:cs="Droid Sans Mono"/>
          <w:sz w:val="24"/>
          <w:szCs w:val="24"/>
          <w:highlight w:val="green"/>
        </w:rPr>
        <w:t>model</w:t>
      </w:r>
      <w:proofErr w:type="gramEnd"/>
      <w:r>
        <w:rPr>
          <w:rFonts w:ascii="Droid Sans Mono" w:eastAsia="Droid Sans Mono" w:hAnsi="Droid Sans Mono" w:cs="Droid Sans Mono"/>
          <w:sz w:val="24"/>
          <w:szCs w:val="24"/>
          <w:highlight w:val="green"/>
        </w:rPr>
        <w:t xml:space="preserve"> = </w:t>
      </w:r>
      <w:proofErr w:type="spellStart"/>
      <w:r>
        <w:rPr>
          <w:rFonts w:ascii="Droid Sans Mono" w:eastAsia="Droid Sans Mono" w:hAnsi="Droid Sans Mono" w:cs="Droid Sans Mono"/>
          <w:sz w:val="24"/>
          <w:szCs w:val="24"/>
          <w:highlight w:val="green"/>
        </w:rPr>
        <w:t>KMeans</w:t>
      </w:r>
      <w:proofErr w:type="spellEnd"/>
      <w:r>
        <w:rPr>
          <w:rFonts w:ascii="Droid Sans Mono" w:eastAsia="Droid Sans Mono" w:hAnsi="Droid Sans Mono" w:cs="Droid Sans Mono"/>
          <w:sz w:val="24"/>
          <w:szCs w:val="24"/>
          <w:highlight w:val="green"/>
        </w:rPr>
        <w:t>(</w:t>
      </w:r>
      <w:proofErr w:type="spellStart"/>
      <w:r>
        <w:rPr>
          <w:rFonts w:ascii="Droid Sans Mono" w:eastAsia="Droid Sans Mono" w:hAnsi="Droid Sans Mono" w:cs="Droid Sans Mono"/>
          <w:sz w:val="24"/>
          <w:szCs w:val="24"/>
          <w:highlight w:val="green"/>
        </w:rPr>
        <w:t>n_clusters</w:t>
      </w:r>
      <w:proofErr w:type="spellEnd"/>
      <w:r>
        <w:rPr>
          <w:rFonts w:ascii="Droid Sans Mono" w:eastAsia="Droid Sans Mono" w:hAnsi="Droid Sans Mono" w:cs="Droid Sans Mono"/>
          <w:sz w:val="24"/>
          <w:szCs w:val="24"/>
          <w:highlight w:val="green"/>
        </w:rPr>
        <w:t>=x)</w:t>
      </w:r>
    </w:p>
    <w:p w14:paraId="30DE1516" w14:textId="77777777" w:rsidR="0002002C" w:rsidRDefault="0002002C" w:rsidP="0002002C">
      <w:pPr>
        <w:spacing w:after="0" w:line="276" w:lineRule="auto"/>
        <w:ind w:left="562" w:right="288" w:firstLine="157"/>
        <w:rPr>
          <w:rFonts w:ascii="Arial" w:eastAsia="Arial" w:hAnsi="Arial" w:cs="Arial"/>
          <w:b/>
          <w:i/>
          <w:sz w:val="24"/>
          <w:szCs w:val="24"/>
          <w:highlight w:val="cyan"/>
        </w:rPr>
      </w:pPr>
    </w:p>
    <w:p w14:paraId="52DBC2A2" w14:textId="77777777" w:rsidR="0002002C" w:rsidRDefault="0002002C" w:rsidP="0002002C">
      <w:pPr>
        <w:spacing w:after="0" w:line="276" w:lineRule="auto"/>
        <w:ind w:left="562" w:right="288" w:firstLine="157"/>
        <w:rPr>
          <w:rFonts w:ascii="Arial" w:eastAsia="Arial" w:hAnsi="Arial" w:cs="Arial"/>
          <w:b/>
          <w:i/>
          <w:sz w:val="24"/>
          <w:szCs w:val="24"/>
          <w:highlight w:val="cyan"/>
        </w:rPr>
      </w:pPr>
      <w:r>
        <w:rPr>
          <w:rFonts w:ascii="Arial" w:eastAsia="Arial" w:hAnsi="Arial" w:cs="Arial"/>
          <w:b/>
          <w:i/>
          <w:sz w:val="24"/>
          <w:szCs w:val="24"/>
          <w:highlight w:val="cyan"/>
        </w:rPr>
        <w:t>Note</w:t>
      </w:r>
    </w:p>
    <w:p w14:paraId="53C6B24B" w14:textId="77777777" w:rsidR="0002002C" w:rsidRDefault="0002002C" w:rsidP="0002002C">
      <w:pPr>
        <w:spacing w:before="120" w:after="120" w:line="276" w:lineRule="auto"/>
        <w:ind w:left="720"/>
        <w:rPr>
          <w:rFonts w:ascii="Arial" w:eastAsia="Arial" w:hAnsi="Arial" w:cs="Arial"/>
          <w:highlight w:val="cyan"/>
        </w:rPr>
      </w:pPr>
      <w:r>
        <w:rPr>
          <w:rFonts w:ascii="Arial" w:eastAsia="Arial" w:hAnsi="Arial" w:cs="Arial"/>
          <w:highlight w:val="cyan"/>
        </w:rPr>
        <w:t xml:space="preserve">The value for </w:t>
      </w:r>
      <w:r>
        <w:rPr>
          <w:rFonts w:ascii="Droid Sans Mono" w:eastAsia="Droid Sans Mono" w:hAnsi="Droid Sans Mono" w:cs="Droid Sans Mono"/>
          <w:highlight w:val="cyan"/>
        </w:rPr>
        <w:t>x</w:t>
      </w:r>
      <w:r>
        <w:rPr>
          <w:rFonts w:ascii="Arial" w:eastAsia="Arial" w:hAnsi="Arial" w:cs="Arial"/>
          <w:highlight w:val="cyan"/>
        </w:rPr>
        <w:t xml:space="preserve"> is determined by the outer for loop, which we have not covered yet, but we will cover in detail very shortly.</w:t>
      </w:r>
    </w:p>
    <w:p w14:paraId="08B2C13D" w14:textId="77777777" w:rsidR="0002002C" w:rsidRDefault="0002002C" w:rsidP="0002002C">
      <w:pPr>
        <w:spacing w:after="0" w:line="276" w:lineRule="auto"/>
        <w:ind w:left="720"/>
        <w:rPr>
          <w:rFonts w:ascii="Arial" w:eastAsia="Arial" w:hAnsi="Arial" w:cs="Arial"/>
          <w:highlight w:val="cyan"/>
        </w:rPr>
      </w:pPr>
    </w:p>
    <w:p w14:paraId="4CABFA68" w14:textId="77777777" w:rsidR="0002002C" w:rsidRDefault="0002002C" w:rsidP="0002002C">
      <w:pPr>
        <w:spacing w:before="120" w:after="120" w:line="276" w:lineRule="auto"/>
        <w:ind w:left="360" w:firstLine="360"/>
        <w:rPr>
          <w:rFonts w:ascii="Arial" w:eastAsia="Arial" w:hAnsi="Arial" w:cs="Arial"/>
        </w:rPr>
      </w:pPr>
      <w:r>
        <w:rPr>
          <w:rFonts w:ascii="Arial" w:eastAsia="Arial" w:hAnsi="Arial" w:cs="Arial"/>
        </w:rPr>
        <w:t xml:space="preserve">Fit the model to </w:t>
      </w:r>
      <w:proofErr w:type="spellStart"/>
      <w:r>
        <w:rPr>
          <w:rFonts w:ascii="Droid Sans Mono" w:eastAsia="Droid Sans Mono" w:hAnsi="Droid Sans Mono" w:cs="Droid Sans Mono"/>
        </w:rPr>
        <w:t>scaled_features</w:t>
      </w:r>
      <w:proofErr w:type="spellEnd"/>
      <w:r>
        <w:rPr>
          <w:rFonts w:ascii="Arial" w:eastAsia="Arial" w:hAnsi="Arial" w:cs="Arial"/>
        </w:rPr>
        <w:t xml:space="preserve"> as shown here:</w:t>
      </w:r>
    </w:p>
    <w:p w14:paraId="7CB238ED" w14:textId="77777777" w:rsidR="0002002C" w:rsidRDefault="0002002C" w:rsidP="0002002C">
      <w:pPr>
        <w:spacing w:after="0" w:line="240" w:lineRule="auto"/>
        <w:ind w:left="720" w:firstLine="720"/>
        <w:rPr>
          <w:rFonts w:ascii="Droid Sans Mono" w:eastAsia="Droid Sans Mono" w:hAnsi="Droid Sans Mono" w:cs="Droid Sans Mono"/>
          <w:highlight w:val="green"/>
        </w:rPr>
      </w:pPr>
    </w:p>
    <w:p w14:paraId="5C3ED16F" w14:textId="77777777" w:rsidR="0002002C" w:rsidRDefault="0002002C" w:rsidP="0002002C">
      <w:pPr>
        <w:spacing w:after="0" w:line="240" w:lineRule="auto"/>
        <w:ind w:firstLine="720"/>
        <w:rPr>
          <w:rFonts w:ascii="Droid Sans Mono" w:eastAsia="Droid Sans Mono" w:hAnsi="Droid Sans Mono" w:cs="Droid Sans Mono"/>
        </w:rPr>
      </w:pPr>
      <w:proofErr w:type="spellStart"/>
      <w:proofErr w:type="gram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scaled_features</w:t>
      </w:r>
      <w:proofErr w:type="spellEnd"/>
      <w:r>
        <w:rPr>
          <w:rFonts w:ascii="Droid Sans Mono" w:eastAsia="Droid Sans Mono" w:hAnsi="Droid Sans Mono" w:cs="Droid Sans Mono"/>
          <w:highlight w:val="green"/>
        </w:rPr>
        <w:t>)</w:t>
      </w:r>
    </w:p>
    <w:p w14:paraId="70F57A8B" w14:textId="77777777" w:rsidR="0002002C" w:rsidRDefault="0002002C" w:rsidP="0002002C">
      <w:pPr>
        <w:spacing w:before="120" w:after="120" w:line="276" w:lineRule="auto"/>
        <w:ind w:left="360"/>
        <w:rPr>
          <w:rFonts w:ascii="Arial" w:eastAsia="Arial" w:hAnsi="Arial" w:cs="Arial"/>
        </w:rPr>
      </w:pPr>
    </w:p>
    <w:p w14:paraId="146B23EE" w14:textId="77777777" w:rsidR="0002002C" w:rsidRPr="0085755F" w:rsidRDefault="0002002C" w:rsidP="0002002C">
      <w:pPr>
        <w:pStyle w:val="ListParagraph"/>
        <w:numPr>
          <w:ilvl w:val="0"/>
          <w:numId w:val="21"/>
        </w:numPr>
      </w:pPr>
      <w:r w:rsidRPr="0085755F">
        <w:t>Get the inertia value and save it to the object inertia</w:t>
      </w:r>
      <w:r>
        <w:t xml:space="preserve"> as follows:</w:t>
      </w:r>
      <w:r w:rsidRPr="0085755F">
        <w:t xml:space="preserve"> </w:t>
      </w:r>
    </w:p>
    <w:p w14:paraId="6D4E17A2" w14:textId="77777777" w:rsidR="0002002C" w:rsidRDefault="0002002C" w:rsidP="0002002C">
      <w:pPr>
        <w:spacing w:after="0" w:line="240" w:lineRule="auto"/>
        <w:ind w:left="720"/>
        <w:rPr>
          <w:rFonts w:ascii="Droid Sans Mono" w:eastAsia="Droid Sans Mono" w:hAnsi="Droid Sans Mono" w:cs="Droid Sans Mono"/>
          <w:highlight w:val="green"/>
        </w:rPr>
      </w:pPr>
    </w:p>
    <w:p w14:paraId="67ED8834"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lastRenderedPageBreak/>
        <w:t>inertia</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model.inertia</w:t>
      </w:r>
      <w:proofErr w:type="spellEnd"/>
      <w:r>
        <w:rPr>
          <w:rFonts w:ascii="Droid Sans Mono" w:eastAsia="Droid Sans Mono" w:hAnsi="Droid Sans Mono" w:cs="Droid Sans Mono"/>
          <w:highlight w:val="green"/>
        </w:rPr>
        <w:t>_</w:t>
      </w:r>
    </w:p>
    <w:p w14:paraId="1E8F1187" w14:textId="77777777" w:rsidR="0002002C" w:rsidRDefault="0002002C" w:rsidP="0002002C">
      <w:pPr>
        <w:spacing w:after="0" w:line="240" w:lineRule="auto"/>
        <w:ind w:firstLine="720"/>
        <w:rPr>
          <w:rFonts w:ascii="Droid Sans Mono" w:eastAsia="Droid Sans Mono" w:hAnsi="Droid Sans Mono" w:cs="Droid Sans Mono"/>
          <w:highlight w:val="green"/>
        </w:rPr>
      </w:pPr>
    </w:p>
    <w:p w14:paraId="71A02B53" w14:textId="4E7DB632" w:rsidR="0002002C" w:rsidRDefault="0002002C" w:rsidP="0002002C">
      <w:pPr>
        <w:spacing w:after="0" w:line="240" w:lineRule="auto"/>
        <w:ind w:firstLine="720"/>
        <w:rPr>
          <w:ins w:id="172" w:author="Aaron England" w:date="2019-04-16T10:02:00Z"/>
          <w:rFonts w:ascii="Droid Sans Mono" w:eastAsia="Droid Sans Mono" w:hAnsi="Droid Sans Mono" w:cs="Droid Sans Mono"/>
          <w:highlight w:val="green"/>
        </w:rPr>
      </w:pPr>
      <w:r w:rsidRPr="002F7252">
        <w:t xml:space="preserve">Append </w:t>
      </w:r>
      <w:r w:rsidRPr="0085755F">
        <w:t xml:space="preserve">inertia </w:t>
      </w:r>
      <w:r w:rsidRPr="002F7252">
        <w:t xml:space="preserve">to </w:t>
      </w:r>
      <w:proofErr w:type="spellStart"/>
      <w:r w:rsidRPr="0085755F">
        <w:t>inertia_list</w:t>
      </w:r>
      <w:proofErr w:type="spellEnd"/>
      <w:r w:rsidRPr="002F7252">
        <w:t xml:space="preserve"> </w:t>
      </w:r>
      <w:r>
        <w:t xml:space="preserve">using </w:t>
      </w:r>
      <w:proofErr w:type="spellStart"/>
      <w:r>
        <w:rPr>
          <w:rFonts w:ascii="Droid Sans Mono" w:eastAsia="Droid Sans Mono" w:hAnsi="Droid Sans Mono" w:cs="Droid Sans Mono"/>
          <w:highlight w:val="green"/>
        </w:rPr>
        <w:t>inertia_</w:t>
      </w:r>
      <w:proofErr w:type="gramStart"/>
      <w:r>
        <w:rPr>
          <w:rFonts w:ascii="Droid Sans Mono" w:eastAsia="Droid Sans Mono" w:hAnsi="Droid Sans Mono" w:cs="Droid Sans Mono"/>
          <w:highlight w:val="green"/>
        </w:rPr>
        <w:t>list.append</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inertia)</w:t>
      </w:r>
    </w:p>
    <w:p w14:paraId="47C36C7D" w14:textId="77777777" w:rsidR="00B07A38" w:rsidRDefault="00B07A38" w:rsidP="0002002C">
      <w:pPr>
        <w:spacing w:after="0" w:line="240" w:lineRule="auto"/>
        <w:ind w:firstLine="720"/>
        <w:rPr>
          <w:rFonts w:ascii="Droid Sans Mono" w:eastAsia="Droid Sans Mono" w:hAnsi="Droid Sans Mono" w:cs="Droid Sans Mono"/>
          <w:highlight w:val="green"/>
        </w:rPr>
      </w:pPr>
    </w:p>
    <w:p w14:paraId="28AB13B4" w14:textId="77777777" w:rsidR="0002002C" w:rsidDel="00B07A38" w:rsidRDefault="0002002C" w:rsidP="0002002C">
      <w:pPr>
        <w:spacing w:after="0" w:line="276" w:lineRule="auto"/>
        <w:ind w:left="360" w:firstLine="360"/>
        <w:rPr>
          <w:del w:id="173" w:author="Aaron England" w:date="2019-04-16T10:02:00Z"/>
          <w:rFonts w:ascii="Arial" w:eastAsia="Arial" w:hAnsi="Arial" w:cs="Arial"/>
          <w:b/>
          <w:i/>
          <w:sz w:val="24"/>
          <w:szCs w:val="24"/>
          <w:highlight w:val="cyan"/>
        </w:rPr>
      </w:pPr>
    </w:p>
    <w:p w14:paraId="461FA04E" w14:textId="23F4B029" w:rsidR="0002002C" w:rsidRPr="006A73B4" w:rsidDel="00B07A38" w:rsidRDefault="0002002C" w:rsidP="00B07A38">
      <w:pPr>
        <w:spacing w:before="120" w:after="120" w:line="276" w:lineRule="auto"/>
        <w:jc w:val="center"/>
        <w:rPr>
          <w:del w:id="174" w:author="Aaron England" w:date="2019-04-16T10:02:00Z"/>
          <w:rFonts w:ascii="Arial" w:eastAsia="Arial" w:hAnsi="Arial" w:cs="Arial"/>
          <w:i/>
          <w:color w:val="C00000"/>
          <w:highlight w:val="yellow"/>
        </w:rPr>
        <w:pPrChange w:id="175" w:author="Aaron England" w:date="2019-04-16T10:02:00Z">
          <w:pPr>
            <w:spacing w:before="120" w:after="120" w:line="276" w:lineRule="auto"/>
            <w:ind w:left="720"/>
            <w:jc w:val="center"/>
          </w:pPr>
        </w:pPrChange>
      </w:pPr>
      <w:del w:id="176" w:author="Aaron England" w:date="2019-04-16T10:02:00Z">
        <w:r w:rsidRPr="006A73B4" w:rsidDel="00B07A38">
          <w:rPr>
            <w:rFonts w:ascii="Arial" w:eastAsia="Arial" w:hAnsi="Arial" w:cs="Arial"/>
            <w:i/>
            <w:color w:val="C00000"/>
            <w:sz w:val="24"/>
            <w:szCs w:val="24"/>
            <w:highlight w:val="yellow"/>
          </w:rPr>
          <w:delText xml:space="preserve">Discussion: </w:delText>
        </w:r>
        <w:r w:rsidRPr="006A73B4" w:rsidDel="00B07A38">
          <w:rPr>
            <w:rFonts w:ascii="Arial" w:eastAsia="Arial" w:hAnsi="Arial" w:cs="Arial"/>
            <w:i/>
            <w:color w:val="C00000"/>
            <w:highlight w:val="yellow"/>
          </w:rPr>
          <w:delText xml:space="preserve">After all 100 iterations of </w:delText>
        </w:r>
        <w:r w:rsidRPr="006A73B4" w:rsidDel="00B07A38">
          <w:rPr>
            <w:rFonts w:ascii="Droid Sans Mono" w:eastAsia="Droid Sans Mono" w:hAnsi="Droid Sans Mono" w:cs="Droid Sans Mono"/>
            <w:i/>
            <w:color w:val="C00000"/>
            <w:highlight w:val="yellow"/>
          </w:rPr>
          <w:delText>n_clusters=x</w:delText>
        </w:r>
        <w:r w:rsidRPr="006A73B4" w:rsidDel="00B07A38">
          <w:rPr>
            <w:rFonts w:ascii="Arial" w:eastAsia="Arial" w:hAnsi="Arial" w:cs="Arial"/>
            <w:i/>
            <w:color w:val="C00000"/>
            <w:highlight w:val="yellow"/>
          </w:rPr>
          <w:delText xml:space="preserve"> have concluded, how many values will inertia_list contain?</w:delText>
        </w:r>
      </w:del>
    </w:p>
    <w:p w14:paraId="4655A7DA" w14:textId="7219A7C1" w:rsidR="0002002C" w:rsidRPr="006A73B4" w:rsidDel="00B07A38" w:rsidRDefault="0002002C" w:rsidP="00B07A38">
      <w:pPr>
        <w:spacing w:before="120" w:after="120" w:line="276" w:lineRule="auto"/>
        <w:jc w:val="center"/>
        <w:rPr>
          <w:del w:id="177" w:author="Aaron England" w:date="2019-04-16T10:02:00Z"/>
          <w:rFonts w:ascii="Arial" w:eastAsia="Arial" w:hAnsi="Arial" w:cs="Arial"/>
          <w:i/>
          <w:color w:val="C00000"/>
          <w:highlight w:val="yellow"/>
        </w:rPr>
        <w:pPrChange w:id="178" w:author="Aaron England" w:date="2019-04-16T10:02:00Z">
          <w:pPr>
            <w:spacing w:before="120" w:after="120" w:line="276" w:lineRule="auto"/>
            <w:ind w:left="720"/>
            <w:jc w:val="center"/>
          </w:pPr>
        </w:pPrChange>
      </w:pPr>
      <w:del w:id="179" w:author="Aaron England" w:date="2019-04-16T10:02:00Z">
        <w:r w:rsidRPr="006A73B4" w:rsidDel="00B07A38">
          <w:rPr>
            <w:rFonts w:ascii="Arial" w:eastAsia="Arial" w:hAnsi="Arial" w:cs="Arial"/>
            <w:i/>
            <w:color w:val="C00000"/>
            <w:sz w:val="24"/>
            <w:szCs w:val="24"/>
            <w:highlight w:val="yellow"/>
          </w:rPr>
          <w:delText>Answer: inertia_list will contain 100 values, one for each model.</w:delText>
        </w:r>
      </w:del>
    </w:p>
    <w:p w14:paraId="5F153607" w14:textId="5D458149" w:rsidR="0002002C" w:rsidDel="00B07A38" w:rsidRDefault="0002002C" w:rsidP="00B07A38">
      <w:pPr>
        <w:spacing w:before="120" w:after="120" w:line="276" w:lineRule="auto"/>
        <w:rPr>
          <w:del w:id="180" w:author="Aaron England" w:date="2019-04-16T10:02:00Z"/>
          <w:rFonts w:ascii="Arial" w:eastAsia="Arial" w:hAnsi="Arial" w:cs="Arial"/>
        </w:rPr>
        <w:pPrChange w:id="181" w:author="Aaron England" w:date="2019-04-16T10:02:00Z">
          <w:pPr>
            <w:spacing w:before="120" w:after="120" w:line="276" w:lineRule="auto"/>
            <w:ind w:left="720"/>
          </w:pPr>
        </w:pPrChange>
      </w:pPr>
    </w:p>
    <w:p w14:paraId="4BC69098" w14:textId="77777777" w:rsidR="0002002C" w:rsidRPr="006A73B4" w:rsidRDefault="0002002C" w:rsidP="0002002C">
      <w:pPr>
        <w:pStyle w:val="ListParagraph"/>
        <w:numPr>
          <w:ilvl w:val="0"/>
          <w:numId w:val="21"/>
        </w:numPr>
        <w:spacing w:before="120" w:after="120" w:line="276" w:lineRule="auto"/>
        <w:rPr>
          <w:rFonts w:ascii="Arial" w:eastAsia="Arial" w:hAnsi="Arial" w:cs="Arial"/>
        </w:rPr>
      </w:pPr>
      <w:r w:rsidRPr="006A73B4">
        <w:rPr>
          <w:rFonts w:ascii="Arial" w:eastAsia="Arial" w:hAnsi="Arial" w:cs="Arial"/>
        </w:rPr>
        <w:t>Moving to the outside loop, instantiate another empty list to store the average inertia values</w:t>
      </w:r>
      <w:r>
        <w:rPr>
          <w:rFonts w:ascii="Arial" w:eastAsia="Arial" w:hAnsi="Arial" w:cs="Arial"/>
        </w:rPr>
        <w:t>, as shown here:</w:t>
      </w:r>
    </w:p>
    <w:p w14:paraId="1BA60032" w14:textId="77777777" w:rsidR="0002002C" w:rsidRDefault="0002002C" w:rsidP="0002002C">
      <w:pPr>
        <w:spacing w:after="0" w:line="240" w:lineRule="auto"/>
        <w:ind w:left="360" w:firstLine="360"/>
        <w:rPr>
          <w:rFonts w:ascii="Droid Sans Mono" w:eastAsia="Droid Sans Mono" w:hAnsi="Droid Sans Mono" w:cs="Droid Sans Mono"/>
          <w:highlight w:val="green"/>
        </w:rPr>
      </w:pPr>
    </w:p>
    <w:p w14:paraId="4A6243FF" w14:textId="77777777" w:rsidR="0002002C" w:rsidRDefault="0002002C" w:rsidP="0002002C">
      <w:pPr>
        <w:spacing w:after="0" w:line="240" w:lineRule="auto"/>
        <w:ind w:left="360" w:firstLine="36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mean_inertia_list</w:t>
      </w:r>
      <w:proofErr w:type="spellEnd"/>
      <w:r>
        <w:rPr>
          <w:rFonts w:ascii="Droid Sans Mono" w:eastAsia="Droid Sans Mono" w:hAnsi="Droid Sans Mono" w:cs="Droid Sans Mono"/>
          <w:highlight w:val="green"/>
        </w:rPr>
        <w:t xml:space="preserve"> = []</w:t>
      </w:r>
    </w:p>
    <w:p w14:paraId="36D77291" w14:textId="77777777" w:rsidR="0002002C" w:rsidRDefault="0002002C" w:rsidP="0002002C">
      <w:pPr>
        <w:spacing w:after="0" w:line="240" w:lineRule="auto"/>
        <w:ind w:left="360" w:firstLine="360"/>
        <w:rPr>
          <w:rFonts w:ascii="Droid Sans Mono" w:eastAsia="Droid Sans Mono" w:hAnsi="Droid Sans Mono" w:cs="Droid Sans Mono"/>
          <w:highlight w:val="green"/>
        </w:rPr>
      </w:pPr>
    </w:p>
    <w:p w14:paraId="0252F1DB" w14:textId="77777777" w:rsidR="0002002C" w:rsidRPr="006A73B4" w:rsidRDefault="0002002C" w:rsidP="0002002C">
      <w:pPr>
        <w:pStyle w:val="ListParagraph"/>
        <w:numPr>
          <w:ilvl w:val="0"/>
          <w:numId w:val="27"/>
        </w:numPr>
        <w:spacing w:before="120" w:after="120" w:line="276" w:lineRule="auto"/>
        <w:rPr>
          <w:rFonts w:ascii="Arial" w:eastAsia="Arial" w:hAnsi="Arial" w:cs="Arial"/>
        </w:rPr>
      </w:pPr>
      <w:r>
        <w:rPr>
          <w:rFonts w:ascii="Arial" w:eastAsia="Arial" w:hAnsi="Arial" w:cs="Arial"/>
        </w:rPr>
        <w:t xml:space="preserve">Iterate through the values 1 through 10 for </w:t>
      </w:r>
      <w:proofErr w:type="spellStart"/>
      <w:r>
        <w:rPr>
          <w:rFonts w:ascii="Arial" w:eastAsia="Arial" w:hAnsi="Arial" w:cs="Arial"/>
        </w:rPr>
        <w:t>n_clusters</w:t>
      </w:r>
      <w:proofErr w:type="spellEnd"/>
      <w:r>
        <w:rPr>
          <w:rFonts w:ascii="Arial" w:eastAsia="Arial" w:hAnsi="Arial" w:cs="Arial"/>
        </w:rPr>
        <w:t xml:space="preserve"> using the code below:</w:t>
      </w:r>
    </w:p>
    <w:p w14:paraId="4315157B" w14:textId="77777777" w:rsidR="0002002C" w:rsidRDefault="0002002C" w:rsidP="0002002C">
      <w:pPr>
        <w:spacing w:after="0" w:line="240" w:lineRule="auto"/>
        <w:ind w:firstLine="720"/>
        <w:rPr>
          <w:rFonts w:ascii="Droid Sans Mono" w:eastAsia="Droid Sans Mono" w:hAnsi="Droid Sans Mono" w:cs="Droid Sans Mono"/>
          <w:highlight w:val="green"/>
        </w:rPr>
      </w:pPr>
    </w:p>
    <w:p w14:paraId="1AE5EEFF"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x in range(1, 11):</w:t>
      </w:r>
    </w:p>
    <w:p w14:paraId="020E78EB" w14:textId="04A98451" w:rsidR="0002002C" w:rsidDel="00B07A38" w:rsidRDefault="0002002C" w:rsidP="0002002C">
      <w:pPr>
        <w:rPr>
          <w:del w:id="182" w:author="Aaron England" w:date="2019-04-16T10:02:00Z"/>
          <w:rFonts w:ascii="Arial" w:eastAsia="Arial" w:hAnsi="Arial" w:cs="Arial"/>
        </w:rPr>
      </w:pPr>
    </w:p>
    <w:p w14:paraId="00417F68" w14:textId="58ABB866" w:rsidR="0002002C" w:rsidRPr="006A73B4" w:rsidDel="00B07A38" w:rsidRDefault="0002002C" w:rsidP="0002002C">
      <w:pPr>
        <w:ind w:left="720"/>
        <w:jc w:val="center"/>
        <w:rPr>
          <w:del w:id="183" w:author="Aaron England" w:date="2019-04-16T10:02:00Z"/>
          <w:rFonts w:ascii="Arial" w:eastAsia="Arial" w:hAnsi="Arial" w:cs="Arial"/>
          <w:i/>
          <w:color w:val="C00000"/>
          <w:highlight w:val="yellow"/>
        </w:rPr>
      </w:pPr>
      <w:del w:id="184" w:author="Aaron England" w:date="2019-04-16T10:02:00Z">
        <w:r w:rsidRPr="006A73B4" w:rsidDel="00B07A38">
          <w:rPr>
            <w:rFonts w:ascii="Arial" w:eastAsia="Arial" w:hAnsi="Arial" w:cs="Arial"/>
            <w:i/>
            <w:color w:val="C00000"/>
            <w:highlight w:val="yellow"/>
          </w:rPr>
          <w:delText>Discussion: Why are we iterating through the range 1 to 11 rather than the range 0 to 10?</w:delText>
        </w:r>
      </w:del>
    </w:p>
    <w:p w14:paraId="6BC15674" w14:textId="5329C64E" w:rsidR="0002002C" w:rsidRPr="006A73B4" w:rsidDel="00B07A38" w:rsidRDefault="0002002C" w:rsidP="0002002C">
      <w:pPr>
        <w:ind w:left="720"/>
        <w:jc w:val="center"/>
        <w:rPr>
          <w:del w:id="185" w:author="Aaron England" w:date="2019-04-16T10:02:00Z"/>
          <w:i/>
          <w:color w:val="C00000"/>
          <w:highlight w:val="yellow"/>
        </w:rPr>
      </w:pPr>
      <w:del w:id="186" w:author="Aaron England" w:date="2019-04-16T10:02:00Z">
        <w:r w:rsidRPr="006A73B4" w:rsidDel="00B07A38">
          <w:rPr>
            <w:rFonts w:ascii="Arial" w:eastAsia="Arial" w:hAnsi="Arial" w:cs="Arial"/>
            <w:i/>
            <w:color w:val="C00000"/>
            <w:highlight w:val="yellow"/>
          </w:rPr>
          <w:delText>Answer: The number of clusters cannot equal 0, thus the reason for iterating through the range 1 through 11 as opposed to 0 through 10.</w:delText>
        </w:r>
      </w:del>
    </w:p>
    <w:p w14:paraId="731E8E47" w14:textId="77777777" w:rsidR="0002002C" w:rsidRDefault="0002002C" w:rsidP="00B07A38">
      <w:pPr>
        <w:spacing w:after="0" w:line="240" w:lineRule="auto"/>
        <w:rPr>
          <w:rFonts w:ascii="Droid Sans Mono" w:eastAsia="Droid Sans Mono" w:hAnsi="Droid Sans Mono" w:cs="Droid Sans Mono"/>
          <w:highlight w:val="green"/>
        </w:rPr>
        <w:pPrChange w:id="187" w:author="Aaron England" w:date="2019-04-16T10:02:00Z">
          <w:pPr>
            <w:spacing w:after="0" w:line="240" w:lineRule="auto"/>
            <w:ind w:firstLine="720"/>
          </w:pPr>
        </w:pPrChange>
      </w:pPr>
    </w:p>
    <w:p w14:paraId="76452A42" w14:textId="77777777" w:rsidR="0002002C" w:rsidRPr="006A73B4" w:rsidRDefault="0002002C" w:rsidP="0002002C">
      <w:pPr>
        <w:pStyle w:val="ListParagraph"/>
        <w:numPr>
          <w:ilvl w:val="0"/>
          <w:numId w:val="28"/>
        </w:numPr>
        <w:spacing w:before="120" w:after="120" w:line="276" w:lineRule="auto"/>
        <w:rPr>
          <w:rFonts w:ascii="Arial" w:eastAsia="Arial" w:hAnsi="Arial" w:cs="Arial"/>
        </w:rPr>
      </w:pPr>
      <w:r w:rsidRPr="006A73B4">
        <w:rPr>
          <w:rFonts w:ascii="Arial" w:eastAsia="Arial" w:hAnsi="Arial" w:cs="Arial"/>
        </w:rPr>
        <w:t>After the inside</w:t>
      </w:r>
      <w:r>
        <w:rPr>
          <w:rFonts w:ascii="Arial" w:eastAsia="Arial" w:hAnsi="Arial" w:cs="Arial"/>
        </w:rPr>
        <w:t xml:space="preserve"> for</w:t>
      </w:r>
      <w:r w:rsidRPr="006A73B4">
        <w:rPr>
          <w:rFonts w:ascii="Arial" w:eastAsia="Arial" w:hAnsi="Arial" w:cs="Arial"/>
        </w:rPr>
        <w:t xml:space="preserve"> loop has run through 100 iterations, and the inertia value for each of the 100 models have been appended to</w:t>
      </w:r>
      <w:r w:rsidRPr="0030503F">
        <w:rPr>
          <w:rFonts w:ascii="Droid Sans Mono" w:eastAsia="Droid Sans Mono" w:hAnsi="Droid Sans Mono" w:cs="Droid Sans Mono"/>
        </w:rPr>
        <w:t xml:space="preserve"> </w:t>
      </w:r>
      <w:proofErr w:type="spellStart"/>
      <w:r w:rsidRPr="0030503F">
        <w:rPr>
          <w:rFonts w:ascii="Droid Sans Mono" w:eastAsia="Droid Sans Mono" w:hAnsi="Droid Sans Mono" w:cs="Droid Sans Mono"/>
        </w:rPr>
        <w:t>inertia_list</w:t>
      </w:r>
      <w:proofErr w:type="spellEnd"/>
      <w:r w:rsidRPr="006A73B4">
        <w:rPr>
          <w:rFonts w:ascii="Arial" w:eastAsia="Arial" w:hAnsi="Arial" w:cs="Arial"/>
        </w:rPr>
        <w:t xml:space="preserve">, compute the mean of this list and save </w:t>
      </w:r>
      <w:r>
        <w:rPr>
          <w:rFonts w:ascii="Arial" w:eastAsia="Arial" w:hAnsi="Arial" w:cs="Arial"/>
        </w:rPr>
        <w:t xml:space="preserve">as </w:t>
      </w:r>
      <w:r w:rsidRPr="006A73B4">
        <w:rPr>
          <w:rFonts w:ascii="Arial" w:eastAsia="Arial" w:hAnsi="Arial" w:cs="Arial"/>
        </w:rPr>
        <w:t>the object</w:t>
      </w:r>
      <w:r>
        <w:rPr>
          <w:rFonts w:ascii="Arial" w:eastAsia="Arial" w:hAnsi="Arial" w:cs="Arial"/>
        </w:rPr>
        <w:t xml:space="preserve">, </w:t>
      </w:r>
      <w:proofErr w:type="spellStart"/>
      <w:r w:rsidRPr="0030503F">
        <w:rPr>
          <w:rFonts w:ascii="Droid Sans Mono" w:eastAsia="Droid Sans Mono" w:hAnsi="Droid Sans Mono" w:cs="Droid Sans Mono"/>
        </w:rPr>
        <w:t>mean_inertia</w:t>
      </w:r>
      <w:proofErr w:type="spellEnd"/>
      <w:r w:rsidRPr="006A73B4">
        <w:rPr>
          <w:rFonts w:ascii="Arial" w:eastAsia="Arial" w:hAnsi="Arial" w:cs="Arial"/>
        </w:rPr>
        <w:t xml:space="preserve"> </w:t>
      </w:r>
      <w:r>
        <w:rPr>
          <w:rFonts w:ascii="Arial" w:eastAsia="Arial" w:hAnsi="Arial" w:cs="Arial"/>
        </w:rPr>
        <w:t>as follows:</w:t>
      </w:r>
      <w:r w:rsidRPr="006A73B4">
        <w:rPr>
          <w:rFonts w:ascii="Arial" w:eastAsia="Arial" w:hAnsi="Arial" w:cs="Arial"/>
        </w:rPr>
        <w:t xml:space="preserve"> </w:t>
      </w:r>
    </w:p>
    <w:p w14:paraId="5673188A" w14:textId="77777777" w:rsidR="0002002C" w:rsidRDefault="0002002C" w:rsidP="0002002C">
      <w:pPr>
        <w:spacing w:after="0" w:line="240" w:lineRule="auto"/>
        <w:ind w:left="720"/>
        <w:rPr>
          <w:rFonts w:ascii="Droid Sans Mono" w:eastAsia="Droid Sans Mono" w:hAnsi="Droid Sans Mono" w:cs="Droid Sans Mono"/>
          <w:highlight w:val="green"/>
        </w:rPr>
      </w:pPr>
    </w:p>
    <w:p w14:paraId="18815BFF" w14:textId="77777777" w:rsidR="0002002C" w:rsidRDefault="0002002C" w:rsidP="0002002C">
      <w:pPr>
        <w:spacing w:after="0" w:line="240" w:lineRule="auto"/>
        <w:ind w:firstLine="720"/>
        <w:rPr>
          <w:rFonts w:ascii="Droid Sans Mono" w:eastAsia="Droid Sans Mono" w:hAnsi="Droid Sans Mono" w:cs="Droid Sans Mono"/>
        </w:rPr>
      </w:pPr>
      <w:proofErr w:type="spellStart"/>
      <w:r>
        <w:rPr>
          <w:rFonts w:ascii="Droid Sans Mono" w:eastAsia="Droid Sans Mono" w:hAnsi="Droid Sans Mono" w:cs="Droid Sans Mono"/>
          <w:highlight w:val="green"/>
        </w:rPr>
        <w:t>mean_inertia</w:t>
      </w:r>
      <w:proofErr w:type="spellEnd"/>
      <w:r>
        <w:rPr>
          <w:rFonts w:ascii="Droid Sans Mono" w:eastAsia="Droid Sans Mono" w:hAnsi="Droid Sans Mono" w:cs="Droid Sans Mono"/>
          <w:highlight w:val="green"/>
        </w:rPr>
        <w:t xml:space="preserve"> = </w:t>
      </w:r>
      <w:proofErr w:type="spellStart"/>
      <w:proofErr w:type="gramStart"/>
      <w:r>
        <w:rPr>
          <w:rFonts w:ascii="Droid Sans Mono" w:eastAsia="Droid Sans Mono" w:hAnsi="Droid Sans Mono" w:cs="Droid Sans Mono"/>
          <w:highlight w:val="green"/>
        </w:rPr>
        <w:t>np.mean</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inertia_list</w:t>
      </w:r>
      <w:proofErr w:type="spellEnd"/>
      <w:r>
        <w:rPr>
          <w:rFonts w:ascii="Droid Sans Mono" w:eastAsia="Droid Sans Mono" w:hAnsi="Droid Sans Mono" w:cs="Droid Sans Mono"/>
          <w:highlight w:val="green"/>
        </w:rPr>
        <w:t>)</w:t>
      </w:r>
    </w:p>
    <w:p w14:paraId="35B314C3" w14:textId="77777777" w:rsidR="0002002C" w:rsidRDefault="0002002C" w:rsidP="0002002C">
      <w:pPr>
        <w:spacing w:before="120" w:after="120" w:line="276" w:lineRule="auto"/>
        <w:rPr>
          <w:rFonts w:ascii="Arial" w:eastAsia="Arial" w:hAnsi="Arial" w:cs="Arial"/>
        </w:rPr>
      </w:pPr>
    </w:p>
    <w:p w14:paraId="32304F7D" w14:textId="77777777" w:rsidR="0002002C" w:rsidRPr="0030503F" w:rsidRDefault="0002002C" w:rsidP="0002002C">
      <w:pPr>
        <w:pStyle w:val="ListParagraph"/>
        <w:numPr>
          <w:ilvl w:val="0"/>
          <w:numId w:val="28"/>
        </w:numPr>
        <w:spacing w:before="120" w:after="120" w:line="276" w:lineRule="auto"/>
        <w:rPr>
          <w:rFonts w:ascii="Arial" w:eastAsia="Arial" w:hAnsi="Arial" w:cs="Arial"/>
        </w:rPr>
      </w:pPr>
      <w:r w:rsidRPr="0030503F">
        <w:rPr>
          <w:rFonts w:ascii="Arial" w:eastAsia="Arial" w:hAnsi="Arial" w:cs="Arial"/>
        </w:rPr>
        <w:t xml:space="preserve">Append </w:t>
      </w:r>
      <w:proofErr w:type="spellStart"/>
      <w:r w:rsidRPr="006A73B4">
        <w:rPr>
          <w:rFonts w:ascii="Droid Sans Mono" w:eastAsia="Droid Sans Mono" w:hAnsi="Droid Sans Mono" w:cs="Droid Sans Mono"/>
        </w:rPr>
        <w:t>mean_inertia</w:t>
      </w:r>
      <w:proofErr w:type="spellEnd"/>
      <w:r w:rsidRPr="0030503F">
        <w:rPr>
          <w:rFonts w:ascii="Arial" w:eastAsia="Arial" w:hAnsi="Arial" w:cs="Arial"/>
        </w:rPr>
        <w:t xml:space="preserve"> to</w:t>
      </w:r>
      <w:r w:rsidRPr="006A73B4">
        <w:rPr>
          <w:rFonts w:ascii="Droid Sans Mono" w:eastAsia="Droid Sans Mono" w:hAnsi="Droid Sans Mono" w:cs="Droid Sans Mono"/>
        </w:rPr>
        <w:t xml:space="preserve"> </w:t>
      </w:r>
      <w:proofErr w:type="spellStart"/>
      <w:r w:rsidRPr="006A73B4">
        <w:rPr>
          <w:rFonts w:ascii="Droid Sans Mono" w:eastAsia="Droid Sans Mono" w:hAnsi="Droid Sans Mono" w:cs="Droid Sans Mono"/>
        </w:rPr>
        <w:t>mean_inertia_list</w:t>
      </w:r>
      <w:proofErr w:type="spellEnd"/>
      <w:r w:rsidRPr="0030503F">
        <w:rPr>
          <w:rFonts w:ascii="Arial" w:eastAsia="Arial" w:hAnsi="Arial" w:cs="Arial"/>
        </w:rPr>
        <w:t xml:space="preserve"> </w:t>
      </w:r>
      <w:r>
        <w:rPr>
          <w:rFonts w:ascii="Arial" w:eastAsia="Arial" w:hAnsi="Arial" w:cs="Arial"/>
        </w:rPr>
        <w:t>as shown here</w:t>
      </w:r>
      <w:r w:rsidRPr="0030503F">
        <w:rPr>
          <w:rFonts w:ascii="Arial" w:eastAsia="Arial" w:hAnsi="Arial" w:cs="Arial"/>
        </w:rPr>
        <w:t xml:space="preserve">. </w:t>
      </w:r>
    </w:p>
    <w:p w14:paraId="02662F4D" w14:textId="77777777" w:rsidR="0002002C" w:rsidRDefault="0002002C" w:rsidP="0002002C">
      <w:pPr>
        <w:spacing w:after="0" w:line="240" w:lineRule="auto"/>
        <w:ind w:left="720"/>
        <w:rPr>
          <w:rFonts w:ascii="Droid Sans Mono" w:eastAsia="Droid Sans Mono" w:hAnsi="Droid Sans Mono" w:cs="Droid Sans Mono"/>
          <w:highlight w:val="green"/>
        </w:rPr>
      </w:pPr>
    </w:p>
    <w:p w14:paraId="25315BFD" w14:textId="77777777" w:rsidR="0002002C" w:rsidRDefault="0002002C" w:rsidP="0002002C">
      <w:pPr>
        <w:spacing w:after="0" w:line="240" w:lineRule="auto"/>
        <w:ind w:firstLine="720"/>
        <w:rPr>
          <w:rFonts w:ascii="Droid Sans Mono" w:eastAsia="Droid Sans Mono" w:hAnsi="Droid Sans Mono" w:cs="Droid Sans Mono"/>
        </w:rPr>
      </w:pPr>
      <w:proofErr w:type="spellStart"/>
      <w:r>
        <w:rPr>
          <w:rFonts w:ascii="Droid Sans Mono" w:eastAsia="Droid Sans Mono" w:hAnsi="Droid Sans Mono" w:cs="Droid Sans Mono"/>
          <w:highlight w:val="green"/>
        </w:rPr>
        <w:t>mean_inertia_</w:t>
      </w:r>
      <w:proofErr w:type="gramStart"/>
      <w:r>
        <w:rPr>
          <w:rFonts w:ascii="Droid Sans Mono" w:eastAsia="Droid Sans Mono" w:hAnsi="Droid Sans Mono" w:cs="Droid Sans Mono"/>
          <w:highlight w:val="green"/>
        </w:rPr>
        <w:t>list.append</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mean_inertia</w:t>
      </w:r>
      <w:proofErr w:type="spellEnd"/>
      <w:r>
        <w:rPr>
          <w:rFonts w:ascii="Droid Sans Mono" w:eastAsia="Droid Sans Mono" w:hAnsi="Droid Sans Mono" w:cs="Droid Sans Mono"/>
          <w:highlight w:val="green"/>
        </w:rPr>
        <w:t>)</w:t>
      </w:r>
    </w:p>
    <w:p w14:paraId="71A2C988" w14:textId="77777777" w:rsidR="0002002C" w:rsidRDefault="0002002C" w:rsidP="0002002C">
      <w:pPr>
        <w:spacing w:after="0" w:line="240" w:lineRule="auto"/>
        <w:ind w:left="720"/>
        <w:rPr>
          <w:rFonts w:ascii="Droid Sans Mono" w:eastAsia="Droid Sans Mono" w:hAnsi="Droid Sans Mono" w:cs="Droid Sans Mono"/>
          <w:highlight w:val="green"/>
        </w:rPr>
      </w:pPr>
    </w:p>
    <w:p w14:paraId="0D1A6856" w14:textId="77777777" w:rsidR="0002002C" w:rsidRDefault="0002002C" w:rsidP="0002002C">
      <w:pPr>
        <w:spacing w:before="120" w:after="120" w:line="276" w:lineRule="auto"/>
        <w:ind w:left="720"/>
        <w:rPr>
          <w:rFonts w:ascii="Arial" w:eastAsia="Arial" w:hAnsi="Arial" w:cs="Arial"/>
        </w:rPr>
      </w:pPr>
      <w:r>
        <w:rPr>
          <w:rFonts w:ascii="Arial" w:eastAsia="Arial" w:hAnsi="Arial" w:cs="Arial"/>
        </w:rPr>
        <w:t xml:space="preserve">After 100 iterations have been completed 10 times for a total of 1000 iterations, </w:t>
      </w:r>
      <w:proofErr w:type="spellStart"/>
      <w:r>
        <w:rPr>
          <w:rFonts w:ascii="Droid Sans Mono" w:eastAsia="Droid Sans Mono" w:hAnsi="Droid Sans Mono" w:cs="Droid Sans Mono"/>
        </w:rPr>
        <w:t>mean_inertia_list</w:t>
      </w:r>
      <w:proofErr w:type="spellEnd"/>
      <w:r>
        <w:rPr>
          <w:rFonts w:ascii="Arial" w:eastAsia="Arial" w:hAnsi="Arial" w:cs="Arial"/>
        </w:rPr>
        <w:t xml:space="preserve"> contains 10 values that are the average inertia values for each value of </w:t>
      </w:r>
      <w:proofErr w:type="spellStart"/>
      <w:r>
        <w:rPr>
          <w:rFonts w:ascii="Droid Sans Mono" w:eastAsia="Droid Sans Mono" w:hAnsi="Droid Sans Mono" w:cs="Droid Sans Mono"/>
        </w:rPr>
        <w:t>n_clusters</w:t>
      </w:r>
      <w:proofErr w:type="spellEnd"/>
      <w:r>
        <w:rPr>
          <w:rFonts w:ascii="Arial" w:eastAsia="Arial" w:hAnsi="Arial" w:cs="Arial"/>
        </w:rPr>
        <w:t>.</w:t>
      </w:r>
    </w:p>
    <w:p w14:paraId="49215D85" w14:textId="77777777" w:rsidR="0002002C" w:rsidRDefault="0002002C" w:rsidP="0002002C">
      <w:pPr>
        <w:spacing w:before="120" w:after="120" w:line="276" w:lineRule="auto"/>
        <w:ind w:left="720"/>
      </w:pPr>
      <w:r>
        <w:rPr>
          <w:rFonts w:ascii="Arial" w:eastAsia="Arial" w:hAnsi="Arial" w:cs="Arial"/>
        </w:rPr>
        <w:t xml:space="preserve">Print </w:t>
      </w:r>
      <w:proofErr w:type="spellStart"/>
      <w:r>
        <w:rPr>
          <w:rFonts w:ascii="Droid Sans Mono" w:eastAsia="Droid Sans Mono" w:hAnsi="Droid Sans Mono" w:cs="Droid Sans Mono"/>
        </w:rPr>
        <w:t>mean_inertia_list</w:t>
      </w:r>
      <w:proofErr w:type="spellEnd"/>
      <w:r>
        <w:rPr>
          <w:rFonts w:ascii="Droid Sans Mono" w:eastAsia="Droid Sans Mono" w:hAnsi="Droid Sans Mono" w:cs="Droid Sans Mono"/>
        </w:rPr>
        <w:t xml:space="preserve"> as shown in the following code.</w:t>
      </w:r>
      <w:r>
        <w:rPr>
          <w:rFonts w:ascii="Arial" w:eastAsia="Arial" w:hAnsi="Arial" w:cs="Arial"/>
        </w:rPr>
        <w:t xml:space="preserve"> The values are shown in the following figure:</w:t>
      </w:r>
    </w:p>
    <w:p w14:paraId="200D8C96"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print(</w:t>
      </w:r>
      <w:proofErr w:type="spellStart"/>
      <w:proofErr w:type="gramEnd"/>
      <w:r>
        <w:rPr>
          <w:rFonts w:ascii="Droid Sans Mono" w:eastAsia="Droid Sans Mono" w:hAnsi="Droid Sans Mono" w:cs="Droid Sans Mono"/>
          <w:highlight w:val="green"/>
        </w:rPr>
        <w:t>mean_inertia_list</w:t>
      </w:r>
      <w:proofErr w:type="spellEnd"/>
      <w:r>
        <w:rPr>
          <w:rFonts w:ascii="Droid Sans Mono" w:eastAsia="Droid Sans Mono" w:hAnsi="Droid Sans Mono" w:cs="Droid Sans Mono"/>
          <w:highlight w:val="green"/>
        </w:rPr>
        <w:t>)</w:t>
      </w:r>
      <w:r>
        <w:rPr>
          <w:rFonts w:ascii="Droid Sans Mono" w:eastAsia="Droid Sans Mono" w:hAnsi="Droid Sans Mono" w:cs="Droid Sans Mono"/>
        </w:rPr>
        <w:t xml:space="preserve">  </w:t>
      </w:r>
    </w:p>
    <w:p w14:paraId="42D72518" w14:textId="77777777" w:rsidR="0002002C" w:rsidRDefault="0002002C" w:rsidP="0002002C">
      <w:pPr>
        <w:spacing w:after="0" w:line="240" w:lineRule="auto"/>
        <w:rPr>
          <w:rFonts w:ascii="Droid Sans Mono" w:eastAsia="Droid Sans Mono" w:hAnsi="Droid Sans Mono" w:cs="Droid Sans Mono"/>
        </w:rPr>
      </w:pPr>
    </w:p>
    <w:p w14:paraId="52B6D1F3" w14:textId="77777777" w:rsidR="0002002C" w:rsidRDefault="0002002C" w:rsidP="0002002C">
      <w:pPr>
        <w:spacing w:after="0" w:line="240" w:lineRule="auto"/>
      </w:pPr>
      <w:r>
        <w:rPr>
          <w:noProof/>
          <w:lang w:eastAsia="en-US"/>
        </w:rPr>
        <w:drawing>
          <wp:inline distT="0" distB="0" distL="114300" distR="114300" wp14:anchorId="0613A9E7" wp14:editId="3B69B8B8">
            <wp:extent cx="5878284" cy="269421"/>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878284" cy="269421"/>
                    </a:xfrm>
                    <a:prstGeom prst="rect">
                      <a:avLst/>
                    </a:prstGeom>
                    <a:ln/>
                  </pic:spPr>
                </pic:pic>
              </a:graphicData>
            </a:graphic>
          </wp:inline>
        </w:drawing>
      </w:r>
    </w:p>
    <w:p w14:paraId="4AA13503" w14:textId="77777777" w:rsidR="0002002C" w:rsidRDefault="0002002C" w:rsidP="0002002C">
      <w:pPr>
        <w:spacing w:after="0" w:line="240" w:lineRule="auto"/>
        <w:jc w:val="center"/>
      </w:pPr>
      <w:r>
        <w:t xml:space="preserve">Figure 4.x: </w:t>
      </w:r>
      <w:proofErr w:type="spellStart"/>
      <w:r>
        <w:t>mean_inertia_list</w:t>
      </w:r>
      <w:proofErr w:type="spellEnd"/>
    </w:p>
    <w:p w14:paraId="257B96D9" w14:textId="77777777" w:rsidR="0002002C" w:rsidRDefault="0002002C" w:rsidP="0002002C">
      <w:pPr>
        <w:spacing w:after="0" w:line="240" w:lineRule="auto"/>
        <w:jc w:val="center"/>
      </w:pPr>
    </w:p>
    <w:p w14:paraId="1156C5BF" w14:textId="77777777" w:rsidR="0002002C" w:rsidRDefault="0002002C" w:rsidP="0002002C">
      <w:pPr>
        <w:pBdr>
          <w:top w:val="nil"/>
          <w:left w:val="nil"/>
          <w:bottom w:val="nil"/>
          <w:right w:val="nil"/>
          <w:between w:val="nil"/>
        </w:pBdr>
        <w:spacing w:before="120" w:after="120" w:line="276" w:lineRule="auto"/>
        <w:rPr>
          <w:color w:val="000000"/>
        </w:rPr>
      </w:pPr>
    </w:p>
    <w:p w14:paraId="48ECEBBB" w14:textId="1F45CE31" w:rsidR="0002002C" w:rsidRDefault="0002002C" w:rsidP="0002002C">
      <w:pPr>
        <w:pBdr>
          <w:top w:val="nil"/>
          <w:left w:val="nil"/>
          <w:bottom w:val="nil"/>
          <w:right w:val="nil"/>
          <w:between w:val="nil"/>
        </w:pBdr>
        <w:spacing w:before="120" w:after="120" w:line="276" w:lineRule="auto"/>
        <w:rPr>
          <w:rFonts w:ascii="Arial" w:hAnsi="Arial" w:cs="Arial"/>
          <w:color w:val="000000"/>
          <w:sz w:val="28"/>
          <w:szCs w:val="28"/>
        </w:rPr>
      </w:pPr>
      <w:r>
        <w:rPr>
          <w:rFonts w:ascii="Arial" w:hAnsi="Arial" w:cs="Arial"/>
          <w:color w:val="000000"/>
          <w:sz w:val="28"/>
          <w:szCs w:val="28"/>
        </w:rPr>
        <w:t xml:space="preserve">Exercise </w:t>
      </w:r>
      <w:ins w:id="188" w:author="Aaron England" w:date="2019-04-16T10:03:00Z">
        <w:r w:rsidR="00CF6EEA">
          <w:rPr>
            <w:rFonts w:ascii="Arial" w:hAnsi="Arial" w:cs="Arial"/>
            <w:color w:val="000000"/>
            <w:sz w:val="28"/>
            <w:szCs w:val="28"/>
          </w:rPr>
          <w:t>5</w:t>
        </w:r>
      </w:ins>
      <w:del w:id="189" w:author="Aaron England" w:date="2019-04-16T10:03:00Z">
        <w:r w:rsidDel="00266A36">
          <w:rPr>
            <w:rFonts w:ascii="Arial" w:hAnsi="Arial" w:cs="Arial"/>
            <w:color w:val="000000"/>
            <w:sz w:val="28"/>
            <w:szCs w:val="28"/>
          </w:rPr>
          <w:delText>7</w:delText>
        </w:r>
      </w:del>
      <w:r w:rsidRPr="006A73B4">
        <w:rPr>
          <w:rFonts w:ascii="Arial" w:hAnsi="Arial" w:cs="Arial"/>
          <w:color w:val="000000"/>
          <w:sz w:val="28"/>
          <w:szCs w:val="28"/>
        </w:rPr>
        <w:t xml:space="preserve">: Plotting Mean Inertia by </w:t>
      </w:r>
      <w:proofErr w:type="spellStart"/>
      <w:r w:rsidRPr="006A73B4">
        <w:rPr>
          <w:rFonts w:ascii="Arial" w:hAnsi="Arial" w:cs="Arial"/>
          <w:color w:val="000000"/>
          <w:sz w:val="28"/>
          <w:szCs w:val="28"/>
        </w:rPr>
        <w:t>n_clusters</w:t>
      </w:r>
      <w:proofErr w:type="spellEnd"/>
    </w:p>
    <w:p w14:paraId="441C3961" w14:textId="77777777" w:rsidR="0002002C" w:rsidRDefault="0002002C" w:rsidP="0002002C">
      <w:pPr>
        <w:spacing w:after="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 xml:space="preserve">Present x: Plotting Mean Inertia by </w:t>
      </w:r>
      <w:proofErr w:type="spellStart"/>
      <w:r>
        <w:rPr>
          <w:rFonts w:ascii="Arial" w:eastAsia="Arial" w:hAnsi="Arial" w:cs="Arial"/>
          <w:i/>
          <w:color w:val="FF0000"/>
          <w:sz w:val="24"/>
          <w:szCs w:val="24"/>
          <w:highlight w:val="yellow"/>
          <w:u w:val="single"/>
        </w:rPr>
        <w:t>n_clusters</w:t>
      </w:r>
      <w:proofErr w:type="spellEnd"/>
    </w:p>
    <w:p w14:paraId="09D20CEB" w14:textId="77777777" w:rsidR="0002002C" w:rsidRPr="006A73B4" w:rsidRDefault="0002002C" w:rsidP="0002002C">
      <w:pPr>
        <w:spacing w:after="0" w:line="276" w:lineRule="auto"/>
        <w:jc w:val="center"/>
        <w:rPr>
          <w:rFonts w:ascii="Arial" w:eastAsia="Arial" w:hAnsi="Arial" w:cs="Arial"/>
          <w:color w:val="FF0000"/>
          <w:sz w:val="24"/>
          <w:szCs w:val="24"/>
          <w:highlight w:val="yellow"/>
          <w:u w:val="single"/>
        </w:rPr>
      </w:pPr>
    </w:p>
    <w:p w14:paraId="5A463C35" w14:textId="366A4EFB" w:rsidR="0002002C" w:rsidRDefault="0002002C" w:rsidP="0002002C">
      <w:pPr>
        <w:pBdr>
          <w:top w:val="nil"/>
          <w:left w:val="nil"/>
          <w:bottom w:val="nil"/>
          <w:right w:val="nil"/>
          <w:between w:val="nil"/>
        </w:pBdr>
        <w:spacing w:after="0" w:line="240" w:lineRule="auto"/>
        <w:rPr>
          <w:ins w:id="190" w:author="Aaron England" w:date="2019-04-16T10:20:00Z"/>
          <w:rFonts w:ascii="Arial" w:hAnsi="Arial" w:cs="Arial"/>
          <w:color w:val="000000"/>
        </w:rPr>
      </w:pPr>
      <w:r w:rsidRPr="00970527">
        <w:rPr>
          <w:rFonts w:ascii="Arial" w:hAnsi="Arial" w:cs="Arial"/>
          <w:color w:val="000000"/>
          <w:rPrChange w:id="191" w:author="Aaron England" w:date="2019-04-16T10:20:00Z">
            <w:rPr>
              <w:color w:val="000000"/>
            </w:rPr>
          </w:rPrChange>
        </w:rPr>
        <w:lastRenderedPageBreak/>
        <w:t xml:space="preserve">Now that we have generated mean inertia over 100 models for each value of </w:t>
      </w:r>
      <w:proofErr w:type="spellStart"/>
      <w:r w:rsidRPr="00970527">
        <w:rPr>
          <w:rFonts w:ascii="Arial" w:hAnsi="Arial" w:cs="Arial"/>
          <w:color w:val="000000"/>
          <w:rPrChange w:id="192" w:author="Aaron England" w:date="2019-04-16T10:20:00Z">
            <w:rPr>
              <w:color w:val="000000"/>
            </w:rPr>
          </w:rPrChange>
        </w:rPr>
        <w:t>n_clusters</w:t>
      </w:r>
      <w:proofErr w:type="spellEnd"/>
      <w:r w:rsidRPr="00970527">
        <w:rPr>
          <w:rFonts w:ascii="Arial" w:hAnsi="Arial" w:cs="Arial"/>
          <w:color w:val="000000"/>
          <w:rPrChange w:id="193" w:author="Aaron England" w:date="2019-04-16T10:20:00Z">
            <w:rPr>
              <w:color w:val="000000"/>
            </w:rPr>
          </w:rPrChange>
        </w:rPr>
        <w:t xml:space="preserve">, we will plot mean inertia by </w:t>
      </w:r>
      <w:proofErr w:type="spellStart"/>
      <w:r w:rsidRPr="00970527">
        <w:rPr>
          <w:rFonts w:ascii="Arial" w:hAnsi="Arial" w:cs="Arial"/>
          <w:color w:val="000000"/>
          <w:rPrChange w:id="194" w:author="Aaron England" w:date="2019-04-16T10:20:00Z">
            <w:rPr>
              <w:color w:val="000000"/>
            </w:rPr>
          </w:rPrChange>
        </w:rPr>
        <w:t>n_clusters</w:t>
      </w:r>
      <w:proofErr w:type="spellEnd"/>
      <w:ins w:id="195" w:author="Aaron England" w:date="2019-04-16T10:20:00Z">
        <w:r w:rsidR="00002148" w:rsidRPr="00970527">
          <w:rPr>
            <w:rFonts w:ascii="Arial" w:hAnsi="Arial" w:cs="Arial"/>
            <w:color w:val="000000"/>
            <w:rPrChange w:id="196" w:author="Aaron England" w:date="2019-04-16T10:20:00Z">
              <w:rPr>
                <w:color w:val="000000"/>
              </w:rPr>
            </w:rPrChange>
          </w:rPr>
          <w:t>. Then, we will discuss how</w:t>
        </w:r>
      </w:ins>
      <w:r w:rsidRPr="00970527">
        <w:rPr>
          <w:rFonts w:ascii="Arial" w:hAnsi="Arial" w:cs="Arial"/>
          <w:color w:val="000000"/>
          <w:rPrChange w:id="197" w:author="Aaron England" w:date="2019-04-16T10:20:00Z">
            <w:rPr>
              <w:color w:val="000000"/>
            </w:rPr>
          </w:rPrChange>
        </w:rPr>
        <w:t xml:space="preserve"> to visually assess the best value</w:t>
      </w:r>
      <w:ins w:id="198" w:author="Aaron England" w:date="2019-04-16T10:20:00Z">
        <w:r w:rsidR="00E405FB" w:rsidRPr="00970527">
          <w:rPr>
            <w:rFonts w:ascii="Arial" w:hAnsi="Arial" w:cs="Arial"/>
            <w:color w:val="000000"/>
            <w:rPrChange w:id="199" w:author="Aaron England" w:date="2019-04-16T10:20:00Z">
              <w:rPr>
                <w:color w:val="000000"/>
              </w:rPr>
            </w:rPrChange>
          </w:rPr>
          <w:t xml:space="preserve"> to use</w:t>
        </w:r>
      </w:ins>
      <w:r w:rsidRPr="00970527">
        <w:rPr>
          <w:rFonts w:ascii="Arial" w:hAnsi="Arial" w:cs="Arial"/>
          <w:color w:val="000000"/>
          <w:rPrChange w:id="200" w:author="Aaron England" w:date="2019-04-16T10:20:00Z">
            <w:rPr>
              <w:color w:val="000000"/>
            </w:rPr>
          </w:rPrChange>
        </w:rPr>
        <w:t xml:space="preserve"> for </w:t>
      </w:r>
      <w:proofErr w:type="spellStart"/>
      <w:r w:rsidRPr="00970527">
        <w:rPr>
          <w:rFonts w:ascii="Arial" w:hAnsi="Arial" w:cs="Arial"/>
          <w:color w:val="000000"/>
          <w:rPrChange w:id="201" w:author="Aaron England" w:date="2019-04-16T10:20:00Z">
            <w:rPr>
              <w:color w:val="000000"/>
            </w:rPr>
          </w:rPrChange>
        </w:rPr>
        <w:t>n_clusters</w:t>
      </w:r>
      <w:proofErr w:type="spellEnd"/>
      <w:r w:rsidRPr="00970527">
        <w:rPr>
          <w:rFonts w:ascii="Arial" w:hAnsi="Arial" w:cs="Arial"/>
          <w:color w:val="000000"/>
          <w:rPrChange w:id="202" w:author="Aaron England" w:date="2019-04-16T10:20:00Z">
            <w:rPr>
              <w:color w:val="000000"/>
            </w:rPr>
          </w:rPrChange>
        </w:rPr>
        <w:t>.</w:t>
      </w:r>
    </w:p>
    <w:p w14:paraId="2764C72E" w14:textId="77777777" w:rsidR="00684148" w:rsidRPr="00970527" w:rsidRDefault="00684148" w:rsidP="0002002C">
      <w:pPr>
        <w:pBdr>
          <w:top w:val="nil"/>
          <w:left w:val="nil"/>
          <w:bottom w:val="nil"/>
          <w:right w:val="nil"/>
          <w:between w:val="nil"/>
        </w:pBdr>
        <w:spacing w:after="0" w:line="240" w:lineRule="auto"/>
        <w:rPr>
          <w:rFonts w:ascii="Arial" w:hAnsi="Arial" w:cs="Arial"/>
          <w:color w:val="000000"/>
          <w:rPrChange w:id="203" w:author="Aaron England" w:date="2019-04-16T10:20:00Z">
            <w:rPr>
              <w:color w:val="000000"/>
            </w:rPr>
          </w:rPrChange>
        </w:rPr>
      </w:pPr>
    </w:p>
    <w:p w14:paraId="538096DE" w14:textId="4685F550" w:rsidR="0002002C" w:rsidRPr="0094233E" w:rsidRDefault="0002002C" w:rsidP="0094233E">
      <w:pPr>
        <w:pStyle w:val="ListParagraph"/>
        <w:numPr>
          <w:ilvl w:val="0"/>
          <w:numId w:val="43"/>
        </w:numPr>
        <w:pBdr>
          <w:top w:val="nil"/>
          <w:left w:val="nil"/>
          <w:bottom w:val="nil"/>
          <w:right w:val="nil"/>
          <w:between w:val="nil"/>
        </w:pBdr>
        <w:spacing w:before="120" w:after="120" w:line="276" w:lineRule="auto"/>
        <w:rPr>
          <w:color w:val="000000"/>
        </w:rPr>
      </w:pPr>
      <w:r w:rsidRPr="0094233E">
        <w:rPr>
          <w:rFonts w:ascii="Arial" w:eastAsia="Arial" w:hAnsi="Arial" w:cs="Arial"/>
          <w:color w:val="000000"/>
        </w:rPr>
        <w:t xml:space="preserve">First, import </w:t>
      </w:r>
      <w:proofErr w:type="spellStart"/>
      <w:r w:rsidRPr="0094233E">
        <w:rPr>
          <w:rFonts w:ascii="Arial" w:eastAsia="Arial" w:hAnsi="Arial" w:cs="Arial"/>
          <w:color w:val="000000"/>
        </w:rPr>
        <w:t>matplotlib</w:t>
      </w:r>
      <w:proofErr w:type="spellEnd"/>
      <w:r w:rsidRPr="0094233E">
        <w:rPr>
          <w:rFonts w:ascii="Arial" w:eastAsia="Arial" w:hAnsi="Arial" w:cs="Arial"/>
          <w:color w:val="000000"/>
        </w:rPr>
        <w:t xml:space="preserve"> as follows: </w:t>
      </w:r>
    </w:p>
    <w:p w14:paraId="0728A5C8" w14:textId="77777777" w:rsidR="0002002C" w:rsidRDefault="0002002C" w:rsidP="0002002C">
      <w:pPr>
        <w:spacing w:after="0" w:line="240" w:lineRule="auto"/>
        <w:ind w:left="360" w:firstLine="360"/>
        <w:rPr>
          <w:rFonts w:ascii="Droid Sans Mono" w:eastAsia="Droid Sans Mono" w:hAnsi="Droid Sans Mono" w:cs="Droid Sans Mono"/>
          <w:highlight w:val="green"/>
        </w:rPr>
      </w:pPr>
    </w:p>
    <w:p w14:paraId="3D6CA90C" w14:textId="77777777" w:rsidR="0002002C" w:rsidRDefault="0002002C" w:rsidP="0002002C">
      <w:pPr>
        <w:spacing w:after="0" w:line="240" w:lineRule="auto"/>
        <w:ind w:left="360" w:firstLine="36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matplotlib.pyplot</w:t>
      </w:r>
      <w:proofErr w:type="spellEnd"/>
      <w:r>
        <w:rPr>
          <w:rFonts w:ascii="Droid Sans Mono" w:eastAsia="Droid Sans Mono" w:hAnsi="Droid Sans Mono" w:cs="Droid Sans Mono"/>
          <w:highlight w:val="green"/>
        </w:rPr>
        <w:t xml:space="preserve"> as </w:t>
      </w:r>
      <w:proofErr w:type="spellStart"/>
      <w:r>
        <w:rPr>
          <w:rFonts w:ascii="Droid Sans Mono" w:eastAsia="Droid Sans Mono" w:hAnsi="Droid Sans Mono" w:cs="Droid Sans Mono"/>
          <w:highlight w:val="green"/>
        </w:rPr>
        <w:t>plt</w:t>
      </w:r>
      <w:proofErr w:type="spellEnd"/>
    </w:p>
    <w:p w14:paraId="0C9DFE77" w14:textId="77777777" w:rsidR="0002002C" w:rsidRDefault="0002002C" w:rsidP="0002002C">
      <w:pPr>
        <w:spacing w:after="0" w:line="240" w:lineRule="auto"/>
        <w:ind w:left="360" w:firstLine="360"/>
        <w:rPr>
          <w:rFonts w:ascii="Droid Sans Mono" w:eastAsia="Droid Sans Mono" w:hAnsi="Droid Sans Mono" w:cs="Droid Sans Mono"/>
          <w:highlight w:val="green"/>
        </w:rPr>
      </w:pPr>
    </w:p>
    <w:p w14:paraId="2437CB30" w14:textId="77777777" w:rsidR="0002002C" w:rsidRPr="006A73B4" w:rsidRDefault="0002002C" w:rsidP="0094233E">
      <w:pPr>
        <w:pStyle w:val="ListParagraph"/>
        <w:numPr>
          <w:ilvl w:val="0"/>
          <w:numId w:val="44"/>
        </w:numPr>
        <w:spacing w:before="120" w:after="120" w:line="276" w:lineRule="auto"/>
        <w:rPr>
          <w:rFonts w:ascii="Arial" w:eastAsia="Arial" w:hAnsi="Arial" w:cs="Arial"/>
        </w:rPr>
      </w:pPr>
      <w:r w:rsidRPr="006A73B4">
        <w:rPr>
          <w:rFonts w:ascii="Arial" w:eastAsia="Arial" w:hAnsi="Arial" w:cs="Arial"/>
        </w:rPr>
        <w:t xml:space="preserve">Create a list of numbers and save it as the object </w:t>
      </w:r>
      <w:r w:rsidRPr="001C6211">
        <w:rPr>
          <w:rFonts w:ascii="Droid Sans Mono" w:eastAsia="Droid Sans Mono" w:hAnsi="Droid Sans Mono" w:cs="Droid Sans Mono"/>
        </w:rPr>
        <w:t>x</w:t>
      </w:r>
      <w:r w:rsidRPr="006A73B4">
        <w:rPr>
          <w:rFonts w:ascii="Arial" w:eastAsia="Arial" w:hAnsi="Arial" w:cs="Arial"/>
        </w:rPr>
        <w:t xml:space="preserve"> so we can plot it on the x-axis </w:t>
      </w:r>
      <w:r>
        <w:rPr>
          <w:rFonts w:ascii="Arial" w:eastAsia="Arial" w:hAnsi="Arial" w:cs="Arial"/>
        </w:rPr>
        <w:t>as shown here</w:t>
      </w:r>
      <w:r w:rsidRPr="006A73B4">
        <w:rPr>
          <w:rFonts w:ascii="Arial" w:eastAsia="Arial" w:hAnsi="Arial" w:cs="Arial"/>
        </w:rPr>
        <w:t xml:space="preserve">. </w:t>
      </w:r>
    </w:p>
    <w:p w14:paraId="0B7AAD82" w14:textId="77777777" w:rsidR="0002002C" w:rsidRDefault="0002002C" w:rsidP="0002002C">
      <w:pPr>
        <w:spacing w:after="0" w:line="240" w:lineRule="auto"/>
        <w:ind w:left="720"/>
        <w:rPr>
          <w:rFonts w:ascii="Droid Sans Mono" w:eastAsia="Droid Sans Mono" w:hAnsi="Droid Sans Mono" w:cs="Droid Sans Mono"/>
          <w:highlight w:val="green"/>
        </w:rPr>
      </w:pPr>
    </w:p>
    <w:p w14:paraId="7C5F091F" w14:textId="77777777" w:rsidR="0002002C" w:rsidRDefault="0002002C" w:rsidP="0002002C">
      <w:pPr>
        <w:spacing w:after="0" w:line="240" w:lineRule="auto"/>
        <w:ind w:left="720"/>
        <w:rPr>
          <w:rFonts w:ascii="Droid Sans Mono" w:eastAsia="Droid Sans Mono" w:hAnsi="Droid Sans Mono" w:cs="Droid Sans Mono"/>
          <w:highlight w:val="green"/>
        </w:rPr>
      </w:pPr>
      <w:r>
        <w:rPr>
          <w:rFonts w:ascii="Droid Sans Mono" w:eastAsia="Droid Sans Mono" w:hAnsi="Droid Sans Mono" w:cs="Droid Sans Mono"/>
          <w:highlight w:val="green"/>
        </w:rPr>
        <w:t xml:space="preserve">x = </w:t>
      </w:r>
      <w:proofErr w:type="gramStart"/>
      <w:r>
        <w:rPr>
          <w:rFonts w:ascii="Droid Sans Mono" w:eastAsia="Droid Sans Mono" w:hAnsi="Droid Sans Mono" w:cs="Droid Sans Mono"/>
          <w:highlight w:val="green"/>
        </w:rPr>
        <w:t>list(</w:t>
      </w:r>
      <w:proofErr w:type="gramEnd"/>
      <w:r>
        <w:rPr>
          <w:rFonts w:ascii="Droid Sans Mono" w:eastAsia="Droid Sans Mono" w:hAnsi="Droid Sans Mono" w:cs="Droid Sans Mono"/>
          <w:highlight w:val="green"/>
        </w:rPr>
        <w:t xml:space="preserve">range(1, </w:t>
      </w:r>
      <w:proofErr w:type="spellStart"/>
      <w:r>
        <w:rPr>
          <w:rFonts w:ascii="Droid Sans Mono" w:eastAsia="Droid Sans Mono" w:hAnsi="Droid Sans Mono" w:cs="Droid Sans Mono"/>
          <w:highlight w:val="green"/>
        </w:rPr>
        <w:t>len</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mean_inertia_list</w:t>
      </w:r>
      <w:proofErr w:type="spellEnd"/>
      <w:r>
        <w:rPr>
          <w:rFonts w:ascii="Droid Sans Mono" w:eastAsia="Droid Sans Mono" w:hAnsi="Droid Sans Mono" w:cs="Droid Sans Mono"/>
          <w:highlight w:val="green"/>
        </w:rPr>
        <w:t>)+1))</w:t>
      </w:r>
    </w:p>
    <w:p w14:paraId="64EDF39A" w14:textId="77777777" w:rsidR="0002002C" w:rsidRDefault="0002002C" w:rsidP="0002002C">
      <w:pPr>
        <w:spacing w:after="0" w:line="240" w:lineRule="auto"/>
        <w:ind w:left="720"/>
        <w:rPr>
          <w:rFonts w:ascii="Droid Sans Mono" w:eastAsia="Droid Sans Mono" w:hAnsi="Droid Sans Mono" w:cs="Droid Sans Mono"/>
          <w:highlight w:val="green"/>
        </w:rPr>
      </w:pPr>
    </w:p>
    <w:p w14:paraId="17A75934" w14:textId="77777777" w:rsidR="0002002C" w:rsidRPr="001C6211" w:rsidRDefault="0002002C" w:rsidP="0094233E">
      <w:pPr>
        <w:pStyle w:val="ListParagraph"/>
        <w:numPr>
          <w:ilvl w:val="0"/>
          <w:numId w:val="44"/>
        </w:numPr>
        <w:spacing w:before="120" w:after="120" w:line="276" w:lineRule="auto"/>
        <w:rPr>
          <w:rFonts w:ascii="Arial" w:eastAsia="Arial" w:hAnsi="Arial" w:cs="Arial"/>
        </w:rPr>
      </w:pPr>
      <w:r w:rsidRPr="001C6211">
        <w:rPr>
          <w:rFonts w:ascii="Arial" w:eastAsia="Arial" w:hAnsi="Arial" w:cs="Arial"/>
        </w:rPr>
        <w:t xml:space="preserve">Save </w:t>
      </w:r>
      <w:proofErr w:type="spellStart"/>
      <w:r w:rsidRPr="006A73B4">
        <w:rPr>
          <w:rFonts w:ascii="Droid Sans Mono" w:eastAsia="Droid Sans Mono" w:hAnsi="Droid Sans Mono" w:cs="Droid Sans Mono"/>
        </w:rPr>
        <w:t>mean_inertia_list</w:t>
      </w:r>
      <w:proofErr w:type="spellEnd"/>
      <w:r w:rsidRPr="001C6211">
        <w:rPr>
          <w:rFonts w:ascii="Arial" w:eastAsia="Arial" w:hAnsi="Arial" w:cs="Arial"/>
        </w:rPr>
        <w:t xml:space="preserve"> as the object </w:t>
      </w:r>
      <w:r w:rsidRPr="006A73B4">
        <w:rPr>
          <w:rFonts w:ascii="Droid Sans Mono" w:eastAsia="Droid Sans Mono" w:hAnsi="Droid Sans Mono" w:cs="Droid Sans Mono"/>
        </w:rPr>
        <w:t>y</w:t>
      </w:r>
      <w:r w:rsidRPr="001C6211">
        <w:rPr>
          <w:rFonts w:ascii="Arial" w:eastAsia="Arial" w:hAnsi="Arial" w:cs="Arial"/>
        </w:rPr>
        <w:t xml:space="preserve"> </w:t>
      </w:r>
      <w:r>
        <w:rPr>
          <w:rFonts w:ascii="Arial" w:eastAsia="Arial" w:hAnsi="Arial" w:cs="Arial"/>
        </w:rPr>
        <w:t>as shown here</w:t>
      </w:r>
      <w:r w:rsidRPr="001C6211">
        <w:rPr>
          <w:rFonts w:ascii="Arial" w:eastAsia="Arial" w:hAnsi="Arial" w:cs="Arial"/>
        </w:rPr>
        <w:t xml:space="preserve">. </w:t>
      </w:r>
    </w:p>
    <w:p w14:paraId="0A15D5D8" w14:textId="77777777" w:rsidR="0002002C" w:rsidRDefault="0002002C" w:rsidP="0002002C">
      <w:pPr>
        <w:spacing w:after="0" w:line="240" w:lineRule="auto"/>
        <w:ind w:left="360" w:firstLine="360"/>
        <w:rPr>
          <w:rFonts w:ascii="Droid Sans Mono" w:eastAsia="Droid Sans Mono" w:hAnsi="Droid Sans Mono" w:cs="Droid Sans Mono"/>
          <w:highlight w:val="green"/>
        </w:rPr>
      </w:pPr>
    </w:p>
    <w:p w14:paraId="02B96A8E" w14:textId="77777777" w:rsidR="0002002C" w:rsidRDefault="0002002C" w:rsidP="0002002C">
      <w:pPr>
        <w:spacing w:after="0" w:line="240" w:lineRule="auto"/>
        <w:ind w:left="360" w:firstLine="360"/>
        <w:rPr>
          <w:rFonts w:ascii="Droid Sans Mono" w:eastAsia="Droid Sans Mono" w:hAnsi="Droid Sans Mono" w:cs="Droid Sans Mono"/>
        </w:rPr>
      </w:pPr>
      <w:r>
        <w:rPr>
          <w:rFonts w:ascii="Droid Sans Mono" w:eastAsia="Droid Sans Mono" w:hAnsi="Droid Sans Mono" w:cs="Droid Sans Mono"/>
          <w:highlight w:val="green"/>
        </w:rPr>
        <w:t xml:space="preserve">y = </w:t>
      </w:r>
      <w:proofErr w:type="spellStart"/>
      <w:r>
        <w:rPr>
          <w:rFonts w:ascii="Droid Sans Mono" w:eastAsia="Droid Sans Mono" w:hAnsi="Droid Sans Mono" w:cs="Droid Sans Mono"/>
          <w:highlight w:val="green"/>
        </w:rPr>
        <w:t>mean_inertia_list</w:t>
      </w:r>
      <w:proofErr w:type="spellEnd"/>
    </w:p>
    <w:p w14:paraId="1E398E13" w14:textId="77777777" w:rsidR="0002002C" w:rsidRDefault="0002002C" w:rsidP="0002002C">
      <w:pPr>
        <w:spacing w:after="0" w:line="240" w:lineRule="auto"/>
        <w:ind w:left="360" w:firstLine="360"/>
        <w:rPr>
          <w:rFonts w:ascii="Droid Sans Mono" w:eastAsia="Droid Sans Mono" w:hAnsi="Droid Sans Mono" w:cs="Droid Sans Mono"/>
          <w:highlight w:val="green"/>
        </w:rPr>
      </w:pPr>
    </w:p>
    <w:p w14:paraId="210C2322" w14:textId="77777777" w:rsidR="0002002C" w:rsidRDefault="0002002C" w:rsidP="0094233E">
      <w:pPr>
        <w:pStyle w:val="ListParagraph"/>
        <w:numPr>
          <w:ilvl w:val="0"/>
          <w:numId w:val="44"/>
        </w:numPr>
        <w:rPr>
          <w:rFonts w:ascii="Arial" w:eastAsia="Arial" w:hAnsi="Arial" w:cs="Arial"/>
        </w:rPr>
      </w:pPr>
      <w:r w:rsidRPr="006A73B4">
        <w:rPr>
          <w:rFonts w:ascii="Arial" w:eastAsia="Arial" w:hAnsi="Arial" w:cs="Arial"/>
        </w:rPr>
        <w:t xml:space="preserve">Plot mean inertia by number of clusters </w:t>
      </w:r>
      <w:r>
        <w:rPr>
          <w:rFonts w:ascii="Arial" w:eastAsia="Arial" w:hAnsi="Arial" w:cs="Arial"/>
        </w:rPr>
        <w:t>as follows:</w:t>
      </w:r>
    </w:p>
    <w:p w14:paraId="69AC8A9E" w14:textId="77777777" w:rsidR="0002002C" w:rsidRDefault="0002002C" w:rsidP="0002002C">
      <w:pPr>
        <w:pStyle w:val="ListParagraph"/>
        <w:rPr>
          <w:rFonts w:ascii="Droid Sans Mono" w:eastAsia="Droid Sans Mono" w:hAnsi="Droid Sans Mono" w:cs="Droid Sans Mono"/>
          <w:highlight w:val="green"/>
        </w:rPr>
      </w:pPr>
    </w:p>
    <w:p w14:paraId="1B4EC33D" w14:textId="77777777" w:rsidR="0002002C" w:rsidRPr="006A73B4" w:rsidRDefault="0002002C" w:rsidP="0002002C">
      <w:pPr>
        <w:ind w:firstLine="720"/>
        <w:rPr>
          <w:rFonts w:ascii="Arial" w:eastAsia="Arial" w:hAnsi="Arial" w:cs="Arial"/>
        </w:rPr>
      </w:pPr>
      <w:proofErr w:type="spellStart"/>
      <w:r w:rsidRPr="006A73B4">
        <w:rPr>
          <w:rFonts w:ascii="Droid Sans Mono" w:eastAsia="Droid Sans Mono" w:hAnsi="Droid Sans Mono" w:cs="Droid Sans Mono"/>
          <w:highlight w:val="green"/>
        </w:rPr>
        <w:t>plt.plot</w:t>
      </w:r>
      <w:proofErr w:type="spellEnd"/>
      <w:r w:rsidRPr="006A73B4">
        <w:rPr>
          <w:rFonts w:ascii="Droid Sans Mono" w:eastAsia="Droid Sans Mono" w:hAnsi="Droid Sans Mono" w:cs="Droid Sans Mono"/>
          <w:highlight w:val="green"/>
        </w:rPr>
        <w:t>(x, y)</w:t>
      </w:r>
    </w:p>
    <w:p w14:paraId="37A4CDF5" w14:textId="77777777" w:rsidR="0002002C" w:rsidRDefault="0002002C" w:rsidP="0002002C">
      <w:pPr>
        <w:pStyle w:val="ListParagraph"/>
        <w:rPr>
          <w:rFonts w:ascii="Droid Sans Mono" w:eastAsia="Droid Sans Mono" w:hAnsi="Droid Sans Mono" w:cs="Droid Sans Mono"/>
          <w:highlight w:val="green"/>
        </w:rPr>
      </w:pPr>
    </w:p>
    <w:p w14:paraId="487DFED4" w14:textId="77777777" w:rsidR="0002002C" w:rsidRDefault="0002002C" w:rsidP="0094233E">
      <w:pPr>
        <w:pStyle w:val="ListParagraph"/>
        <w:numPr>
          <w:ilvl w:val="0"/>
          <w:numId w:val="44"/>
        </w:numPr>
        <w:rPr>
          <w:rFonts w:ascii="Arial" w:eastAsia="Arial" w:hAnsi="Arial" w:cs="Arial"/>
        </w:rPr>
      </w:pPr>
      <w:r w:rsidRPr="001B3900">
        <w:rPr>
          <w:rFonts w:ascii="Arial" w:eastAsia="Arial" w:hAnsi="Arial" w:cs="Arial"/>
        </w:rPr>
        <w:t xml:space="preserve">Set the plot title to read </w:t>
      </w:r>
      <w:r w:rsidRPr="006A73B4">
        <w:rPr>
          <w:rFonts w:ascii="Droid Sans Mono" w:eastAsia="Droid Sans Mono" w:hAnsi="Droid Sans Mono" w:cs="Droid Sans Mono"/>
        </w:rPr>
        <w:t xml:space="preserve">‘Mean Inertia by </w:t>
      </w:r>
      <w:proofErr w:type="spellStart"/>
      <w:r w:rsidRPr="006A73B4">
        <w:rPr>
          <w:rFonts w:ascii="Droid Sans Mono" w:eastAsia="Droid Sans Mono" w:hAnsi="Droid Sans Mono" w:cs="Droid Sans Mono"/>
        </w:rPr>
        <w:t>n_clusters</w:t>
      </w:r>
      <w:proofErr w:type="spellEnd"/>
      <w:r w:rsidRPr="006A73B4">
        <w:rPr>
          <w:rFonts w:ascii="Droid Sans Mono" w:eastAsia="Droid Sans Mono" w:hAnsi="Droid Sans Mono" w:cs="Droid Sans Mono"/>
        </w:rPr>
        <w:t>’</w:t>
      </w:r>
      <w:r w:rsidRPr="001B3900">
        <w:rPr>
          <w:rFonts w:ascii="Arial" w:eastAsia="Arial" w:hAnsi="Arial" w:cs="Arial"/>
        </w:rPr>
        <w:t xml:space="preserve"> using </w:t>
      </w:r>
      <w:proofErr w:type="spellStart"/>
      <w:proofErr w:type="gramStart"/>
      <w:r w:rsidRPr="006A73B4">
        <w:rPr>
          <w:rFonts w:ascii="Droid Sans Mono" w:eastAsia="Droid Sans Mono" w:hAnsi="Droid Sans Mono" w:cs="Droid Sans Mono"/>
          <w:highlight w:val="green"/>
        </w:rPr>
        <w:t>plt.title</w:t>
      </w:r>
      <w:proofErr w:type="spellEnd"/>
      <w:r w:rsidRPr="006A73B4">
        <w:rPr>
          <w:rFonts w:ascii="Droid Sans Mono" w:eastAsia="Droid Sans Mono" w:hAnsi="Droid Sans Mono" w:cs="Droid Sans Mono"/>
          <w:highlight w:val="green"/>
        </w:rPr>
        <w:t>(</w:t>
      </w:r>
      <w:proofErr w:type="gramEnd"/>
      <w:r w:rsidRPr="006A73B4">
        <w:rPr>
          <w:rFonts w:ascii="Droid Sans Mono" w:eastAsia="Droid Sans Mono" w:hAnsi="Droid Sans Mono" w:cs="Droid Sans Mono"/>
          <w:highlight w:val="green"/>
        </w:rPr>
        <w:t xml:space="preserve">‘Mean Inertia by </w:t>
      </w:r>
      <w:proofErr w:type="spellStart"/>
      <w:r w:rsidRPr="006A73B4">
        <w:rPr>
          <w:rFonts w:ascii="Droid Sans Mono" w:eastAsia="Droid Sans Mono" w:hAnsi="Droid Sans Mono" w:cs="Droid Sans Mono"/>
          <w:highlight w:val="green"/>
        </w:rPr>
        <w:t>n_clusters</w:t>
      </w:r>
      <w:proofErr w:type="spellEnd"/>
      <w:r w:rsidRPr="006A73B4">
        <w:rPr>
          <w:rFonts w:ascii="Droid Sans Mono" w:eastAsia="Droid Sans Mono" w:hAnsi="Droid Sans Mono" w:cs="Droid Sans Mono"/>
          <w:highlight w:val="green"/>
        </w:rPr>
        <w:t>’)</w:t>
      </w:r>
      <w:r w:rsidRPr="001B3900">
        <w:rPr>
          <w:rFonts w:ascii="Arial" w:eastAsia="Arial" w:hAnsi="Arial" w:cs="Arial"/>
        </w:rPr>
        <w:t xml:space="preserve">. </w:t>
      </w:r>
    </w:p>
    <w:p w14:paraId="24A5E827" w14:textId="77777777" w:rsidR="0002002C" w:rsidRDefault="0002002C" w:rsidP="0002002C">
      <w:pPr>
        <w:pStyle w:val="ListParagraph"/>
        <w:rPr>
          <w:rFonts w:ascii="Arial" w:eastAsia="Arial" w:hAnsi="Arial" w:cs="Arial"/>
        </w:rPr>
      </w:pPr>
    </w:p>
    <w:p w14:paraId="0BC7F18B" w14:textId="77777777" w:rsidR="0002002C" w:rsidRDefault="0002002C" w:rsidP="0094233E">
      <w:pPr>
        <w:pStyle w:val="ListParagraph"/>
        <w:numPr>
          <w:ilvl w:val="0"/>
          <w:numId w:val="44"/>
        </w:numPr>
      </w:pPr>
      <w:r>
        <w:rPr>
          <w:rFonts w:ascii="Arial" w:eastAsia="Arial" w:hAnsi="Arial" w:cs="Arial"/>
        </w:rPr>
        <w:t xml:space="preserve">Label the x-axis </w:t>
      </w:r>
      <w:r>
        <w:t>‘</w:t>
      </w:r>
      <w:proofErr w:type="spellStart"/>
      <w:r>
        <w:t>n_clusters</w:t>
      </w:r>
      <w:proofErr w:type="spellEnd"/>
      <w:r>
        <w:t>’</w:t>
      </w:r>
      <w:r>
        <w:rPr>
          <w:rFonts w:ascii="Arial" w:eastAsia="Arial" w:hAnsi="Arial" w:cs="Arial"/>
        </w:rPr>
        <w:t xml:space="preserve"> using </w:t>
      </w:r>
      <w:proofErr w:type="spellStart"/>
      <w:proofErr w:type="gramStart"/>
      <w:r w:rsidRPr="006A73B4">
        <w:rPr>
          <w:highlight w:val="green"/>
        </w:rPr>
        <w:t>plt.xlabel</w:t>
      </w:r>
      <w:proofErr w:type="spellEnd"/>
      <w:r w:rsidRPr="006A73B4">
        <w:rPr>
          <w:highlight w:val="green"/>
        </w:rPr>
        <w:t>(</w:t>
      </w:r>
      <w:proofErr w:type="gramEnd"/>
      <w:r w:rsidRPr="006A73B4">
        <w:rPr>
          <w:highlight w:val="green"/>
        </w:rPr>
        <w:t>‘</w:t>
      </w:r>
      <w:proofErr w:type="spellStart"/>
      <w:r w:rsidRPr="006A73B4">
        <w:rPr>
          <w:highlight w:val="green"/>
        </w:rPr>
        <w:t>n_clusters</w:t>
      </w:r>
      <w:proofErr w:type="spellEnd"/>
      <w:r w:rsidRPr="006A73B4">
        <w:rPr>
          <w:highlight w:val="green"/>
        </w:rPr>
        <w:t>’)</w:t>
      </w:r>
      <w:r>
        <w:rPr>
          <w:rFonts w:ascii="Arial" w:eastAsia="Arial" w:hAnsi="Arial" w:cs="Arial"/>
        </w:rPr>
        <w:t xml:space="preserve"> and label the y-axis ‘Mean Inertia’ using </w:t>
      </w:r>
      <w:proofErr w:type="spellStart"/>
      <w:r w:rsidRPr="002F7252">
        <w:rPr>
          <w:rFonts w:ascii="Droid Sans Mono" w:eastAsia="Droid Sans Mono" w:hAnsi="Droid Sans Mono" w:cs="Droid Sans Mono"/>
          <w:highlight w:val="green"/>
        </w:rPr>
        <w:t>plt.ylabel</w:t>
      </w:r>
      <w:proofErr w:type="spellEnd"/>
      <w:r w:rsidRPr="002F7252">
        <w:rPr>
          <w:rFonts w:ascii="Droid Sans Mono" w:eastAsia="Droid Sans Mono" w:hAnsi="Droid Sans Mono" w:cs="Droid Sans Mono"/>
          <w:highlight w:val="green"/>
        </w:rPr>
        <w:t>(‘Mean Inertia’)</w:t>
      </w:r>
      <w:r>
        <w:t>.</w:t>
      </w:r>
    </w:p>
    <w:p w14:paraId="108A1F04" w14:textId="77777777" w:rsidR="0002002C" w:rsidRDefault="0002002C" w:rsidP="0002002C">
      <w:pPr>
        <w:spacing w:after="0" w:line="240" w:lineRule="auto"/>
        <w:ind w:left="720"/>
        <w:rPr>
          <w:rFonts w:ascii="Droid Sans Mono" w:eastAsia="Droid Sans Mono" w:hAnsi="Droid Sans Mono" w:cs="Droid Sans Mono"/>
          <w:highlight w:val="green"/>
        </w:rPr>
      </w:pPr>
    </w:p>
    <w:p w14:paraId="1DD494CD" w14:textId="77777777" w:rsidR="0002002C" w:rsidRDefault="0002002C" w:rsidP="0094233E">
      <w:pPr>
        <w:pStyle w:val="ListParagraph"/>
        <w:numPr>
          <w:ilvl w:val="0"/>
          <w:numId w:val="44"/>
        </w:numPr>
      </w:pPr>
      <w:r w:rsidRPr="006A73B4">
        <w:rPr>
          <w:rFonts w:ascii="Arial" w:eastAsia="Arial" w:hAnsi="Arial" w:cs="Arial"/>
        </w:rPr>
        <w:t xml:space="preserve">Set the tick labels on the x-axis as the values in </w:t>
      </w:r>
      <w:r w:rsidRPr="001B3900">
        <w:rPr>
          <w:rFonts w:ascii="Droid Sans Mono" w:eastAsia="Droid Sans Mono" w:hAnsi="Droid Sans Mono" w:cs="Droid Sans Mono"/>
        </w:rPr>
        <w:t>x</w:t>
      </w:r>
      <w:r w:rsidRPr="006A73B4">
        <w:rPr>
          <w:rFonts w:ascii="Arial" w:eastAsia="Arial" w:hAnsi="Arial" w:cs="Arial"/>
        </w:rPr>
        <w:t xml:space="preserve"> using </w:t>
      </w:r>
      <w:proofErr w:type="spellStart"/>
      <w:r w:rsidRPr="006A73B4">
        <w:rPr>
          <w:rFonts w:ascii="Droid Sans Mono" w:eastAsia="Droid Sans Mono" w:hAnsi="Droid Sans Mono" w:cs="Droid Sans Mono"/>
          <w:highlight w:val="green"/>
        </w:rPr>
        <w:t>plt.xticks</w:t>
      </w:r>
      <w:proofErr w:type="spellEnd"/>
      <w:r w:rsidRPr="006A73B4">
        <w:rPr>
          <w:rFonts w:ascii="Droid Sans Mono" w:eastAsia="Droid Sans Mono" w:hAnsi="Droid Sans Mono" w:cs="Droid Sans Mono"/>
          <w:highlight w:val="green"/>
        </w:rPr>
        <w:t>(x)</w:t>
      </w:r>
      <w:r w:rsidRPr="006A73B4">
        <w:rPr>
          <w:rFonts w:ascii="Arial" w:eastAsia="Arial" w:hAnsi="Arial" w:cs="Arial"/>
        </w:rPr>
        <w:t xml:space="preserve">. </w:t>
      </w:r>
    </w:p>
    <w:p w14:paraId="7F5D46B9" w14:textId="77777777" w:rsidR="0002002C" w:rsidRDefault="0002002C" w:rsidP="0002002C">
      <w:pPr>
        <w:pStyle w:val="ListParagraph"/>
        <w:rPr>
          <w:rFonts w:ascii="Droid Sans Mono" w:eastAsia="Droid Sans Mono" w:hAnsi="Droid Sans Mono" w:cs="Droid Sans Mono"/>
          <w:highlight w:val="green"/>
        </w:rPr>
      </w:pPr>
    </w:p>
    <w:p w14:paraId="386F27A3" w14:textId="14334E0F" w:rsidR="0002002C" w:rsidRDefault="0002002C" w:rsidP="0094233E">
      <w:pPr>
        <w:pStyle w:val="ListParagraph"/>
        <w:numPr>
          <w:ilvl w:val="0"/>
          <w:numId w:val="44"/>
        </w:numPr>
      </w:pPr>
      <w:r w:rsidRPr="006A73B4">
        <w:rPr>
          <w:rFonts w:ascii="Arial" w:eastAsia="Arial" w:hAnsi="Arial" w:cs="Arial"/>
        </w:rPr>
        <w:t xml:space="preserve">Display the plot </w:t>
      </w:r>
      <w:commentRangeStart w:id="204"/>
      <w:commentRangeStart w:id="205"/>
      <w:r w:rsidRPr="006A73B4">
        <w:rPr>
          <w:rFonts w:ascii="Arial" w:eastAsia="Arial" w:hAnsi="Arial" w:cs="Arial"/>
        </w:rPr>
        <w:t>use</w:t>
      </w:r>
      <w:commentRangeEnd w:id="204"/>
      <w:r>
        <w:rPr>
          <w:rStyle w:val="CommentReference"/>
        </w:rPr>
        <w:commentReference w:id="204"/>
      </w:r>
      <w:commentRangeEnd w:id="205"/>
      <w:r w:rsidR="004A17D0">
        <w:rPr>
          <w:rFonts w:ascii="Arial" w:eastAsia="Arial" w:hAnsi="Arial" w:cs="Arial"/>
        </w:rPr>
        <w:t>d in</w:t>
      </w:r>
      <w:r w:rsidR="004A17D0">
        <w:rPr>
          <w:rStyle w:val="CommentReference"/>
        </w:rPr>
        <w:commentReference w:id="205"/>
      </w:r>
      <w:r w:rsidRPr="006A73B4">
        <w:rPr>
          <w:rFonts w:ascii="Arial" w:eastAsia="Arial" w:hAnsi="Arial" w:cs="Arial"/>
        </w:rPr>
        <w:t xml:space="preserve"> </w:t>
      </w:r>
      <w:proofErr w:type="spellStart"/>
      <w:proofErr w:type="gramStart"/>
      <w:r w:rsidRPr="006A73B4">
        <w:rPr>
          <w:rFonts w:ascii="Droid Sans Mono" w:eastAsia="Droid Sans Mono" w:hAnsi="Droid Sans Mono" w:cs="Droid Sans Mono"/>
          <w:highlight w:val="green"/>
        </w:rPr>
        <w:t>plt.show</w:t>
      </w:r>
      <w:proofErr w:type="spellEnd"/>
      <w:r w:rsidRPr="006A73B4">
        <w:rPr>
          <w:rFonts w:ascii="Droid Sans Mono" w:eastAsia="Droid Sans Mono" w:hAnsi="Droid Sans Mono" w:cs="Droid Sans Mono"/>
          <w:highlight w:val="green"/>
        </w:rPr>
        <w:t>(</w:t>
      </w:r>
      <w:proofErr w:type="gramEnd"/>
      <w:r w:rsidRPr="006A73B4">
        <w:rPr>
          <w:rFonts w:ascii="Droid Sans Mono" w:eastAsia="Droid Sans Mono" w:hAnsi="Droid Sans Mono" w:cs="Droid Sans Mono"/>
          <w:highlight w:val="green"/>
        </w:rPr>
        <w:t>)</w:t>
      </w:r>
      <w:r w:rsidRPr="006A73B4">
        <w:rPr>
          <w:rFonts w:ascii="Arial" w:eastAsia="Arial" w:hAnsi="Arial" w:cs="Arial"/>
        </w:rPr>
        <w:t xml:space="preserve">. To better understand, refer to the following code. </w:t>
      </w:r>
    </w:p>
    <w:p w14:paraId="1B505895" w14:textId="77777777" w:rsidR="0002002C" w:rsidRDefault="0002002C" w:rsidP="0002002C">
      <w:pPr>
        <w:spacing w:after="0" w:line="240" w:lineRule="auto"/>
        <w:rPr>
          <w:rFonts w:ascii="Arial" w:eastAsia="Arial" w:hAnsi="Arial" w:cs="Arial"/>
        </w:rPr>
      </w:pPr>
    </w:p>
    <w:p w14:paraId="746300BA"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plt.plot</w:t>
      </w:r>
      <w:proofErr w:type="spellEnd"/>
      <w:r>
        <w:rPr>
          <w:rFonts w:ascii="Droid Sans Mono" w:eastAsia="Droid Sans Mono" w:hAnsi="Droid Sans Mono" w:cs="Droid Sans Mono"/>
          <w:highlight w:val="green"/>
        </w:rPr>
        <w:t>(x, y)</w:t>
      </w:r>
    </w:p>
    <w:p w14:paraId="151FCD0B"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plt.title</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 xml:space="preserve">'Mean Inertia by </w:t>
      </w:r>
      <w:proofErr w:type="spellStart"/>
      <w:r>
        <w:rPr>
          <w:rFonts w:ascii="Droid Sans Mono" w:eastAsia="Droid Sans Mono" w:hAnsi="Droid Sans Mono" w:cs="Droid Sans Mono"/>
          <w:highlight w:val="green"/>
        </w:rPr>
        <w:t>n_clusters</w:t>
      </w:r>
      <w:proofErr w:type="spellEnd"/>
      <w:r>
        <w:rPr>
          <w:rFonts w:ascii="Droid Sans Mono" w:eastAsia="Droid Sans Mono" w:hAnsi="Droid Sans Mono" w:cs="Droid Sans Mono"/>
          <w:highlight w:val="green"/>
        </w:rPr>
        <w:t>')</w:t>
      </w:r>
    </w:p>
    <w:p w14:paraId="0009E103"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plt.xlabel</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n_clusters</w:t>
      </w:r>
      <w:proofErr w:type="spellEnd"/>
      <w:r>
        <w:rPr>
          <w:rFonts w:ascii="Droid Sans Mono" w:eastAsia="Droid Sans Mono" w:hAnsi="Droid Sans Mono" w:cs="Droid Sans Mono"/>
          <w:highlight w:val="green"/>
        </w:rPr>
        <w:t>')</w:t>
      </w:r>
    </w:p>
    <w:p w14:paraId="1609E48B"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plt.xticks</w:t>
      </w:r>
      <w:proofErr w:type="spellEnd"/>
      <w:r>
        <w:rPr>
          <w:rFonts w:ascii="Droid Sans Mono" w:eastAsia="Droid Sans Mono" w:hAnsi="Droid Sans Mono" w:cs="Droid Sans Mono"/>
          <w:highlight w:val="green"/>
        </w:rPr>
        <w:t>(x)</w:t>
      </w:r>
    </w:p>
    <w:p w14:paraId="149161AC"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plt.ylabel</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'Mean Inertia')</w:t>
      </w:r>
    </w:p>
    <w:p w14:paraId="285CB4F5"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plt.show</w:t>
      </w:r>
      <w:proofErr w:type="spellEnd"/>
      <w:r>
        <w:rPr>
          <w:rFonts w:ascii="Droid Sans Mono" w:eastAsia="Droid Sans Mono" w:hAnsi="Droid Sans Mono" w:cs="Droid Sans Mono"/>
          <w:highlight w:val="green"/>
        </w:rPr>
        <w:t>()</w:t>
      </w:r>
      <w:proofErr w:type="gramEnd"/>
    </w:p>
    <w:p w14:paraId="0796E881" w14:textId="77777777" w:rsidR="0002002C" w:rsidRDefault="0002002C" w:rsidP="0002002C">
      <w:pPr>
        <w:spacing w:after="0" w:line="240" w:lineRule="auto"/>
        <w:ind w:left="720"/>
        <w:rPr>
          <w:rFonts w:ascii="Droid Sans Mono" w:eastAsia="Droid Sans Mono" w:hAnsi="Droid Sans Mono" w:cs="Droid Sans Mono"/>
          <w:highlight w:val="green"/>
        </w:rPr>
      </w:pPr>
    </w:p>
    <w:p w14:paraId="4362416E" w14:textId="77777777" w:rsidR="0002002C" w:rsidRPr="006A73B4" w:rsidRDefault="0002002C" w:rsidP="0002002C">
      <w:r w:rsidRPr="006A73B4">
        <w:t>For the resultant output, refer to the following screenshot:</w:t>
      </w:r>
    </w:p>
    <w:p w14:paraId="2B74E504" w14:textId="77777777" w:rsidR="0002002C" w:rsidRDefault="0002002C" w:rsidP="0002002C">
      <w:pPr>
        <w:spacing w:before="120" w:after="120" w:line="276" w:lineRule="auto"/>
      </w:pPr>
      <w:r>
        <w:rPr>
          <w:noProof/>
          <w:lang w:eastAsia="en-US"/>
        </w:rPr>
        <w:lastRenderedPageBreak/>
        <w:drawing>
          <wp:inline distT="0" distB="0" distL="114300" distR="114300" wp14:anchorId="61E02E5A" wp14:editId="705F25C8">
            <wp:extent cx="6542692" cy="2385356"/>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6542692" cy="2385356"/>
                    </a:xfrm>
                    <a:prstGeom prst="rect">
                      <a:avLst/>
                    </a:prstGeom>
                    <a:ln/>
                  </pic:spPr>
                </pic:pic>
              </a:graphicData>
            </a:graphic>
          </wp:inline>
        </w:drawing>
      </w:r>
    </w:p>
    <w:p w14:paraId="3E828BF1" w14:textId="77777777" w:rsidR="0002002C" w:rsidRDefault="0002002C" w:rsidP="0002002C">
      <w:pPr>
        <w:spacing w:before="120" w:after="120" w:line="276" w:lineRule="auto"/>
        <w:jc w:val="center"/>
      </w:pPr>
      <w:r>
        <w:t xml:space="preserve">Figure 4.x: Mean inertia by </w:t>
      </w:r>
      <w:proofErr w:type="spellStart"/>
      <w:r>
        <w:t>n_clusters</w:t>
      </w:r>
      <w:proofErr w:type="spellEnd"/>
    </w:p>
    <w:p w14:paraId="313F6CF3" w14:textId="77777777" w:rsidR="0002002C" w:rsidRDefault="0002002C" w:rsidP="0002002C">
      <w:pPr>
        <w:spacing w:before="120" w:after="120" w:line="276" w:lineRule="auto"/>
        <w:rPr>
          <w:rFonts w:ascii="Arial" w:eastAsia="Arial" w:hAnsi="Arial" w:cs="Arial"/>
        </w:rPr>
      </w:pPr>
    </w:p>
    <w:p w14:paraId="69437C4B" w14:textId="77777777" w:rsidR="0002002C" w:rsidRPr="006A73B4" w:rsidRDefault="0002002C" w:rsidP="0002002C">
      <w:pPr>
        <w:spacing w:before="120" w:after="120" w:line="276" w:lineRule="auto"/>
        <w:rPr>
          <w:rFonts w:ascii="Arial" w:eastAsia="Arial" w:hAnsi="Arial" w:cs="Arial"/>
        </w:rPr>
      </w:pPr>
      <w:r w:rsidRPr="006A73B4">
        <w:rPr>
          <w:rFonts w:ascii="Arial" w:eastAsia="Arial" w:hAnsi="Arial" w:cs="Arial"/>
        </w:rPr>
        <w:t xml:space="preserve">To determine the best number of </w:t>
      </w:r>
      <w:proofErr w:type="spellStart"/>
      <w:r w:rsidRPr="006A73B4">
        <w:rPr>
          <w:rFonts w:ascii="Arial" w:eastAsia="Arial" w:hAnsi="Arial" w:cs="Arial"/>
        </w:rPr>
        <w:t>n_clusters</w:t>
      </w:r>
      <w:proofErr w:type="spellEnd"/>
      <w:r w:rsidRPr="006A73B4">
        <w:rPr>
          <w:rFonts w:ascii="Arial" w:eastAsia="Arial" w:hAnsi="Arial" w:cs="Arial"/>
        </w:rPr>
        <w:t xml:space="preserve"> we will use the “elbow method.” That is, the point in the plot where there are diminishing returns for the added complexity of more clusters. From Figure 4.x, we can see that there are rapid decreases in mean inertia from </w:t>
      </w:r>
      <w:proofErr w:type="spellStart"/>
      <w:r w:rsidRPr="006A73B4">
        <w:rPr>
          <w:rFonts w:ascii="Arial" w:eastAsia="Arial" w:hAnsi="Arial" w:cs="Arial"/>
        </w:rPr>
        <w:t>n_clusters</w:t>
      </w:r>
      <w:proofErr w:type="spellEnd"/>
      <w:r w:rsidRPr="006A73B4">
        <w:rPr>
          <w:rFonts w:ascii="Arial" w:eastAsia="Arial" w:hAnsi="Arial" w:cs="Arial"/>
        </w:rPr>
        <w:t xml:space="preserve"> 1 to 3. After </w:t>
      </w:r>
      <w:proofErr w:type="spellStart"/>
      <w:r w:rsidRPr="006A73B4">
        <w:rPr>
          <w:rFonts w:ascii="Arial" w:eastAsia="Arial" w:hAnsi="Arial" w:cs="Arial"/>
        </w:rPr>
        <w:t>n_clusters</w:t>
      </w:r>
      <w:proofErr w:type="spellEnd"/>
      <w:r w:rsidRPr="006A73B4">
        <w:rPr>
          <w:rFonts w:ascii="Arial" w:eastAsia="Arial" w:hAnsi="Arial" w:cs="Arial"/>
        </w:rPr>
        <w:t xml:space="preserve"> equals 3, the decreases in mean inertia seem to become less rapid and the decreases in inertia may not be worth the added complexity of adding additional clusters. Thus, the appropriate number of </w:t>
      </w:r>
      <w:proofErr w:type="spellStart"/>
      <w:r w:rsidRPr="006A73B4">
        <w:rPr>
          <w:rFonts w:ascii="Arial" w:eastAsia="Arial" w:hAnsi="Arial" w:cs="Arial"/>
        </w:rPr>
        <w:t>n_clusters</w:t>
      </w:r>
      <w:proofErr w:type="spellEnd"/>
      <w:r w:rsidRPr="006A73B4">
        <w:rPr>
          <w:rFonts w:ascii="Arial" w:eastAsia="Arial" w:hAnsi="Arial" w:cs="Arial"/>
        </w:rPr>
        <w:t xml:space="preserve"> in this situation is 3.</w:t>
      </w:r>
    </w:p>
    <w:p w14:paraId="5D04372A" w14:textId="77777777" w:rsidR="0002002C" w:rsidRPr="006A73B4" w:rsidRDefault="0002002C" w:rsidP="0002002C">
      <w:pPr>
        <w:spacing w:before="120" w:after="120" w:line="276" w:lineRule="auto"/>
        <w:rPr>
          <w:rFonts w:ascii="Arial" w:eastAsia="Arial" w:hAnsi="Arial" w:cs="Arial"/>
          <w:sz w:val="24"/>
          <w:szCs w:val="24"/>
          <w:highlight w:val="cyan"/>
        </w:rPr>
      </w:pPr>
    </w:p>
    <w:p w14:paraId="05C53202" w14:textId="4AB328E5" w:rsidR="0002002C" w:rsidDel="000306DB" w:rsidRDefault="0002002C" w:rsidP="0002002C">
      <w:pPr>
        <w:spacing w:before="120" w:after="120" w:line="276" w:lineRule="auto"/>
        <w:jc w:val="center"/>
        <w:rPr>
          <w:del w:id="206" w:author="Aaron England" w:date="2019-04-16T10:21:00Z"/>
          <w:rFonts w:ascii="Arial" w:eastAsia="Arial" w:hAnsi="Arial" w:cs="Arial"/>
          <w:i/>
          <w:color w:val="FF0000"/>
          <w:sz w:val="24"/>
          <w:szCs w:val="24"/>
          <w:highlight w:val="yellow"/>
          <w:u w:val="single"/>
        </w:rPr>
      </w:pPr>
      <w:del w:id="207" w:author="Aaron England" w:date="2019-04-16T10:21:00Z">
        <w:r w:rsidDel="000306DB">
          <w:rPr>
            <w:rFonts w:ascii="Arial" w:eastAsia="Arial" w:hAnsi="Arial" w:cs="Arial"/>
            <w:i/>
            <w:color w:val="FF0000"/>
            <w:sz w:val="24"/>
            <w:szCs w:val="24"/>
            <w:highlight w:val="yellow"/>
            <w:u w:val="single"/>
          </w:rPr>
          <w:delText>Discuss x: Now that we know the best value for n_clusters, how might we improve upon this model?</w:delText>
        </w:r>
      </w:del>
    </w:p>
    <w:p w14:paraId="791C31D8" w14:textId="40DBB386" w:rsidR="0002002C" w:rsidDel="000306DB" w:rsidRDefault="0002002C" w:rsidP="0002002C">
      <w:pPr>
        <w:spacing w:before="120" w:after="120" w:line="276" w:lineRule="auto"/>
        <w:jc w:val="center"/>
        <w:rPr>
          <w:del w:id="208" w:author="Aaron England" w:date="2019-04-16T10:21:00Z"/>
          <w:rFonts w:ascii="Arial" w:eastAsia="Arial" w:hAnsi="Arial" w:cs="Arial"/>
          <w:i/>
          <w:color w:val="FF0000"/>
          <w:sz w:val="24"/>
          <w:szCs w:val="24"/>
          <w:highlight w:val="yellow"/>
          <w:u w:val="single"/>
        </w:rPr>
      </w:pPr>
      <w:del w:id="209" w:author="Aaron England" w:date="2019-04-16T10:21:00Z">
        <w:r w:rsidDel="000306DB">
          <w:rPr>
            <w:rFonts w:ascii="Arial" w:eastAsia="Arial" w:hAnsi="Arial" w:cs="Arial"/>
            <w:i/>
            <w:color w:val="FF0000"/>
            <w:sz w:val="24"/>
            <w:szCs w:val="24"/>
            <w:highlight w:val="yellow"/>
            <w:u w:val="single"/>
          </w:rPr>
          <w:delText>Answer: We can improve upon this model by using a dimensionality reduction technique prior to building the k-Means model.</w:delText>
        </w:r>
      </w:del>
    </w:p>
    <w:p w14:paraId="49B1115F" w14:textId="4782F5D1" w:rsidR="0002002C" w:rsidDel="000306DB" w:rsidRDefault="0002002C" w:rsidP="0002002C">
      <w:pPr>
        <w:spacing w:before="120" w:after="120" w:line="276" w:lineRule="auto"/>
        <w:rPr>
          <w:del w:id="210" w:author="Aaron England" w:date="2019-04-16T10:21:00Z"/>
          <w:rFonts w:ascii="Arial" w:eastAsia="Arial" w:hAnsi="Arial" w:cs="Arial"/>
        </w:rPr>
      </w:pPr>
    </w:p>
    <w:p w14:paraId="28F4448D"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However, if the data has too many dimensions, the k-Means algorithm can fall subject to the </w:t>
      </w:r>
      <w:r>
        <w:rPr>
          <w:rFonts w:ascii="Arial" w:eastAsia="Arial" w:hAnsi="Arial" w:cs="Arial"/>
          <w:i/>
        </w:rPr>
        <w:t xml:space="preserve">curse of dimensionality </w:t>
      </w:r>
      <w:r>
        <w:rPr>
          <w:rFonts w:ascii="Arial" w:eastAsia="Arial" w:hAnsi="Arial" w:cs="Arial"/>
        </w:rPr>
        <w:t>by inflated Euclidean distances and subsequent erroneous results. Thus, before fitting a k-Means model, using a dimension reduction strategy is encouraged.</w:t>
      </w:r>
    </w:p>
    <w:p w14:paraId="3DF6A34C" w14:textId="061D407A" w:rsidR="0002002C" w:rsidRDefault="0002002C" w:rsidP="0002002C">
      <w:pPr>
        <w:spacing w:before="120" w:after="120" w:line="276" w:lineRule="auto"/>
        <w:rPr>
          <w:ins w:id="211" w:author="Aaron England" w:date="2019-04-16T10:21:00Z"/>
          <w:rFonts w:ascii="Arial" w:eastAsia="Arial" w:hAnsi="Arial" w:cs="Arial"/>
        </w:rPr>
      </w:pPr>
      <w:r>
        <w:rPr>
          <w:rFonts w:ascii="Arial" w:eastAsia="Arial" w:hAnsi="Arial" w:cs="Arial"/>
        </w:rPr>
        <w:t xml:space="preserve">Reducing the number of dimensions helps to eliminate multicollinearity and decreases the time to fit the model. </w:t>
      </w:r>
      <w:r>
        <w:rPr>
          <w:rFonts w:ascii="Arial" w:eastAsia="Arial" w:hAnsi="Arial" w:cs="Arial"/>
          <w:i/>
        </w:rPr>
        <w:t>Principal component analysis (PCA)</w:t>
      </w:r>
      <w:r>
        <w:rPr>
          <w:rFonts w:ascii="Arial" w:eastAsia="Arial" w:hAnsi="Arial" w:cs="Arial"/>
        </w:rPr>
        <w:t xml:space="preserve"> is a common method to reduce the number of dimensions by discovering a set of underlying linear variables in the data.</w:t>
      </w:r>
    </w:p>
    <w:p w14:paraId="2B3F2ADD" w14:textId="315C3003" w:rsidR="000306DB" w:rsidRDefault="000306DB" w:rsidP="0002002C">
      <w:pPr>
        <w:spacing w:before="120" w:after="120" w:line="276" w:lineRule="auto"/>
        <w:rPr>
          <w:ins w:id="212" w:author="Aaron England" w:date="2019-04-16T10:21:00Z"/>
          <w:rFonts w:ascii="Arial" w:eastAsia="Arial" w:hAnsi="Arial" w:cs="Arial"/>
        </w:rPr>
      </w:pPr>
    </w:p>
    <w:p w14:paraId="04E5F8C3" w14:textId="77777777" w:rsidR="000306DB" w:rsidRDefault="000306DB" w:rsidP="000306DB">
      <w:pPr>
        <w:spacing w:before="120" w:after="120" w:line="276" w:lineRule="auto"/>
        <w:jc w:val="center"/>
        <w:rPr>
          <w:ins w:id="213" w:author="Aaron England" w:date="2019-04-16T10:21:00Z"/>
          <w:rFonts w:ascii="Arial" w:eastAsia="Arial" w:hAnsi="Arial" w:cs="Arial"/>
          <w:i/>
          <w:color w:val="FF0000"/>
          <w:sz w:val="24"/>
          <w:szCs w:val="24"/>
          <w:highlight w:val="yellow"/>
          <w:u w:val="single"/>
        </w:rPr>
      </w:pPr>
      <w:ins w:id="214" w:author="Aaron England" w:date="2019-04-16T10:21:00Z">
        <w:r>
          <w:rPr>
            <w:rFonts w:ascii="Arial" w:eastAsia="Arial" w:hAnsi="Arial" w:cs="Arial"/>
            <w:i/>
            <w:color w:val="FF0000"/>
            <w:sz w:val="24"/>
            <w:szCs w:val="24"/>
            <w:highlight w:val="yellow"/>
            <w:u w:val="single"/>
          </w:rPr>
          <w:t xml:space="preserve">Discuss x: Now that we know the best value for </w:t>
        </w:r>
        <w:proofErr w:type="spellStart"/>
        <w:r>
          <w:rPr>
            <w:rFonts w:ascii="Arial" w:eastAsia="Arial" w:hAnsi="Arial" w:cs="Arial"/>
            <w:i/>
            <w:color w:val="FF0000"/>
            <w:sz w:val="24"/>
            <w:szCs w:val="24"/>
            <w:highlight w:val="yellow"/>
            <w:u w:val="single"/>
          </w:rPr>
          <w:t>n_clusters</w:t>
        </w:r>
        <w:proofErr w:type="spellEnd"/>
        <w:r>
          <w:rPr>
            <w:rFonts w:ascii="Arial" w:eastAsia="Arial" w:hAnsi="Arial" w:cs="Arial"/>
            <w:i/>
            <w:color w:val="FF0000"/>
            <w:sz w:val="24"/>
            <w:szCs w:val="24"/>
            <w:highlight w:val="yellow"/>
            <w:u w:val="single"/>
          </w:rPr>
          <w:t>, how might we improve upon this model?</w:t>
        </w:r>
      </w:ins>
    </w:p>
    <w:p w14:paraId="058512DB" w14:textId="77777777" w:rsidR="000306DB" w:rsidRDefault="000306DB" w:rsidP="000306DB">
      <w:pPr>
        <w:spacing w:before="120" w:after="120" w:line="276" w:lineRule="auto"/>
        <w:jc w:val="center"/>
        <w:rPr>
          <w:ins w:id="215" w:author="Aaron England" w:date="2019-04-16T10:21:00Z"/>
          <w:rFonts w:ascii="Arial" w:eastAsia="Arial" w:hAnsi="Arial" w:cs="Arial"/>
          <w:i/>
          <w:color w:val="FF0000"/>
          <w:sz w:val="24"/>
          <w:szCs w:val="24"/>
          <w:highlight w:val="yellow"/>
          <w:u w:val="single"/>
        </w:rPr>
      </w:pPr>
      <w:ins w:id="216" w:author="Aaron England" w:date="2019-04-16T10:21:00Z">
        <w:r>
          <w:rPr>
            <w:rFonts w:ascii="Arial" w:eastAsia="Arial" w:hAnsi="Arial" w:cs="Arial"/>
            <w:i/>
            <w:color w:val="FF0000"/>
            <w:sz w:val="24"/>
            <w:szCs w:val="24"/>
            <w:highlight w:val="yellow"/>
            <w:u w:val="single"/>
          </w:rPr>
          <w:t>Answer: We can improve upon this model by using a dimensionality reduction technique prior to building the k-Means model.</w:t>
        </w:r>
      </w:ins>
    </w:p>
    <w:p w14:paraId="38AAA0C2" w14:textId="77777777" w:rsidR="000306DB" w:rsidDel="00BC772B" w:rsidRDefault="000306DB" w:rsidP="0002002C">
      <w:pPr>
        <w:spacing w:before="120" w:after="120" w:line="276" w:lineRule="auto"/>
        <w:rPr>
          <w:del w:id="217" w:author="Aaron England" w:date="2019-04-16T10:21:00Z"/>
          <w:rFonts w:ascii="Arial" w:eastAsia="Arial" w:hAnsi="Arial" w:cs="Arial"/>
        </w:rPr>
      </w:pPr>
    </w:p>
    <w:p w14:paraId="39E37ECA" w14:textId="77777777" w:rsidR="0002002C" w:rsidRDefault="0002002C" w:rsidP="0002002C">
      <w:pPr>
        <w:spacing w:after="0" w:line="276" w:lineRule="auto"/>
        <w:rPr>
          <w:rFonts w:ascii="Arial" w:eastAsia="Arial" w:hAnsi="Arial" w:cs="Arial"/>
          <w:sz w:val="24"/>
          <w:szCs w:val="24"/>
        </w:rPr>
      </w:pPr>
    </w:p>
    <w:p w14:paraId="6783DF9A" w14:textId="77777777" w:rsidR="0002002C" w:rsidRDefault="0002002C" w:rsidP="0002002C">
      <w:pPr>
        <w:spacing w:after="0" w:line="276" w:lineRule="auto"/>
        <w:rPr>
          <w:rFonts w:ascii="Arial" w:eastAsia="Arial" w:hAnsi="Arial" w:cs="Arial"/>
          <w:sz w:val="36"/>
          <w:szCs w:val="36"/>
        </w:rPr>
      </w:pPr>
      <w:r>
        <w:rPr>
          <w:rFonts w:ascii="Arial" w:eastAsia="Arial" w:hAnsi="Arial" w:cs="Arial"/>
          <w:sz w:val="36"/>
          <w:szCs w:val="36"/>
        </w:rPr>
        <w:t>Principal Component Analysis (PCA)</w:t>
      </w:r>
    </w:p>
    <w:p w14:paraId="4925F714" w14:textId="77777777" w:rsidR="0002002C" w:rsidRDefault="0002002C" w:rsidP="0002002C">
      <w:pPr>
        <w:spacing w:before="120" w:after="12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Present x: Brief introduction of Principal Component Analysis</w:t>
      </w:r>
    </w:p>
    <w:p w14:paraId="508495D4" w14:textId="77777777" w:rsidR="0002002C" w:rsidRDefault="0002002C" w:rsidP="0002002C">
      <w:pPr>
        <w:spacing w:before="120" w:after="120" w:line="276" w:lineRule="auto"/>
        <w:rPr>
          <w:rFonts w:ascii="Arial" w:eastAsia="Arial" w:hAnsi="Arial" w:cs="Arial"/>
        </w:rPr>
      </w:pPr>
      <w:r>
        <w:rPr>
          <w:rFonts w:ascii="Arial" w:eastAsia="Arial" w:hAnsi="Arial" w:cs="Arial"/>
        </w:rPr>
        <w:lastRenderedPageBreak/>
        <w:t xml:space="preserve">At a high level, PCA is a technique for creating uncorrelated linear combinations from the original features termed </w:t>
      </w:r>
      <w:r>
        <w:rPr>
          <w:rFonts w:ascii="Arial" w:eastAsia="Arial" w:hAnsi="Arial" w:cs="Arial"/>
          <w:i/>
        </w:rPr>
        <w:t>components</w:t>
      </w:r>
      <w:r>
        <w:rPr>
          <w:rFonts w:ascii="Arial" w:eastAsia="Arial" w:hAnsi="Arial" w:cs="Arial"/>
        </w:rPr>
        <w:t xml:space="preserve">. Of the principal components, the first component explains the greatest proportion of variance in the data while the following components account for progressively less variance. </w:t>
      </w:r>
    </w:p>
    <w:p w14:paraId="0974BE82" w14:textId="77777777" w:rsidR="0002002C" w:rsidRDefault="0002002C" w:rsidP="0002002C">
      <w:pPr>
        <w:spacing w:before="120" w:after="120" w:line="276" w:lineRule="auto"/>
        <w:rPr>
          <w:rFonts w:ascii="Arial" w:eastAsia="Arial" w:hAnsi="Arial" w:cs="Arial"/>
        </w:rPr>
      </w:pPr>
      <w:r>
        <w:rPr>
          <w:rFonts w:ascii="Arial" w:eastAsia="Arial" w:hAnsi="Arial" w:cs="Arial"/>
        </w:rPr>
        <w:t>To demonstrate PCA, we will:</w:t>
      </w:r>
    </w:p>
    <w:p w14:paraId="5EBD488F" w14:textId="77777777" w:rsidR="0002002C" w:rsidRDefault="0002002C" w:rsidP="0002002C">
      <w:pPr>
        <w:numPr>
          <w:ilvl w:val="0"/>
          <w:numId w:val="10"/>
        </w:numPr>
        <w:pBdr>
          <w:top w:val="nil"/>
          <w:left w:val="nil"/>
          <w:bottom w:val="nil"/>
          <w:right w:val="nil"/>
          <w:between w:val="nil"/>
        </w:pBdr>
        <w:spacing w:before="120" w:after="0" w:line="276" w:lineRule="auto"/>
        <w:rPr>
          <w:color w:val="000000"/>
        </w:rPr>
      </w:pPr>
      <w:r>
        <w:rPr>
          <w:rFonts w:ascii="Arial" w:eastAsia="Arial" w:hAnsi="Arial" w:cs="Arial"/>
          <w:color w:val="000000"/>
        </w:rPr>
        <w:t>Fit PCA model with all principal components</w:t>
      </w:r>
    </w:p>
    <w:p w14:paraId="1E956CCB" w14:textId="77777777" w:rsidR="0002002C" w:rsidRDefault="0002002C" w:rsidP="0002002C">
      <w:pPr>
        <w:numPr>
          <w:ilvl w:val="0"/>
          <w:numId w:val="10"/>
        </w:numPr>
        <w:pBdr>
          <w:top w:val="nil"/>
          <w:left w:val="nil"/>
          <w:bottom w:val="nil"/>
          <w:right w:val="nil"/>
          <w:between w:val="nil"/>
        </w:pBdr>
        <w:spacing w:after="0" w:line="276" w:lineRule="auto"/>
        <w:rPr>
          <w:color w:val="000000"/>
        </w:rPr>
      </w:pPr>
      <w:r>
        <w:rPr>
          <w:rFonts w:ascii="Arial" w:eastAsia="Arial" w:hAnsi="Arial" w:cs="Arial"/>
          <w:color w:val="000000"/>
        </w:rPr>
        <w:t>Tune the number of principal components by setting a threshold of explained variance to remain in the data</w:t>
      </w:r>
    </w:p>
    <w:p w14:paraId="657B6F3A" w14:textId="77777777" w:rsidR="0002002C" w:rsidRDefault="0002002C" w:rsidP="0002002C">
      <w:pPr>
        <w:numPr>
          <w:ilvl w:val="0"/>
          <w:numId w:val="10"/>
        </w:numPr>
        <w:pBdr>
          <w:top w:val="nil"/>
          <w:left w:val="nil"/>
          <w:bottom w:val="nil"/>
          <w:right w:val="nil"/>
          <w:between w:val="nil"/>
        </w:pBdr>
        <w:spacing w:after="120" w:line="276" w:lineRule="auto"/>
        <w:rPr>
          <w:color w:val="000000"/>
        </w:rPr>
      </w:pPr>
      <w:r>
        <w:rPr>
          <w:rFonts w:ascii="Arial" w:eastAsia="Arial" w:hAnsi="Arial" w:cs="Arial"/>
          <w:color w:val="000000"/>
        </w:rPr>
        <w:t>Fit those components to a k-Means cluster analysis and compare k-Means performance before and after the PCA transformation</w:t>
      </w:r>
    </w:p>
    <w:p w14:paraId="4B66E8D9" w14:textId="77777777" w:rsidR="0002002C" w:rsidRDefault="0002002C" w:rsidP="0002002C">
      <w:pPr>
        <w:spacing w:before="120" w:after="120" w:line="276" w:lineRule="auto"/>
        <w:rPr>
          <w:rFonts w:ascii="Arial" w:eastAsia="Arial" w:hAnsi="Arial" w:cs="Arial"/>
        </w:rPr>
      </w:pPr>
    </w:p>
    <w:p w14:paraId="45FFB26F" w14:textId="7C6D7C74" w:rsidR="0002002C" w:rsidRDefault="0002002C" w:rsidP="0002002C">
      <w:pPr>
        <w:spacing w:before="120" w:after="120" w:line="276" w:lineRule="auto"/>
        <w:rPr>
          <w:rFonts w:ascii="Arial" w:eastAsia="Arial" w:hAnsi="Arial" w:cs="Arial"/>
          <w:sz w:val="28"/>
          <w:szCs w:val="28"/>
        </w:rPr>
      </w:pPr>
      <w:r>
        <w:rPr>
          <w:rFonts w:ascii="Arial" w:eastAsia="Arial" w:hAnsi="Arial" w:cs="Arial"/>
          <w:sz w:val="28"/>
          <w:szCs w:val="28"/>
        </w:rPr>
        <w:t xml:space="preserve">Exercise </w:t>
      </w:r>
      <w:ins w:id="218" w:author="Aaron England" w:date="2019-04-16T10:22:00Z">
        <w:r w:rsidR="008E67E5">
          <w:rPr>
            <w:rFonts w:ascii="Arial" w:eastAsia="Arial" w:hAnsi="Arial" w:cs="Arial"/>
            <w:sz w:val="28"/>
            <w:szCs w:val="28"/>
          </w:rPr>
          <w:t>6</w:t>
        </w:r>
      </w:ins>
      <w:del w:id="219" w:author="Aaron England" w:date="2019-04-16T10:22:00Z">
        <w:r w:rsidDel="008E67E5">
          <w:rPr>
            <w:rFonts w:ascii="Arial" w:eastAsia="Arial" w:hAnsi="Arial" w:cs="Arial"/>
            <w:sz w:val="28"/>
            <w:szCs w:val="28"/>
          </w:rPr>
          <w:delText>8</w:delText>
        </w:r>
      </w:del>
      <w:r>
        <w:rPr>
          <w:rFonts w:ascii="Arial" w:eastAsia="Arial" w:hAnsi="Arial" w:cs="Arial"/>
          <w:sz w:val="28"/>
          <w:szCs w:val="28"/>
        </w:rPr>
        <w:t>: Fitting PCA Model</w:t>
      </w:r>
    </w:p>
    <w:p w14:paraId="7D6D31D9" w14:textId="77777777" w:rsidR="0002002C" w:rsidRPr="00462079" w:rsidRDefault="0002002C" w:rsidP="0002002C">
      <w:pPr>
        <w:spacing w:before="120" w:after="12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Present x: Fitting PCA Model</w:t>
      </w:r>
    </w:p>
    <w:p w14:paraId="611E56C1" w14:textId="77777777" w:rsidR="0002002C" w:rsidRPr="006A73B4" w:rsidRDefault="0002002C" w:rsidP="0002002C">
      <w:pPr>
        <w:spacing w:before="120" w:after="120" w:line="276" w:lineRule="auto"/>
        <w:rPr>
          <w:rFonts w:ascii="Arial" w:eastAsia="Arial" w:hAnsi="Arial" w:cs="Arial"/>
        </w:rPr>
      </w:pPr>
      <w:r>
        <w:rPr>
          <w:rFonts w:ascii="Arial" w:eastAsia="Arial" w:hAnsi="Arial" w:cs="Arial"/>
        </w:rPr>
        <w:t xml:space="preserve">After the </w:t>
      </w:r>
      <w:r>
        <w:rPr>
          <w:rFonts w:ascii="Droid Sans Mono" w:eastAsia="Droid Sans Mono" w:hAnsi="Droid Sans Mono" w:cs="Droid Sans Mono"/>
        </w:rPr>
        <w:t xml:space="preserve">glass </w:t>
      </w:r>
      <w:r>
        <w:rPr>
          <w:rFonts w:ascii="Arial" w:eastAsia="Arial" w:hAnsi="Arial" w:cs="Arial"/>
        </w:rPr>
        <w:t>data set has been imported, shuffled, and standardized (see Exercise 1):</w:t>
      </w:r>
    </w:p>
    <w:p w14:paraId="63F30CF1" w14:textId="77777777" w:rsidR="0002002C" w:rsidRDefault="0002002C" w:rsidP="0002002C">
      <w:pPr>
        <w:numPr>
          <w:ilvl w:val="0"/>
          <w:numId w:val="16"/>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Instantiate a </w:t>
      </w:r>
      <w:r>
        <w:rPr>
          <w:rFonts w:ascii="Droid Sans Mono" w:eastAsia="Droid Sans Mono" w:hAnsi="Droid Sans Mono" w:cs="Droid Sans Mono"/>
          <w:color w:val="000000"/>
        </w:rPr>
        <w:t>PCA</w:t>
      </w:r>
      <w:r>
        <w:rPr>
          <w:rFonts w:ascii="Arial" w:eastAsia="Arial" w:hAnsi="Arial" w:cs="Arial"/>
          <w:color w:val="000000"/>
        </w:rPr>
        <w:t xml:space="preserve"> model as shown here. </w:t>
      </w:r>
    </w:p>
    <w:p w14:paraId="7E4469CA"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sklearn.decomposition</w:t>
      </w:r>
      <w:proofErr w:type="spellEnd"/>
      <w:r>
        <w:rPr>
          <w:rFonts w:ascii="Droid Sans Mono" w:eastAsia="Droid Sans Mono" w:hAnsi="Droid Sans Mono" w:cs="Droid Sans Mono"/>
          <w:highlight w:val="green"/>
        </w:rPr>
        <w:t xml:space="preserve"> import PCA</w:t>
      </w:r>
    </w:p>
    <w:p w14:paraId="219B6E55"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PCA()</w:t>
      </w:r>
    </w:p>
    <w:p w14:paraId="62E487C5" w14:textId="77777777" w:rsidR="0002002C" w:rsidRDefault="0002002C" w:rsidP="0002002C">
      <w:pPr>
        <w:spacing w:before="120" w:after="120" w:line="276" w:lineRule="auto"/>
        <w:rPr>
          <w:rFonts w:ascii="Arial" w:eastAsia="Arial" w:hAnsi="Arial" w:cs="Arial"/>
        </w:rPr>
      </w:pPr>
    </w:p>
    <w:p w14:paraId="7439890C" w14:textId="77777777" w:rsidR="0002002C" w:rsidRDefault="0002002C" w:rsidP="0002002C">
      <w:pPr>
        <w:numPr>
          <w:ilvl w:val="0"/>
          <w:numId w:val="16"/>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Fit the </w:t>
      </w:r>
      <w:r>
        <w:rPr>
          <w:rFonts w:ascii="Droid Sans Mono" w:eastAsia="Droid Sans Mono" w:hAnsi="Droid Sans Mono" w:cs="Droid Sans Mono"/>
          <w:color w:val="000000"/>
        </w:rPr>
        <w:t>PCA</w:t>
      </w:r>
      <w:r>
        <w:rPr>
          <w:rFonts w:ascii="Arial" w:eastAsia="Arial" w:hAnsi="Arial" w:cs="Arial"/>
          <w:color w:val="000000"/>
        </w:rPr>
        <w:t xml:space="preserve"> model to </w:t>
      </w:r>
      <w:proofErr w:type="spellStart"/>
      <w:r>
        <w:rPr>
          <w:rFonts w:ascii="Droid Sans Mono" w:eastAsia="Droid Sans Mono" w:hAnsi="Droid Sans Mono" w:cs="Droid Sans Mono"/>
          <w:color w:val="000000"/>
        </w:rPr>
        <w:t>scaled_features</w:t>
      </w:r>
      <w:proofErr w:type="spellEnd"/>
      <w:r>
        <w:rPr>
          <w:rFonts w:ascii="Arial" w:eastAsia="Arial" w:hAnsi="Arial" w:cs="Arial"/>
          <w:color w:val="000000"/>
        </w:rPr>
        <w:t xml:space="preserve"> as shown in the following code.</w:t>
      </w:r>
    </w:p>
    <w:p w14:paraId="5E4B948F" w14:textId="77777777" w:rsidR="0002002C" w:rsidRDefault="0002002C" w:rsidP="0002002C">
      <w:pPr>
        <w:spacing w:after="0" w:line="240" w:lineRule="auto"/>
        <w:ind w:firstLine="720"/>
        <w:rPr>
          <w:rFonts w:ascii="Droid Sans Mono" w:eastAsia="Droid Sans Mono" w:hAnsi="Droid Sans Mono" w:cs="Droid Sans Mono"/>
          <w:highlight w:val="green"/>
        </w:rPr>
      </w:pPr>
    </w:p>
    <w:p w14:paraId="148F0DE4"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scaled_features</w:t>
      </w:r>
      <w:proofErr w:type="spellEnd"/>
      <w:r>
        <w:rPr>
          <w:rFonts w:ascii="Droid Sans Mono" w:eastAsia="Droid Sans Mono" w:hAnsi="Droid Sans Mono" w:cs="Droid Sans Mono"/>
          <w:highlight w:val="green"/>
        </w:rPr>
        <w:t>)</w:t>
      </w:r>
    </w:p>
    <w:p w14:paraId="7D2B263B" w14:textId="77777777" w:rsidR="0043757B" w:rsidRDefault="0002002C" w:rsidP="0043757B">
      <w:pPr>
        <w:spacing w:after="0" w:line="240" w:lineRule="auto"/>
        <w:rPr>
          <w:ins w:id="220" w:author="Aaron England" w:date="2019-04-16T10:24:00Z"/>
        </w:rPr>
        <w:pPrChange w:id="221" w:author="Aaron England" w:date="2019-04-16T10:25:00Z">
          <w:pPr>
            <w:spacing w:after="0" w:line="240" w:lineRule="auto"/>
            <w:ind w:firstLine="720"/>
          </w:pPr>
        </w:pPrChange>
      </w:pPr>
      <w:r>
        <w:rPr>
          <w:rStyle w:val="CommentReference"/>
        </w:rPr>
        <w:commentReference w:id="222"/>
      </w:r>
    </w:p>
    <w:p w14:paraId="4B3271E8" w14:textId="055DF70C" w:rsidR="0043757B" w:rsidRDefault="00292FF3" w:rsidP="0043757B">
      <w:pPr>
        <w:spacing w:after="0" w:line="240" w:lineRule="auto"/>
        <w:rPr>
          <w:noProof/>
          <w:lang w:eastAsia="en-US"/>
        </w:rPr>
        <w:pPrChange w:id="223" w:author="Aaron England" w:date="2019-04-16T10:25:00Z">
          <w:pPr>
            <w:spacing w:after="0" w:line="240" w:lineRule="auto"/>
            <w:ind w:firstLine="720"/>
          </w:pPr>
        </w:pPrChange>
      </w:pPr>
      <w:r>
        <w:rPr>
          <w:rStyle w:val="CommentReference"/>
        </w:rPr>
        <w:commentReference w:id="224"/>
      </w:r>
    </w:p>
    <w:p w14:paraId="6342856A" w14:textId="77777777" w:rsidR="0002002C" w:rsidRDefault="0002002C" w:rsidP="0002002C">
      <w:pPr>
        <w:numPr>
          <w:ilvl w:val="0"/>
          <w:numId w:val="16"/>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Get the proportion of explained variance in the data for each component, save the array as the object </w:t>
      </w:r>
      <w:proofErr w:type="spellStart"/>
      <w:r w:rsidRPr="006A73B4">
        <w:rPr>
          <w:rFonts w:ascii="Droid Sans Mono" w:eastAsia="Droid Sans Mono" w:hAnsi="Droid Sans Mono" w:cs="Droid Sans Mono"/>
          <w:color w:val="000000"/>
          <w:highlight w:val="green"/>
        </w:rPr>
        <w:t>explained_var_ratio</w:t>
      </w:r>
      <w:proofErr w:type="spellEnd"/>
      <w:r>
        <w:rPr>
          <w:rFonts w:ascii="Droid Sans Mono" w:eastAsia="Droid Sans Mono" w:hAnsi="Droid Sans Mono" w:cs="Droid Sans Mono"/>
          <w:color w:val="000000"/>
        </w:rPr>
        <w:t>, and print the values to the console as follows:</w:t>
      </w:r>
    </w:p>
    <w:p w14:paraId="0A050C3A" w14:textId="77777777" w:rsidR="0002002C" w:rsidRDefault="0002002C" w:rsidP="0002002C">
      <w:pPr>
        <w:spacing w:after="0" w:line="240" w:lineRule="auto"/>
        <w:ind w:firstLine="720"/>
        <w:rPr>
          <w:rFonts w:ascii="Droid Sans Mono" w:eastAsia="Droid Sans Mono" w:hAnsi="Droid Sans Mono" w:cs="Droid Sans Mono"/>
          <w:highlight w:val="green"/>
        </w:rPr>
      </w:pPr>
    </w:p>
    <w:p w14:paraId="7EB2C2F1"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explained_var_ratio</w:t>
      </w:r>
      <w:proofErr w:type="spell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model.explained_variance_ratio</w:t>
      </w:r>
      <w:proofErr w:type="spellEnd"/>
      <w:r>
        <w:rPr>
          <w:rFonts w:ascii="Droid Sans Mono" w:eastAsia="Droid Sans Mono" w:hAnsi="Droid Sans Mono" w:cs="Droid Sans Mono"/>
          <w:highlight w:val="green"/>
        </w:rPr>
        <w:t>_</w:t>
      </w:r>
    </w:p>
    <w:p w14:paraId="2AED8865"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print(</w:t>
      </w:r>
      <w:proofErr w:type="spellStart"/>
      <w:proofErr w:type="gramEnd"/>
      <w:r>
        <w:rPr>
          <w:rFonts w:ascii="Droid Sans Mono" w:eastAsia="Droid Sans Mono" w:hAnsi="Droid Sans Mono" w:cs="Droid Sans Mono"/>
          <w:highlight w:val="green"/>
        </w:rPr>
        <w:t>explained_var_ratio</w:t>
      </w:r>
      <w:proofErr w:type="spellEnd"/>
      <w:r>
        <w:rPr>
          <w:rFonts w:ascii="Droid Sans Mono" w:eastAsia="Droid Sans Mono" w:hAnsi="Droid Sans Mono" w:cs="Droid Sans Mono"/>
          <w:highlight w:val="green"/>
        </w:rPr>
        <w:t>)</w:t>
      </w:r>
    </w:p>
    <w:p w14:paraId="75965372" w14:textId="77777777" w:rsidR="0002002C" w:rsidRDefault="0002002C" w:rsidP="0002002C">
      <w:pPr>
        <w:spacing w:after="0" w:line="240" w:lineRule="auto"/>
        <w:ind w:firstLine="720"/>
        <w:rPr>
          <w:rFonts w:ascii="Droid Sans Mono" w:eastAsia="Droid Sans Mono" w:hAnsi="Droid Sans Mono" w:cs="Droid Sans Mono"/>
          <w:highlight w:val="green"/>
        </w:rPr>
      </w:pPr>
    </w:p>
    <w:p w14:paraId="230C2491" w14:textId="6BF617EE" w:rsidR="0002002C" w:rsidRPr="00F4324A" w:rsidRDefault="0002002C" w:rsidP="00A07F75">
      <w:pPr>
        <w:pStyle w:val="ListParagraph"/>
        <w:numPr>
          <w:ilvl w:val="0"/>
          <w:numId w:val="16"/>
        </w:numPr>
        <w:rPr>
          <w:rFonts w:ascii="Arial" w:hAnsi="Arial" w:cs="Arial"/>
          <w:rPrChange w:id="225" w:author="Aaron England" w:date="2019-04-16T10:30:00Z">
            <w:rPr/>
          </w:rPrChange>
        </w:rPr>
        <w:pPrChange w:id="226" w:author="Aaron England" w:date="2019-04-16T10:27:00Z">
          <w:pPr>
            <w:ind w:firstLine="720"/>
          </w:pPr>
        </w:pPrChange>
      </w:pPr>
      <w:r w:rsidRPr="00F4324A">
        <w:rPr>
          <w:rFonts w:ascii="Arial" w:hAnsi="Arial" w:cs="Arial"/>
          <w:rPrChange w:id="227" w:author="Aaron England" w:date="2019-04-16T10:30:00Z">
            <w:rPr/>
          </w:rPrChange>
        </w:rPr>
        <w:t>For the resultant output, refer to the following screenshot:</w:t>
      </w:r>
    </w:p>
    <w:p w14:paraId="23E394BC" w14:textId="77777777" w:rsidR="0002002C" w:rsidRDefault="0002002C" w:rsidP="0002002C">
      <w:pPr>
        <w:spacing w:before="120" w:after="120" w:line="276" w:lineRule="auto"/>
      </w:pPr>
      <w:r w:rsidRPr="00095D67">
        <w:rPr>
          <w:noProof/>
          <w:lang w:eastAsia="en-US"/>
        </w:rPr>
        <w:t xml:space="preserve"> </w:t>
      </w:r>
      <w:r>
        <w:rPr>
          <w:noProof/>
          <w:lang w:eastAsia="en-US"/>
        </w:rPr>
        <w:drawing>
          <wp:inline distT="0" distB="0" distL="0" distR="0" wp14:anchorId="0D3969DD" wp14:editId="6E9EEEAB">
            <wp:extent cx="10147610" cy="533400"/>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169405" cy="534546"/>
                    </a:xfrm>
                    <a:prstGeom prst="rect">
                      <a:avLst/>
                    </a:prstGeom>
                  </pic:spPr>
                </pic:pic>
              </a:graphicData>
            </a:graphic>
          </wp:inline>
        </w:drawing>
      </w:r>
    </w:p>
    <w:p w14:paraId="6CCDC3C4" w14:textId="77777777" w:rsidR="0002002C" w:rsidRDefault="0002002C" w:rsidP="0002002C">
      <w:pPr>
        <w:pBdr>
          <w:top w:val="nil"/>
          <w:left w:val="nil"/>
          <w:bottom w:val="nil"/>
          <w:right w:val="nil"/>
          <w:between w:val="nil"/>
        </w:pBdr>
        <w:spacing w:before="120" w:after="120" w:line="276" w:lineRule="auto"/>
        <w:ind w:left="720"/>
        <w:jc w:val="center"/>
        <w:rPr>
          <w:rFonts w:ascii="Arial" w:eastAsia="Arial" w:hAnsi="Arial" w:cs="Arial"/>
          <w:color w:val="000000"/>
        </w:rPr>
      </w:pPr>
      <w:r>
        <w:rPr>
          <w:rFonts w:ascii="Arial" w:eastAsia="Arial" w:hAnsi="Arial" w:cs="Arial"/>
          <w:color w:val="000000"/>
        </w:rPr>
        <w:t>Figure 4.x: Explained variance in the data for each principal component</w:t>
      </w:r>
    </w:p>
    <w:p w14:paraId="2CDC1D62" w14:textId="77777777" w:rsidR="0002002C" w:rsidRDefault="0002002C" w:rsidP="0002002C">
      <w:pPr>
        <w:pBdr>
          <w:top w:val="nil"/>
          <w:left w:val="nil"/>
          <w:bottom w:val="nil"/>
          <w:right w:val="nil"/>
          <w:between w:val="nil"/>
        </w:pBdr>
        <w:spacing w:before="120" w:after="120" w:line="276" w:lineRule="auto"/>
        <w:ind w:left="720"/>
        <w:rPr>
          <w:rFonts w:ascii="Arial" w:eastAsia="Arial" w:hAnsi="Arial" w:cs="Arial"/>
          <w:color w:val="000000"/>
        </w:rPr>
      </w:pPr>
    </w:p>
    <w:p w14:paraId="135FF0BA" w14:textId="77777777" w:rsidR="0002002C" w:rsidRDefault="0002002C" w:rsidP="0002002C">
      <w:pPr>
        <w:spacing w:before="120" w:after="120" w:line="276" w:lineRule="auto"/>
        <w:rPr>
          <w:rFonts w:ascii="Arial" w:eastAsia="Arial" w:hAnsi="Arial" w:cs="Arial"/>
        </w:rPr>
      </w:pPr>
      <w:r>
        <w:rPr>
          <w:rFonts w:ascii="Arial" w:eastAsia="Arial" w:hAnsi="Arial" w:cs="Arial"/>
          <w:color w:val="000000"/>
        </w:rPr>
        <w:t xml:space="preserve">Each principal component explains a proportion of the variance in the data. For example, the first principal component explains .35 of the variance in the data, the second explains .25, the </w:t>
      </w:r>
      <w:r>
        <w:rPr>
          <w:rFonts w:ascii="Arial" w:eastAsia="Arial" w:hAnsi="Arial" w:cs="Arial"/>
          <w:color w:val="000000"/>
        </w:rPr>
        <w:lastRenderedPageBreak/>
        <w:t xml:space="preserve">third .13%, and so on and so forth. Altogether, these 9 components explain 100% of the variance in the data. The goal of dimensionality reduction is to reduce the number of dimensions in the data with the objectives of limiting overfitting and time to fit the subsequent model, thus we will not keep all 9 components. However, if we retain too few components the percent of explained variance in the data will be low and the subsequent model will under fit. Therefore, </w:t>
      </w:r>
      <w:r>
        <w:rPr>
          <w:rFonts w:ascii="Arial" w:eastAsia="Arial" w:hAnsi="Arial" w:cs="Arial"/>
        </w:rPr>
        <w:t xml:space="preserve">a challenge for data scientists exists in determining the number of </w:t>
      </w:r>
      <w:proofErr w:type="spellStart"/>
      <w:r>
        <w:rPr>
          <w:rFonts w:ascii="Arial" w:eastAsia="Arial" w:hAnsi="Arial" w:cs="Arial"/>
        </w:rPr>
        <w:t>n_components</w:t>
      </w:r>
      <w:proofErr w:type="spellEnd"/>
      <w:r>
        <w:rPr>
          <w:rFonts w:ascii="Arial" w:eastAsia="Arial" w:hAnsi="Arial" w:cs="Arial"/>
        </w:rPr>
        <w:t xml:space="preserve"> that minimize over fitting and under fitting.</w:t>
      </w:r>
    </w:p>
    <w:p w14:paraId="62A2C4EB" w14:textId="77777777" w:rsidR="0002002C" w:rsidRDefault="0002002C" w:rsidP="0002002C">
      <w:pPr>
        <w:spacing w:before="120" w:after="120" w:line="276" w:lineRule="auto"/>
        <w:rPr>
          <w:rFonts w:ascii="Arial" w:eastAsia="Arial" w:hAnsi="Arial" w:cs="Arial"/>
        </w:rPr>
      </w:pPr>
    </w:p>
    <w:p w14:paraId="196951CD" w14:textId="6176A217" w:rsidR="0002002C" w:rsidRDefault="0002002C" w:rsidP="0002002C">
      <w:pPr>
        <w:spacing w:after="0" w:line="276" w:lineRule="auto"/>
        <w:rPr>
          <w:rFonts w:ascii="Droid Sans Mono" w:eastAsia="Droid Sans Mono" w:hAnsi="Droid Sans Mono" w:cs="Droid Sans Mono"/>
          <w:sz w:val="28"/>
          <w:szCs w:val="28"/>
        </w:rPr>
      </w:pPr>
      <w:r>
        <w:rPr>
          <w:rFonts w:ascii="Arial" w:eastAsia="Arial" w:hAnsi="Arial" w:cs="Arial"/>
          <w:sz w:val="28"/>
          <w:szCs w:val="28"/>
        </w:rPr>
        <w:t xml:space="preserve">Exercise </w:t>
      </w:r>
      <w:ins w:id="228" w:author="Aaron England" w:date="2019-04-16T10:27:00Z">
        <w:r w:rsidR="00CD3BDE">
          <w:rPr>
            <w:rFonts w:ascii="Arial" w:eastAsia="Arial" w:hAnsi="Arial" w:cs="Arial"/>
            <w:sz w:val="28"/>
            <w:szCs w:val="28"/>
          </w:rPr>
          <w:t>7</w:t>
        </w:r>
      </w:ins>
      <w:del w:id="229" w:author="Aaron England" w:date="2019-04-16T10:27:00Z">
        <w:r w:rsidDel="00CD3BDE">
          <w:rPr>
            <w:rFonts w:ascii="Arial" w:eastAsia="Arial" w:hAnsi="Arial" w:cs="Arial"/>
            <w:sz w:val="28"/>
            <w:szCs w:val="28"/>
          </w:rPr>
          <w:delText>9</w:delText>
        </w:r>
      </w:del>
      <w:r>
        <w:rPr>
          <w:rFonts w:ascii="Arial" w:eastAsia="Arial" w:hAnsi="Arial" w:cs="Arial"/>
          <w:sz w:val="28"/>
          <w:szCs w:val="28"/>
        </w:rPr>
        <w:t xml:space="preserve">: Choosing </w:t>
      </w:r>
      <w:proofErr w:type="spellStart"/>
      <w:r>
        <w:rPr>
          <w:rFonts w:ascii="Droid Sans Mono" w:eastAsia="Droid Sans Mono" w:hAnsi="Droid Sans Mono" w:cs="Droid Sans Mono"/>
          <w:sz w:val="28"/>
          <w:szCs w:val="28"/>
        </w:rPr>
        <w:t>n_components</w:t>
      </w:r>
      <w:proofErr w:type="spellEnd"/>
      <w:r>
        <w:rPr>
          <w:rFonts w:ascii="Droid Sans Mono" w:eastAsia="Droid Sans Mono" w:hAnsi="Droid Sans Mono" w:cs="Droid Sans Mono"/>
          <w:sz w:val="28"/>
          <w:szCs w:val="28"/>
        </w:rPr>
        <w:t xml:space="preserve"> </w:t>
      </w:r>
      <w:del w:id="230" w:author="Aaron England" w:date="2019-04-16T10:31:00Z">
        <w:r w:rsidRPr="006A73B4" w:rsidDel="000A5BA3">
          <w:rPr>
            <w:rFonts w:ascii="Arial" w:eastAsia="Droid Sans Mono" w:hAnsi="Arial" w:cs="Arial"/>
            <w:sz w:val="28"/>
            <w:szCs w:val="28"/>
          </w:rPr>
          <w:delText xml:space="preserve">using </w:delText>
        </w:r>
      </w:del>
      <w:ins w:id="231" w:author="Aaron England" w:date="2019-04-16T10:31:00Z">
        <w:r w:rsidR="000A5BA3">
          <w:rPr>
            <w:rFonts w:ascii="Arial" w:eastAsia="Droid Sans Mono" w:hAnsi="Arial" w:cs="Arial"/>
            <w:sz w:val="28"/>
            <w:szCs w:val="28"/>
          </w:rPr>
          <w:t>using</w:t>
        </w:r>
        <w:r w:rsidR="000A5BA3" w:rsidRPr="006A73B4">
          <w:rPr>
            <w:rFonts w:ascii="Arial" w:eastAsia="Droid Sans Mono" w:hAnsi="Arial" w:cs="Arial"/>
            <w:sz w:val="28"/>
            <w:szCs w:val="28"/>
          </w:rPr>
          <w:t xml:space="preserve"> </w:t>
        </w:r>
      </w:ins>
      <w:r w:rsidRPr="006A73B4">
        <w:rPr>
          <w:rFonts w:ascii="Arial" w:eastAsia="Droid Sans Mono" w:hAnsi="Arial" w:cs="Arial"/>
          <w:sz w:val="28"/>
          <w:szCs w:val="28"/>
        </w:rPr>
        <w:t>Threshold</w:t>
      </w:r>
      <w:r>
        <w:rPr>
          <w:rFonts w:ascii="Arial" w:eastAsia="Droid Sans Mono" w:hAnsi="Arial" w:cs="Arial"/>
          <w:sz w:val="28"/>
          <w:szCs w:val="28"/>
        </w:rPr>
        <w:t xml:space="preserve"> of Explained Variance</w:t>
      </w:r>
    </w:p>
    <w:p w14:paraId="7873E48F" w14:textId="77777777" w:rsidR="0002002C" w:rsidRPr="006A73B4" w:rsidRDefault="0002002C" w:rsidP="0002002C">
      <w:pPr>
        <w:spacing w:after="0" w:line="276" w:lineRule="auto"/>
        <w:jc w:val="center"/>
        <w:rPr>
          <w:rFonts w:ascii="Arial" w:eastAsia="Arial" w:hAnsi="Arial" w:cs="Arial"/>
          <w:i/>
          <w:color w:val="FF0000"/>
          <w:sz w:val="24"/>
          <w:szCs w:val="24"/>
          <w:highlight w:val="yellow"/>
          <w:u w:val="single"/>
        </w:rPr>
      </w:pPr>
      <w:r w:rsidRPr="006A73B4">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 xml:space="preserve">Choosing </w:t>
      </w:r>
      <w:proofErr w:type="spellStart"/>
      <w:r>
        <w:rPr>
          <w:rFonts w:ascii="Arial" w:eastAsia="Arial" w:hAnsi="Arial" w:cs="Arial"/>
          <w:i/>
          <w:color w:val="FF0000"/>
          <w:sz w:val="24"/>
          <w:szCs w:val="24"/>
          <w:highlight w:val="yellow"/>
          <w:u w:val="single"/>
        </w:rPr>
        <w:t>n_components</w:t>
      </w:r>
      <w:proofErr w:type="spellEnd"/>
      <w:r>
        <w:rPr>
          <w:rFonts w:ascii="Arial" w:eastAsia="Arial" w:hAnsi="Arial" w:cs="Arial"/>
          <w:i/>
          <w:color w:val="FF0000"/>
          <w:sz w:val="24"/>
          <w:szCs w:val="24"/>
          <w:highlight w:val="yellow"/>
          <w:u w:val="single"/>
        </w:rPr>
        <w:t xml:space="preserve"> using Threshold of Explained Variance</w:t>
      </w:r>
    </w:p>
    <w:p w14:paraId="11143FE8" w14:textId="19DB868B" w:rsidR="0002002C" w:rsidRDefault="0002002C" w:rsidP="0002002C">
      <w:pPr>
        <w:spacing w:before="120" w:after="120" w:line="276" w:lineRule="auto"/>
        <w:rPr>
          <w:ins w:id="232" w:author="Aaron England" w:date="2019-04-16T08:05:00Z"/>
          <w:rFonts w:ascii="Arial" w:eastAsia="Arial" w:hAnsi="Arial" w:cs="Arial"/>
        </w:rPr>
      </w:pPr>
      <w:r>
        <w:rPr>
          <w:rFonts w:ascii="Arial" w:eastAsia="Arial" w:hAnsi="Arial" w:cs="Arial"/>
        </w:rPr>
        <w:t xml:space="preserve">The objective in this exercise is to programmatically determine which ones will combine to capture no less than 95% of the explained variance in the data, a user-defined threshold. </w:t>
      </w:r>
    </w:p>
    <w:p w14:paraId="15C53AFF" w14:textId="4A74FA77" w:rsidR="008A1395" w:rsidRDefault="008A1395" w:rsidP="0002002C">
      <w:pPr>
        <w:spacing w:before="120" w:after="120" w:line="276" w:lineRule="auto"/>
        <w:rPr>
          <w:ins w:id="233" w:author="Aaron England" w:date="2019-04-16T08:05:00Z"/>
          <w:rFonts w:ascii="Arial" w:eastAsia="Arial" w:hAnsi="Arial" w:cs="Arial"/>
        </w:rPr>
      </w:pPr>
    </w:p>
    <w:p w14:paraId="33934B42" w14:textId="77777777" w:rsidR="008A1395" w:rsidRDefault="008A1395" w:rsidP="008A1395">
      <w:pPr>
        <w:spacing w:before="120" w:after="120" w:line="276" w:lineRule="auto"/>
        <w:jc w:val="center"/>
        <w:rPr>
          <w:moveTo w:id="234" w:author="Aaron England" w:date="2019-04-16T08:05:00Z"/>
          <w:rFonts w:ascii="Arial" w:eastAsia="Arial" w:hAnsi="Arial" w:cs="Arial"/>
          <w:i/>
          <w:color w:val="FF0000"/>
          <w:sz w:val="24"/>
          <w:szCs w:val="24"/>
          <w:highlight w:val="yellow"/>
          <w:u w:val="single"/>
        </w:rPr>
      </w:pPr>
      <w:moveToRangeStart w:id="235" w:author="Aaron England" w:date="2019-04-16T08:05:00Z" w:name="move6294343"/>
      <w:commentRangeStart w:id="236"/>
      <w:commentRangeStart w:id="237"/>
      <w:moveTo w:id="238" w:author="Aaron England" w:date="2019-04-16T08:05:00Z">
        <w:r>
          <w:rPr>
            <w:rFonts w:ascii="Arial" w:eastAsia="Arial" w:hAnsi="Arial" w:cs="Arial"/>
            <w:i/>
            <w:color w:val="FF0000"/>
            <w:sz w:val="24"/>
            <w:szCs w:val="24"/>
            <w:highlight w:val="yellow"/>
            <w:u w:val="single"/>
          </w:rPr>
          <w:t>Discuss: Why might we want to set up logic so a threshold is checked programmatically as opposed to checking manually?</w:t>
        </w:r>
      </w:moveTo>
    </w:p>
    <w:p w14:paraId="34BAE7E9" w14:textId="77777777" w:rsidR="008A1395" w:rsidDel="008A1395" w:rsidRDefault="008A1395" w:rsidP="008A1395">
      <w:pPr>
        <w:spacing w:before="120" w:after="120" w:line="276" w:lineRule="auto"/>
        <w:jc w:val="center"/>
        <w:rPr>
          <w:del w:id="239" w:author="Aaron England" w:date="2019-04-16T08:05:00Z"/>
          <w:moveTo w:id="240" w:author="Aaron England" w:date="2019-04-16T08:05:00Z"/>
          <w:rFonts w:ascii="Arial" w:eastAsia="Arial" w:hAnsi="Arial" w:cs="Arial"/>
          <w:i/>
          <w:color w:val="FF0000"/>
          <w:sz w:val="24"/>
          <w:szCs w:val="24"/>
          <w:highlight w:val="yellow"/>
          <w:u w:val="single"/>
        </w:rPr>
      </w:pPr>
      <w:moveTo w:id="241" w:author="Aaron England" w:date="2019-04-16T08:05:00Z">
        <w:r>
          <w:rPr>
            <w:rFonts w:ascii="Arial" w:eastAsia="Arial" w:hAnsi="Arial" w:cs="Arial"/>
            <w:i/>
            <w:color w:val="FF0000"/>
            <w:sz w:val="24"/>
            <w:szCs w:val="24"/>
            <w:highlight w:val="yellow"/>
            <w:u w:val="single"/>
          </w:rPr>
          <w:t>Answer: Checking a threshold manually may be difficult with a large number of features, human error is introduced with manual inspection, and manual inspection makes the analysis less automated.</w:t>
        </w:r>
        <w:commentRangeEnd w:id="236"/>
        <w:r>
          <w:rPr>
            <w:rStyle w:val="CommentReference"/>
          </w:rPr>
          <w:commentReference w:id="236"/>
        </w:r>
      </w:moveTo>
      <w:commentRangeEnd w:id="237"/>
      <w:r>
        <w:rPr>
          <w:rStyle w:val="CommentReference"/>
        </w:rPr>
        <w:commentReference w:id="237"/>
      </w:r>
    </w:p>
    <w:moveToRangeEnd w:id="235"/>
    <w:p w14:paraId="0EC4EBB6" w14:textId="4F7CF27A" w:rsidR="008A1395" w:rsidRDefault="008A1395" w:rsidP="008A1395">
      <w:pPr>
        <w:spacing w:before="120" w:after="120" w:line="276" w:lineRule="auto"/>
        <w:jc w:val="center"/>
        <w:pPrChange w:id="242" w:author="Aaron England" w:date="2019-04-16T08:05:00Z">
          <w:pPr>
            <w:spacing w:before="120" w:after="120" w:line="276" w:lineRule="auto"/>
          </w:pPr>
        </w:pPrChange>
      </w:pPr>
    </w:p>
    <w:p w14:paraId="2A948497" w14:textId="77777777" w:rsidR="00D90892" w:rsidRDefault="00D90892" w:rsidP="0002002C">
      <w:pPr>
        <w:spacing w:before="120" w:after="120" w:line="276" w:lineRule="auto"/>
        <w:rPr>
          <w:ins w:id="243" w:author="Aaron England" w:date="2019-04-16T08:05:00Z"/>
          <w:rFonts w:ascii="Arial" w:eastAsia="Arial" w:hAnsi="Arial" w:cs="Arial"/>
        </w:rPr>
      </w:pPr>
    </w:p>
    <w:p w14:paraId="50E467CB" w14:textId="4655131E" w:rsidR="0002002C" w:rsidRDefault="0002002C" w:rsidP="0002002C">
      <w:pPr>
        <w:spacing w:before="120" w:after="120" w:line="276" w:lineRule="auto"/>
        <w:rPr>
          <w:rFonts w:ascii="Arial" w:eastAsia="Arial" w:hAnsi="Arial" w:cs="Arial"/>
        </w:rPr>
      </w:pPr>
      <w:r>
        <w:rPr>
          <w:rFonts w:ascii="Arial" w:eastAsia="Arial" w:hAnsi="Arial" w:cs="Arial"/>
        </w:rPr>
        <w:t xml:space="preserve">Continuing from </w:t>
      </w:r>
      <w:commentRangeStart w:id="244"/>
      <w:commentRangeStart w:id="245"/>
      <w:r>
        <w:rPr>
          <w:rFonts w:ascii="Arial" w:eastAsia="Arial" w:hAnsi="Arial" w:cs="Arial"/>
        </w:rPr>
        <w:t xml:space="preserve">Exercise </w:t>
      </w:r>
      <w:del w:id="246" w:author="Aaron England" w:date="2019-04-16T08:04:00Z">
        <w:r w:rsidDel="008A1395">
          <w:rPr>
            <w:rFonts w:ascii="Arial" w:eastAsia="Arial" w:hAnsi="Arial" w:cs="Arial"/>
          </w:rPr>
          <w:delText>9</w:delText>
        </w:r>
        <w:commentRangeEnd w:id="244"/>
        <w:r w:rsidR="00B074E9" w:rsidDel="008A1395">
          <w:rPr>
            <w:rStyle w:val="CommentReference"/>
          </w:rPr>
          <w:commentReference w:id="244"/>
        </w:r>
      </w:del>
      <w:commentRangeEnd w:id="245"/>
      <w:r w:rsidR="008A1395">
        <w:rPr>
          <w:rStyle w:val="CommentReference"/>
        </w:rPr>
        <w:commentReference w:id="245"/>
      </w:r>
      <w:del w:id="247" w:author="Aaron England" w:date="2019-04-16T08:04:00Z">
        <w:r w:rsidDel="008A1395">
          <w:rPr>
            <w:rFonts w:ascii="Arial" w:eastAsia="Arial" w:hAnsi="Arial" w:cs="Arial"/>
          </w:rPr>
          <w:delText>:</w:delText>
        </w:r>
      </w:del>
      <w:ins w:id="248" w:author="Aaron England" w:date="2019-04-16T08:04:00Z">
        <w:r w:rsidR="00FF79E4">
          <w:rPr>
            <w:rFonts w:ascii="Arial" w:eastAsia="Arial" w:hAnsi="Arial" w:cs="Arial"/>
          </w:rPr>
          <w:t>6</w:t>
        </w:r>
        <w:r w:rsidR="008A1395">
          <w:rPr>
            <w:rFonts w:ascii="Arial" w:eastAsia="Arial" w:hAnsi="Arial" w:cs="Arial"/>
          </w:rPr>
          <w:t>:</w:t>
        </w:r>
      </w:ins>
    </w:p>
    <w:p w14:paraId="656EBFA5" w14:textId="77777777" w:rsidR="0002002C" w:rsidRDefault="0002002C" w:rsidP="0002002C">
      <w:pPr>
        <w:numPr>
          <w:ilvl w:val="0"/>
          <w:numId w:val="4"/>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Determine the principal component at which at least 95% of the variance in the data is explained by calculating the cumulative sum of explained variance by principal component. Let’s take a look at the following code, to see how it’s done. </w:t>
      </w:r>
    </w:p>
    <w:p w14:paraId="64BB022B" w14:textId="77777777" w:rsidR="0002002C" w:rsidRDefault="0002002C" w:rsidP="0002002C">
      <w:pPr>
        <w:spacing w:after="0" w:line="240" w:lineRule="auto"/>
        <w:ind w:left="720"/>
        <w:rPr>
          <w:rFonts w:ascii="Droid Sans Mono" w:eastAsia="Droid Sans Mono" w:hAnsi="Droid Sans Mono" w:cs="Droid Sans Mono"/>
          <w:highlight w:val="green"/>
        </w:rPr>
      </w:pPr>
    </w:p>
    <w:p w14:paraId="754F14AB"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numpy</w:t>
      </w:r>
      <w:proofErr w:type="spellEnd"/>
      <w:r>
        <w:rPr>
          <w:rFonts w:ascii="Droid Sans Mono" w:eastAsia="Droid Sans Mono" w:hAnsi="Droid Sans Mono" w:cs="Droid Sans Mono"/>
          <w:highlight w:val="green"/>
        </w:rPr>
        <w:t xml:space="preserve"> as np</w:t>
      </w:r>
    </w:p>
    <w:p w14:paraId="75D8D748"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cum_sum_explained_var</w:t>
      </w:r>
      <w:proofErr w:type="spellEnd"/>
      <w:r>
        <w:rPr>
          <w:rFonts w:ascii="Droid Sans Mono" w:eastAsia="Droid Sans Mono" w:hAnsi="Droid Sans Mono" w:cs="Droid Sans Mono"/>
          <w:highlight w:val="green"/>
        </w:rPr>
        <w:t xml:space="preserve"> = </w:t>
      </w:r>
      <w:proofErr w:type="spellStart"/>
      <w:proofErr w:type="gramStart"/>
      <w:r>
        <w:rPr>
          <w:rFonts w:ascii="Droid Sans Mono" w:eastAsia="Droid Sans Mono" w:hAnsi="Droid Sans Mono" w:cs="Droid Sans Mono"/>
          <w:highlight w:val="green"/>
        </w:rPr>
        <w:t>np.cumsum</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model.explained_variance_ratio</w:t>
      </w:r>
      <w:proofErr w:type="spellEnd"/>
      <w:r>
        <w:rPr>
          <w:rFonts w:ascii="Droid Sans Mono" w:eastAsia="Droid Sans Mono" w:hAnsi="Droid Sans Mono" w:cs="Droid Sans Mono"/>
          <w:highlight w:val="green"/>
        </w:rPr>
        <w:t>_)</w:t>
      </w:r>
    </w:p>
    <w:p w14:paraId="1AC7EC68"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print(</w:t>
      </w:r>
      <w:proofErr w:type="spellStart"/>
      <w:proofErr w:type="gramEnd"/>
      <w:r>
        <w:rPr>
          <w:rFonts w:ascii="Droid Sans Mono" w:eastAsia="Droid Sans Mono" w:hAnsi="Droid Sans Mono" w:cs="Droid Sans Mono"/>
          <w:highlight w:val="green"/>
        </w:rPr>
        <w:t>cum_sum_explained_var</w:t>
      </w:r>
      <w:proofErr w:type="spellEnd"/>
      <w:r>
        <w:rPr>
          <w:rFonts w:ascii="Droid Sans Mono" w:eastAsia="Droid Sans Mono" w:hAnsi="Droid Sans Mono" w:cs="Droid Sans Mono"/>
          <w:highlight w:val="green"/>
        </w:rPr>
        <w:t>)</w:t>
      </w:r>
    </w:p>
    <w:p w14:paraId="02C50004" w14:textId="77777777" w:rsidR="0002002C" w:rsidRDefault="0002002C" w:rsidP="0002002C">
      <w:pPr>
        <w:spacing w:after="0" w:line="240" w:lineRule="auto"/>
        <w:ind w:left="720"/>
        <w:rPr>
          <w:rFonts w:ascii="Droid Sans Mono" w:eastAsia="Droid Sans Mono" w:hAnsi="Droid Sans Mono" w:cs="Droid Sans Mono"/>
          <w:highlight w:val="green"/>
        </w:rPr>
      </w:pPr>
    </w:p>
    <w:p w14:paraId="5A9E4FB3" w14:textId="77777777" w:rsidR="0002002C" w:rsidRPr="002F7252" w:rsidRDefault="0002002C" w:rsidP="0002002C">
      <w:pPr>
        <w:ind w:firstLine="720"/>
      </w:pPr>
      <w:r w:rsidRPr="002F7252">
        <w:t>For the resultant output, refer to the following screenshot:</w:t>
      </w:r>
    </w:p>
    <w:p w14:paraId="0664735B" w14:textId="77777777" w:rsidR="0002002C" w:rsidRDefault="0002002C" w:rsidP="0002002C">
      <w:pPr>
        <w:spacing w:after="0" w:line="240" w:lineRule="auto"/>
      </w:pPr>
      <w:r>
        <w:rPr>
          <w:noProof/>
          <w:lang w:eastAsia="en-US"/>
        </w:rPr>
        <w:drawing>
          <wp:inline distT="0" distB="0" distL="114300" distR="114300" wp14:anchorId="6236F67A" wp14:editId="719A96EF">
            <wp:extent cx="7553740" cy="36195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7553740" cy="361950"/>
                    </a:xfrm>
                    <a:prstGeom prst="rect">
                      <a:avLst/>
                    </a:prstGeom>
                    <a:ln/>
                  </pic:spPr>
                </pic:pic>
              </a:graphicData>
            </a:graphic>
          </wp:inline>
        </w:drawing>
      </w:r>
    </w:p>
    <w:p w14:paraId="56AA0EB3" w14:textId="77777777" w:rsidR="0002002C" w:rsidRDefault="0002002C" w:rsidP="0002002C">
      <w:pPr>
        <w:spacing w:before="120" w:after="120" w:line="276" w:lineRule="auto"/>
        <w:ind w:left="720"/>
        <w:jc w:val="center"/>
        <w:rPr>
          <w:rFonts w:ascii="Arial" w:eastAsia="Arial" w:hAnsi="Arial" w:cs="Arial"/>
          <w:szCs w:val="24"/>
        </w:rPr>
      </w:pPr>
      <w:r w:rsidRPr="006A73B4">
        <w:rPr>
          <w:rFonts w:ascii="Arial" w:eastAsia="Arial" w:hAnsi="Arial" w:cs="Arial"/>
          <w:szCs w:val="24"/>
        </w:rPr>
        <w:t xml:space="preserve">Figure 4.x: </w:t>
      </w:r>
      <w:r>
        <w:rPr>
          <w:rFonts w:ascii="Arial" w:eastAsia="Arial" w:hAnsi="Arial" w:cs="Arial"/>
          <w:szCs w:val="24"/>
        </w:rPr>
        <w:t>Cumulative sum of the explained variance for each principal component</w:t>
      </w:r>
    </w:p>
    <w:p w14:paraId="5502BC0C" w14:textId="77777777" w:rsidR="0002002C" w:rsidRPr="006A73B4" w:rsidDel="00CA2507" w:rsidRDefault="0002002C" w:rsidP="0002002C">
      <w:pPr>
        <w:spacing w:before="120" w:after="120" w:line="276" w:lineRule="auto"/>
        <w:ind w:left="720"/>
        <w:rPr>
          <w:del w:id="249" w:author="Aaron England" w:date="2019-04-16T10:32:00Z"/>
          <w:rFonts w:ascii="Arial" w:eastAsia="Arial" w:hAnsi="Arial" w:cs="Arial"/>
          <w:szCs w:val="24"/>
        </w:rPr>
      </w:pPr>
    </w:p>
    <w:p w14:paraId="64F4FC16" w14:textId="036BB52A" w:rsidR="0002002C" w:rsidDel="008A1395" w:rsidRDefault="0002002C" w:rsidP="00CA2507">
      <w:pPr>
        <w:spacing w:before="120" w:after="120" w:line="276" w:lineRule="auto"/>
        <w:jc w:val="center"/>
        <w:rPr>
          <w:moveFrom w:id="250" w:author="Aaron England" w:date="2019-04-16T08:05:00Z"/>
          <w:rFonts w:ascii="Arial" w:eastAsia="Arial" w:hAnsi="Arial" w:cs="Arial"/>
          <w:i/>
          <w:color w:val="FF0000"/>
          <w:sz w:val="24"/>
          <w:szCs w:val="24"/>
          <w:highlight w:val="yellow"/>
          <w:u w:val="single"/>
        </w:rPr>
        <w:pPrChange w:id="251" w:author="Aaron England" w:date="2019-04-16T10:32:00Z">
          <w:pPr>
            <w:spacing w:before="120" w:after="120" w:line="276" w:lineRule="auto"/>
            <w:jc w:val="center"/>
          </w:pPr>
        </w:pPrChange>
      </w:pPr>
      <w:moveFromRangeStart w:id="252" w:author="Aaron England" w:date="2019-04-16T08:05:00Z" w:name="move6294343"/>
      <w:commentRangeStart w:id="253"/>
      <w:moveFrom w:id="254" w:author="Aaron England" w:date="2019-04-16T08:05:00Z">
        <w:r w:rsidDel="008A1395">
          <w:rPr>
            <w:rFonts w:ascii="Arial" w:eastAsia="Arial" w:hAnsi="Arial" w:cs="Arial"/>
            <w:i/>
            <w:color w:val="FF0000"/>
            <w:sz w:val="24"/>
            <w:szCs w:val="24"/>
            <w:highlight w:val="yellow"/>
            <w:u w:val="single"/>
          </w:rPr>
          <w:t>Discuss: Why might we want to set up logic so a threshold is checked programmatically as opposed to checking manually?</w:t>
        </w:r>
      </w:moveFrom>
    </w:p>
    <w:p w14:paraId="2577CF21" w14:textId="460A729B" w:rsidR="0002002C" w:rsidDel="008A1395" w:rsidRDefault="0002002C" w:rsidP="00CA2507">
      <w:pPr>
        <w:spacing w:before="120" w:after="120" w:line="276" w:lineRule="auto"/>
        <w:jc w:val="center"/>
        <w:rPr>
          <w:moveFrom w:id="255" w:author="Aaron England" w:date="2019-04-16T08:05:00Z"/>
          <w:rFonts w:ascii="Arial" w:eastAsia="Arial" w:hAnsi="Arial" w:cs="Arial"/>
          <w:i/>
          <w:color w:val="FF0000"/>
          <w:sz w:val="24"/>
          <w:szCs w:val="24"/>
          <w:highlight w:val="yellow"/>
          <w:u w:val="single"/>
        </w:rPr>
        <w:pPrChange w:id="256" w:author="Aaron England" w:date="2019-04-16T10:32:00Z">
          <w:pPr>
            <w:spacing w:before="120" w:after="120" w:line="276" w:lineRule="auto"/>
            <w:jc w:val="center"/>
          </w:pPr>
        </w:pPrChange>
      </w:pPr>
      <w:moveFrom w:id="257" w:author="Aaron England" w:date="2019-04-16T08:05:00Z">
        <w:r w:rsidDel="008A1395">
          <w:rPr>
            <w:rFonts w:ascii="Arial" w:eastAsia="Arial" w:hAnsi="Arial" w:cs="Arial"/>
            <w:i/>
            <w:color w:val="FF0000"/>
            <w:sz w:val="24"/>
            <w:szCs w:val="24"/>
            <w:highlight w:val="yellow"/>
            <w:u w:val="single"/>
          </w:rPr>
          <w:t>Answer: Checking a threshold manually may be difficult with a large number of features, human error is introduced with manual inspection, and manual inspection makes the analysis less automated.</w:t>
        </w:r>
        <w:commentRangeEnd w:id="253"/>
        <w:r w:rsidR="00215743" w:rsidDel="008A1395">
          <w:rPr>
            <w:rStyle w:val="CommentReference"/>
          </w:rPr>
          <w:commentReference w:id="253"/>
        </w:r>
      </w:moveFrom>
    </w:p>
    <w:moveFromRangeEnd w:id="252"/>
    <w:p w14:paraId="0051F77D" w14:textId="77777777" w:rsidR="0002002C" w:rsidRDefault="0002002C" w:rsidP="00CA2507">
      <w:pPr>
        <w:spacing w:before="120" w:after="120" w:line="276" w:lineRule="auto"/>
        <w:rPr>
          <w:rFonts w:ascii="Arial" w:eastAsia="Arial" w:hAnsi="Arial" w:cs="Arial"/>
          <w:highlight w:val="yellow"/>
        </w:rPr>
        <w:pPrChange w:id="258" w:author="Aaron England" w:date="2019-04-16T10:32:00Z">
          <w:pPr>
            <w:spacing w:before="120" w:after="120" w:line="276" w:lineRule="auto"/>
            <w:ind w:left="720"/>
          </w:pPr>
        </w:pPrChange>
      </w:pPr>
    </w:p>
    <w:p w14:paraId="6390295C" w14:textId="77777777" w:rsidR="0002002C" w:rsidRDefault="0002002C" w:rsidP="0002002C">
      <w:pPr>
        <w:numPr>
          <w:ilvl w:val="0"/>
          <w:numId w:val="4"/>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Set the threshold for percent of variance to keep in the data as 95% as follows. </w:t>
      </w:r>
    </w:p>
    <w:p w14:paraId="2C8F9C0C"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threshold</w:t>
      </w:r>
      <w:proofErr w:type="gramEnd"/>
      <w:r>
        <w:rPr>
          <w:rFonts w:ascii="Droid Sans Mono" w:eastAsia="Droid Sans Mono" w:hAnsi="Droid Sans Mono" w:cs="Droid Sans Mono"/>
          <w:highlight w:val="green"/>
        </w:rPr>
        <w:t xml:space="preserve"> = .95</w:t>
      </w:r>
    </w:p>
    <w:p w14:paraId="1C623042" w14:textId="77777777" w:rsidR="0002002C" w:rsidRDefault="0002002C" w:rsidP="0002002C">
      <w:pPr>
        <w:spacing w:before="120" w:after="120" w:line="276" w:lineRule="auto"/>
        <w:ind w:left="360"/>
        <w:rPr>
          <w:rFonts w:ascii="Arial" w:eastAsia="Arial" w:hAnsi="Arial" w:cs="Arial"/>
        </w:rPr>
      </w:pPr>
    </w:p>
    <w:p w14:paraId="7DE21AC8" w14:textId="77777777" w:rsidR="0002002C" w:rsidRPr="006A73B4" w:rsidRDefault="0002002C" w:rsidP="0002002C">
      <w:pPr>
        <w:pStyle w:val="ListParagraph"/>
        <w:numPr>
          <w:ilvl w:val="0"/>
          <w:numId w:val="4"/>
        </w:numPr>
        <w:spacing w:before="120" w:after="120" w:line="276" w:lineRule="auto"/>
        <w:rPr>
          <w:rFonts w:ascii="Arial" w:eastAsia="Arial" w:hAnsi="Arial" w:cs="Arial"/>
        </w:rPr>
      </w:pPr>
      <w:r w:rsidRPr="006A73B4">
        <w:rPr>
          <w:rFonts w:ascii="Arial" w:eastAsia="Arial" w:hAnsi="Arial" w:cs="Arial"/>
        </w:rPr>
        <w:t xml:space="preserve">Using this threshold, we will loop through the list of cumulative explained variance and see where they explain no less than 95% of the variance in the data. Since we will be looping through the indices of </w:t>
      </w:r>
      <w:proofErr w:type="spellStart"/>
      <w:r w:rsidRPr="009F281E">
        <w:rPr>
          <w:rFonts w:ascii="Droid Sans Mono" w:eastAsia="Droid Sans Mono" w:hAnsi="Droid Sans Mono" w:cs="Droid Sans Mono"/>
        </w:rPr>
        <w:t>cum_sum_explained_var</w:t>
      </w:r>
      <w:proofErr w:type="spellEnd"/>
      <w:r w:rsidRPr="006A73B4">
        <w:rPr>
          <w:rFonts w:ascii="Arial" w:eastAsia="Arial" w:hAnsi="Arial" w:cs="Arial"/>
        </w:rPr>
        <w:t xml:space="preserve">, we will instantiate our loop using </w:t>
      </w:r>
      <w:r w:rsidRPr="006A73B4">
        <w:rPr>
          <w:rFonts w:ascii="Droid Sans Mono" w:eastAsia="Droid Sans Mono" w:hAnsi="Droid Sans Mono" w:cs="Droid Sans Mono"/>
          <w:highlight w:val="green"/>
        </w:rPr>
        <w:t xml:space="preserve">for </w:t>
      </w:r>
      <w:proofErr w:type="spellStart"/>
      <w:r w:rsidRPr="006A73B4">
        <w:rPr>
          <w:rFonts w:ascii="Droid Sans Mono" w:eastAsia="Droid Sans Mono" w:hAnsi="Droid Sans Mono" w:cs="Droid Sans Mono"/>
          <w:highlight w:val="green"/>
        </w:rPr>
        <w:t>i</w:t>
      </w:r>
      <w:proofErr w:type="spellEnd"/>
      <w:r w:rsidRPr="006A73B4">
        <w:rPr>
          <w:rFonts w:ascii="Droid Sans Mono" w:eastAsia="Droid Sans Mono" w:hAnsi="Droid Sans Mono" w:cs="Droid Sans Mono"/>
          <w:highlight w:val="green"/>
        </w:rPr>
        <w:t xml:space="preserve"> in </w:t>
      </w:r>
      <w:proofErr w:type="gramStart"/>
      <w:r w:rsidRPr="006A73B4">
        <w:rPr>
          <w:rFonts w:ascii="Droid Sans Mono" w:eastAsia="Droid Sans Mono" w:hAnsi="Droid Sans Mono" w:cs="Droid Sans Mono"/>
          <w:highlight w:val="green"/>
        </w:rPr>
        <w:t>range(</w:t>
      </w:r>
      <w:proofErr w:type="spellStart"/>
      <w:proofErr w:type="gramEnd"/>
      <w:r w:rsidRPr="006A73B4">
        <w:rPr>
          <w:rFonts w:ascii="Droid Sans Mono" w:eastAsia="Droid Sans Mono" w:hAnsi="Droid Sans Mono" w:cs="Droid Sans Mono"/>
          <w:highlight w:val="green"/>
        </w:rPr>
        <w:t>len</w:t>
      </w:r>
      <w:proofErr w:type="spellEnd"/>
      <w:r w:rsidRPr="006A73B4">
        <w:rPr>
          <w:rFonts w:ascii="Droid Sans Mono" w:eastAsia="Droid Sans Mono" w:hAnsi="Droid Sans Mono" w:cs="Droid Sans Mono"/>
          <w:highlight w:val="green"/>
        </w:rPr>
        <w:t>(</w:t>
      </w:r>
      <w:proofErr w:type="spellStart"/>
      <w:r w:rsidRPr="006A73B4">
        <w:rPr>
          <w:rFonts w:ascii="Droid Sans Mono" w:eastAsia="Droid Sans Mono" w:hAnsi="Droid Sans Mono" w:cs="Droid Sans Mono"/>
          <w:highlight w:val="green"/>
        </w:rPr>
        <w:t>cum_sum_explained_var</w:t>
      </w:r>
      <w:proofErr w:type="spellEnd"/>
      <w:r w:rsidRPr="006A73B4">
        <w:rPr>
          <w:rFonts w:ascii="Droid Sans Mono" w:eastAsia="Droid Sans Mono" w:hAnsi="Droid Sans Mono" w:cs="Droid Sans Mono"/>
          <w:highlight w:val="green"/>
        </w:rPr>
        <w:t>)):</w:t>
      </w:r>
      <w:r w:rsidRPr="006A73B4">
        <w:rPr>
          <w:rFonts w:ascii="Arial" w:eastAsia="Arial" w:hAnsi="Arial" w:cs="Arial"/>
        </w:rPr>
        <w:t xml:space="preserve">. </w:t>
      </w:r>
    </w:p>
    <w:p w14:paraId="662A5D72" w14:textId="77777777" w:rsidR="0002002C" w:rsidRDefault="0002002C" w:rsidP="0002002C">
      <w:pPr>
        <w:spacing w:after="0" w:line="240" w:lineRule="auto"/>
        <w:rPr>
          <w:rFonts w:ascii="Droid Sans Mono" w:eastAsia="Droid Sans Mono" w:hAnsi="Droid Sans Mono" w:cs="Droid Sans Mono"/>
          <w:highlight w:val="green"/>
        </w:rPr>
      </w:pPr>
    </w:p>
    <w:p w14:paraId="024FC2BF" w14:textId="77777777" w:rsidR="0002002C" w:rsidRPr="006A73B4" w:rsidRDefault="0002002C" w:rsidP="0002002C">
      <w:pPr>
        <w:pStyle w:val="ListParagraph"/>
        <w:numPr>
          <w:ilvl w:val="0"/>
          <w:numId w:val="4"/>
        </w:numPr>
        <w:spacing w:before="120" w:after="120" w:line="276" w:lineRule="auto"/>
        <w:rPr>
          <w:rFonts w:ascii="Arial" w:eastAsia="Arial" w:hAnsi="Arial" w:cs="Arial"/>
        </w:rPr>
      </w:pPr>
      <w:r w:rsidRPr="006A73B4">
        <w:rPr>
          <w:rFonts w:ascii="Arial" w:eastAsia="Arial" w:hAnsi="Arial" w:cs="Arial"/>
        </w:rPr>
        <w:t xml:space="preserve">Check to see if the item in </w:t>
      </w:r>
      <w:proofErr w:type="spellStart"/>
      <w:r w:rsidRPr="009F281E">
        <w:rPr>
          <w:rFonts w:ascii="Droid Sans Mono" w:eastAsia="Droid Sans Mono" w:hAnsi="Droid Sans Mono" w:cs="Droid Sans Mono"/>
        </w:rPr>
        <w:t>cum_sum_explained_var</w:t>
      </w:r>
      <w:proofErr w:type="spellEnd"/>
      <w:r w:rsidRPr="006A73B4">
        <w:rPr>
          <w:rFonts w:ascii="Arial" w:eastAsia="Arial" w:hAnsi="Arial" w:cs="Arial"/>
        </w:rPr>
        <w:t xml:space="preserve"> is greater than or equal to 0.95</w:t>
      </w:r>
      <w:r>
        <w:rPr>
          <w:rFonts w:ascii="Arial" w:eastAsia="Arial" w:hAnsi="Arial" w:cs="Arial"/>
        </w:rPr>
        <w:t>, as shown here</w:t>
      </w:r>
      <w:r w:rsidRPr="006A73B4">
        <w:rPr>
          <w:rFonts w:ascii="Arial" w:eastAsia="Arial" w:hAnsi="Arial" w:cs="Arial"/>
        </w:rPr>
        <w:t xml:space="preserve">. </w:t>
      </w:r>
    </w:p>
    <w:p w14:paraId="48EED52E" w14:textId="77777777" w:rsidR="0002002C" w:rsidRDefault="0002002C" w:rsidP="0002002C">
      <w:pPr>
        <w:spacing w:after="0" w:line="240" w:lineRule="auto"/>
        <w:ind w:left="720" w:firstLine="720"/>
        <w:rPr>
          <w:rFonts w:ascii="Droid Sans Mono" w:eastAsia="Droid Sans Mono" w:hAnsi="Droid Sans Mono" w:cs="Droid Sans Mono"/>
          <w:highlight w:val="green"/>
        </w:rPr>
      </w:pPr>
    </w:p>
    <w:p w14:paraId="0D751D9C" w14:textId="77777777" w:rsidR="0002002C" w:rsidRDefault="0002002C" w:rsidP="0002002C">
      <w:pPr>
        <w:spacing w:after="0" w:line="240" w:lineRule="auto"/>
        <w:ind w:firstLine="720"/>
        <w:rPr>
          <w:rFonts w:ascii="Arial" w:eastAsia="Arial" w:hAnsi="Arial" w:cs="Arial"/>
        </w:rPr>
      </w:pPr>
      <w:proofErr w:type="gramStart"/>
      <w:r>
        <w:rPr>
          <w:rFonts w:ascii="Droid Sans Mono" w:eastAsia="Droid Sans Mono" w:hAnsi="Droid Sans Mono" w:cs="Droid Sans Mono"/>
          <w:highlight w:val="green"/>
        </w:rPr>
        <w:t>if</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cum_sum_explained_var</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i</w:t>
      </w:r>
      <w:proofErr w:type="spellEnd"/>
      <w:r>
        <w:rPr>
          <w:rFonts w:ascii="Droid Sans Mono" w:eastAsia="Droid Sans Mono" w:hAnsi="Droid Sans Mono" w:cs="Droid Sans Mono"/>
          <w:highlight w:val="green"/>
        </w:rPr>
        <w:t>] &gt;= threshold:</w:t>
      </w:r>
    </w:p>
    <w:p w14:paraId="60FD9042" w14:textId="77777777" w:rsidR="0002002C" w:rsidRDefault="0002002C" w:rsidP="0002002C">
      <w:pPr>
        <w:spacing w:after="0" w:line="240" w:lineRule="auto"/>
        <w:ind w:left="720" w:firstLine="720"/>
        <w:rPr>
          <w:rFonts w:ascii="Droid Sans Mono" w:eastAsia="Droid Sans Mono" w:hAnsi="Droid Sans Mono" w:cs="Droid Sans Mono"/>
          <w:highlight w:val="green"/>
        </w:rPr>
      </w:pPr>
    </w:p>
    <w:p w14:paraId="7A9422B8" w14:textId="77777777" w:rsidR="0002002C" w:rsidRPr="006A73B4" w:rsidRDefault="0002002C" w:rsidP="0002002C">
      <w:pPr>
        <w:pStyle w:val="ListParagraph"/>
        <w:numPr>
          <w:ilvl w:val="0"/>
          <w:numId w:val="4"/>
        </w:numPr>
        <w:spacing w:before="120" w:after="120" w:line="276" w:lineRule="auto"/>
        <w:rPr>
          <w:rFonts w:ascii="Arial" w:eastAsia="Arial" w:hAnsi="Arial" w:cs="Arial"/>
        </w:rPr>
      </w:pPr>
      <w:r w:rsidRPr="006A73B4">
        <w:rPr>
          <w:rFonts w:ascii="Arial" w:eastAsia="Arial" w:hAnsi="Arial" w:cs="Arial"/>
        </w:rPr>
        <w:t xml:space="preserve">If that logic is met, then we, will add 1 to that index (because we cannot have 0 principal components), save the value as an object, and break the loop. To do this we will use </w:t>
      </w:r>
      <w:proofErr w:type="spellStart"/>
      <w:r w:rsidRPr="00C156AF">
        <w:rPr>
          <w:rFonts w:ascii="Droid Sans Mono" w:eastAsia="Droid Sans Mono" w:hAnsi="Droid Sans Mono" w:cs="Droid Sans Mono"/>
        </w:rPr>
        <w:t>best_n_components</w:t>
      </w:r>
      <w:proofErr w:type="spellEnd"/>
      <w:r w:rsidRPr="00C156AF">
        <w:rPr>
          <w:rFonts w:ascii="Droid Sans Mono" w:eastAsia="Droid Sans Mono" w:hAnsi="Droid Sans Mono" w:cs="Droid Sans Mono"/>
        </w:rPr>
        <w:t xml:space="preserve"> = i+1</w:t>
      </w:r>
      <w:r w:rsidRPr="006A73B4">
        <w:rPr>
          <w:rFonts w:ascii="Arial" w:eastAsia="Arial" w:hAnsi="Arial" w:cs="Arial"/>
        </w:rPr>
        <w:t xml:space="preserve"> inside of </w:t>
      </w:r>
      <w:proofErr w:type="gramStart"/>
      <w:r w:rsidRPr="006A73B4">
        <w:rPr>
          <w:rFonts w:ascii="Arial" w:eastAsia="Arial" w:hAnsi="Arial" w:cs="Arial"/>
        </w:rPr>
        <w:t xml:space="preserve">the </w:t>
      </w:r>
      <w:r w:rsidRPr="00C156AF">
        <w:rPr>
          <w:rFonts w:ascii="Droid Sans Mono" w:eastAsia="Droid Sans Mono" w:hAnsi="Droid Sans Mono" w:cs="Droid Sans Mono"/>
        </w:rPr>
        <w:t>if</w:t>
      </w:r>
      <w:proofErr w:type="gramEnd"/>
      <w:r w:rsidRPr="006A73B4">
        <w:rPr>
          <w:rFonts w:ascii="Arial" w:eastAsia="Arial" w:hAnsi="Arial" w:cs="Arial"/>
        </w:rPr>
        <w:t xml:space="preserve"> statement and </w:t>
      </w:r>
      <w:r w:rsidRPr="00C156AF">
        <w:rPr>
          <w:rFonts w:ascii="Droid Sans Mono" w:eastAsia="Droid Sans Mono" w:hAnsi="Droid Sans Mono" w:cs="Droid Sans Mono"/>
        </w:rPr>
        <w:t xml:space="preserve">break </w:t>
      </w:r>
      <w:r w:rsidRPr="006A73B4">
        <w:rPr>
          <w:rFonts w:ascii="Arial" w:eastAsia="Arial" w:hAnsi="Arial" w:cs="Arial"/>
        </w:rPr>
        <w:t>in the next line.</w:t>
      </w:r>
      <w:r>
        <w:rPr>
          <w:rFonts w:ascii="Arial" w:eastAsia="Arial" w:hAnsi="Arial" w:cs="Arial"/>
        </w:rPr>
        <w:t xml:space="preserve"> Look at the following code to get an idea.</w:t>
      </w:r>
    </w:p>
    <w:p w14:paraId="2004D885" w14:textId="77777777" w:rsidR="0002002C" w:rsidRDefault="0002002C" w:rsidP="0002002C">
      <w:pPr>
        <w:spacing w:after="0" w:line="240" w:lineRule="auto"/>
        <w:ind w:left="720"/>
        <w:rPr>
          <w:rFonts w:ascii="Droid Sans Mono" w:eastAsia="Droid Sans Mono" w:hAnsi="Droid Sans Mono" w:cs="Droid Sans Mono"/>
          <w:highlight w:val="green"/>
        </w:rPr>
      </w:pPr>
      <w:r>
        <w:rPr>
          <w:rFonts w:ascii="Droid Sans Mono" w:eastAsia="Droid Sans Mono" w:hAnsi="Droid Sans Mono" w:cs="Droid Sans Mono"/>
        </w:rPr>
        <w:t xml:space="preserve">        </w:t>
      </w:r>
    </w:p>
    <w:p w14:paraId="74F31A8A"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best_n_components</w:t>
      </w:r>
      <w:proofErr w:type="spellEnd"/>
      <w:r>
        <w:rPr>
          <w:rFonts w:ascii="Droid Sans Mono" w:eastAsia="Droid Sans Mono" w:hAnsi="Droid Sans Mono" w:cs="Droid Sans Mono"/>
          <w:highlight w:val="green"/>
        </w:rPr>
        <w:t xml:space="preserve"> = i+1</w:t>
      </w:r>
    </w:p>
    <w:p w14:paraId="2D4E1120" w14:textId="77777777" w:rsidR="0002002C" w:rsidRDefault="0002002C" w:rsidP="0002002C">
      <w:pPr>
        <w:spacing w:after="0" w:line="240" w:lineRule="auto"/>
        <w:ind w:left="720"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break</w:t>
      </w:r>
      <w:proofErr w:type="gramEnd"/>
    </w:p>
    <w:p w14:paraId="26F3CF2B" w14:textId="77777777" w:rsidR="0002002C" w:rsidRDefault="0002002C" w:rsidP="0002002C">
      <w:pPr>
        <w:spacing w:after="0" w:line="240" w:lineRule="auto"/>
        <w:ind w:left="720"/>
        <w:rPr>
          <w:rFonts w:ascii="Droid Sans Mono" w:eastAsia="Droid Sans Mono" w:hAnsi="Droid Sans Mono" w:cs="Droid Sans Mono"/>
          <w:highlight w:val="green"/>
        </w:rPr>
      </w:pPr>
    </w:p>
    <w:p w14:paraId="725F7697" w14:textId="77777777" w:rsidR="0002002C" w:rsidRDefault="0002002C" w:rsidP="0002002C">
      <w:pPr>
        <w:spacing w:before="120" w:after="120" w:line="276" w:lineRule="auto"/>
        <w:ind w:left="720"/>
        <w:rPr>
          <w:rFonts w:ascii="Arial" w:eastAsia="Arial" w:hAnsi="Arial" w:cs="Arial"/>
        </w:rPr>
      </w:pPr>
      <w:r>
        <w:rPr>
          <w:rFonts w:ascii="Arial" w:eastAsia="Arial" w:hAnsi="Arial" w:cs="Arial"/>
        </w:rPr>
        <w:t xml:space="preserve">The last two lines in </w:t>
      </w:r>
      <w:proofErr w:type="gramStart"/>
      <w:r>
        <w:rPr>
          <w:rFonts w:ascii="Arial" w:eastAsia="Arial" w:hAnsi="Arial" w:cs="Arial"/>
        </w:rPr>
        <w:t>the if</w:t>
      </w:r>
      <w:proofErr w:type="gramEnd"/>
      <w:r>
        <w:rPr>
          <w:rFonts w:ascii="Arial" w:eastAsia="Arial" w:hAnsi="Arial" w:cs="Arial"/>
        </w:rPr>
        <w:t xml:space="preserve"> statement tell the loop not to do anything if the logic is not met.</w:t>
      </w:r>
    </w:p>
    <w:p w14:paraId="5355741E"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else</w:t>
      </w:r>
      <w:proofErr w:type="gramEnd"/>
      <w:r>
        <w:rPr>
          <w:rFonts w:ascii="Droid Sans Mono" w:eastAsia="Droid Sans Mono" w:hAnsi="Droid Sans Mono" w:cs="Droid Sans Mono"/>
          <w:highlight w:val="green"/>
        </w:rPr>
        <w:t>:</w:t>
      </w:r>
    </w:p>
    <w:p w14:paraId="10548715" w14:textId="63705FEE" w:rsidR="0002002C" w:rsidRDefault="0002002C" w:rsidP="0002002C">
      <w:pPr>
        <w:spacing w:after="0" w:line="240" w:lineRule="auto"/>
        <w:ind w:left="720" w:firstLine="720"/>
        <w:rPr>
          <w:ins w:id="259" w:author="Aaron England" w:date="2019-04-16T10:33:00Z"/>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pass</w:t>
      </w:r>
      <w:proofErr w:type="gramEnd"/>
    </w:p>
    <w:p w14:paraId="691D221F" w14:textId="77777777" w:rsidR="002A0F41" w:rsidRDefault="002A0F41" w:rsidP="0002002C">
      <w:pPr>
        <w:spacing w:after="0" w:line="240" w:lineRule="auto"/>
        <w:ind w:left="720" w:firstLine="720"/>
        <w:rPr>
          <w:ins w:id="260" w:author="Aaron England" w:date="2019-04-16T10:33:00Z"/>
          <w:rFonts w:ascii="Droid Sans Mono" w:eastAsia="Droid Sans Mono" w:hAnsi="Droid Sans Mono" w:cs="Droid Sans Mono"/>
          <w:highlight w:val="green"/>
        </w:rPr>
      </w:pPr>
    </w:p>
    <w:p w14:paraId="548D744C" w14:textId="77777777" w:rsidR="002A0F41" w:rsidRPr="002A0F41" w:rsidRDefault="002A0F41" w:rsidP="002A0F41">
      <w:pPr>
        <w:pStyle w:val="ListParagraph"/>
        <w:numPr>
          <w:ilvl w:val="0"/>
          <w:numId w:val="4"/>
        </w:numPr>
        <w:spacing w:after="0" w:line="240" w:lineRule="auto"/>
        <w:rPr>
          <w:ins w:id="261" w:author="Aaron England" w:date="2019-04-16T10:33:00Z"/>
          <w:rFonts w:ascii="Droid Sans Mono" w:eastAsia="Droid Sans Mono" w:hAnsi="Droid Sans Mono" w:cs="Droid Sans Mono"/>
          <w:highlight w:val="green"/>
          <w:rPrChange w:id="262" w:author="Aaron England" w:date="2019-04-16T10:34:00Z">
            <w:rPr>
              <w:ins w:id="263" w:author="Aaron England" w:date="2019-04-16T10:33:00Z"/>
              <w:rFonts w:ascii="Droid Sans Mono" w:eastAsia="Droid Sans Mono" w:hAnsi="Droid Sans Mono" w:cs="Droid Sans Mono"/>
            </w:rPr>
          </w:rPrChange>
        </w:rPr>
        <w:pPrChange w:id="264" w:author="Aaron England" w:date="2019-04-16T10:33:00Z">
          <w:pPr>
            <w:spacing w:after="0" w:line="240" w:lineRule="auto"/>
            <w:ind w:left="720" w:firstLine="720"/>
          </w:pPr>
        </w:pPrChange>
      </w:pPr>
      <w:ins w:id="265" w:author="Aaron England" w:date="2019-04-16T10:33:00Z">
        <w:r>
          <w:rPr>
            <w:rFonts w:ascii="Droid Sans Mono" w:eastAsia="Droid Sans Mono" w:hAnsi="Droid Sans Mono" w:cs="Droid Sans Mono"/>
          </w:rPr>
          <w:t>Print a message detailing the best number of components using the following code:</w:t>
        </w:r>
      </w:ins>
    </w:p>
    <w:p w14:paraId="3CF4CF75" w14:textId="77777777" w:rsidR="002A0F41" w:rsidRDefault="002A0F41" w:rsidP="002A0F41">
      <w:pPr>
        <w:pStyle w:val="ListParagraph"/>
        <w:spacing w:after="0" w:line="240" w:lineRule="auto"/>
        <w:rPr>
          <w:ins w:id="266" w:author="Aaron England" w:date="2019-04-16T10:34:00Z"/>
          <w:rFonts w:ascii="Droid Sans Mono" w:eastAsia="Droid Sans Mono" w:hAnsi="Droid Sans Mono" w:cs="Droid Sans Mono"/>
        </w:rPr>
        <w:pPrChange w:id="267" w:author="Aaron England" w:date="2019-04-16T10:34:00Z">
          <w:pPr>
            <w:spacing w:after="0" w:line="240" w:lineRule="auto"/>
            <w:ind w:left="720" w:firstLine="720"/>
          </w:pPr>
        </w:pPrChange>
      </w:pPr>
    </w:p>
    <w:p w14:paraId="03F48193" w14:textId="16C792A6" w:rsidR="002A0F41" w:rsidRDefault="002A0F41" w:rsidP="002A0F41">
      <w:pPr>
        <w:pStyle w:val="ListParagraph"/>
        <w:spacing w:after="0" w:line="240" w:lineRule="auto"/>
        <w:rPr>
          <w:ins w:id="268" w:author="Aaron England" w:date="2019-04-16T10:34:00Z"/>
          <w:rFonts w:ascii="Droid Sans Mono" w:eastAsia="Droid Sans Mono" w:hAnsi="Droid Sans Mono" w:cs="Droid Sans Mono"/>
        </w:rPr>
        <w:pPrChange w:id="269" w:author="Aaron England" w:date="2019-04-16T10:34:00Z">
          <w:pPr>
            <w:spacing w:after="0" w:line="240" w:lineRule="auto"/>
            <w:ind w:left="720" w:firstLine="720"/>
          </w:pPr>
        </w:pPrChange>
      </w:pPr>
      <w:proofErr w:type="gramStart"/>
      <w:ins w:id="270" w:author="Aaron England" w:date="2019-04-16T10:33:00Z">
        <w:r w:rsidRPr="002A0F41">
          <w:rPr>
            <w:rFonts w:ascii="Droid Sans Mono" w:eastAsia="Droid Sans Mono" w:hAnsi="Droid Sans Mono" w:cs="Droid Sans Mono"/>
            <w:highlight w:val="green"/>
            <w:rPrChange w:id="271" w:author="Aaron England" w:date="2019-04-16T10:35:00Z">
              <w:rPr/>
            </w:rPrChange>
          </w:rPr>
          <w:t>print(</w:t>
        </w:r>
        <w:proofErr w:type="gramEnd"/>
        <w:r w:rsidRPr="002A0F41">
          <w:rPr>
            <w:rFonts w:ascii="Droid Sans Mono" w:eastAsia="Droid Sans Mono" w:hAnsi="Droid Sans Mono" w:cs="Droid Sans Mono"/>
            <w:highlight w:val="green"/>
            <w:rPrChange w:id="272" w:author="Aaron England" w:date="2019-04-16T10:35:00Z">
              <w:rPr/>
            </w:rPrChange>
          </w:rPr>
          <w:t xml:space="preserve">'The best </w:t>
        </w:r>
        <w:proofErr w:type="spellStart"/>
        <w:r w:rsidRPr="002A0F41">
          <w:rPr>
            <w:rFonts w:ascii="Droid Sans Mono" w:eastAsia="Droid Sans Mono" w:hAnsi="Droid Sans Mono" w:cs="Droid Sans Mono"/>
            <w:highlight w:val="green"/>
            <w:rPrChange w:id="273" w:author="Aaron England" w:date="2019-04-16T10:35:00Z">
              <w:rPr/>
            </w:rPrChange>
          </w:rPr>
          <w:t>n_components</w:t>
        </w:r>
        <w:proofErr w:type="spellEnd"/>
        <w:r w:rsidRPr="002A0F41">
          <w:rPr>
            <w:rFonts w:ascii="Droid Sans Mono" w:eastAsia="Droid Sans Mono" w:hAnsi="Droid Sans Mono" w:cs="Droid Sans Mono"/>
            <w:highlight w:val="green"/>
            <w:rPrChange w:id="274" w:author="Aaron England" w:date="2019-04-16T10:35:00Z">
              <w:rPr/>
            </w:rPrChange>
          </w:rPr>
          <w:t xml:space="preserve"> is {}'.format(</w:t>
        </w:r>
        <w:proofErr w:type="spellStart"/>
        <w:r w:rsidRPr="002A0F41">
          <w:rPr>
            <w:rFonts w:ascii="Droid Sans Mono" w:eastAsia="Droid Sans Mono" w:hAnsi="Droid Sans Mono" w:cs="Droid Sans Mono"/>
            <w:highlight w:val="green"/>
            <w:rPrChange w:id="275" w:author="Aaron England" w:date="2019-04-16T10:35:00Z">
              <w:rPr/>
            </w:rPrChange>
          </w:rPr>
          <w:t>best_n_components</w:t>
        </w:r>
        <w:proofErr w:type="spellEnd"/>
        <w:r w:rsidRPr="002A0F41">
          <w:rPr>
            <w:rFonts w:ascii="Droid Sans Mono" w:eastAsia="Droid Sans Mono" w:hAnsi="Droid Sans Mono" w:cs="Droid Sans Mono"/>
            <w:highlight w:val="green"/>
            <w:rPrChange w:id="276" w:author="Aaron England" w:date="2019-04-16T10:35:00Z">
              <w:rPr/>
            </w:rPrChange>
          </w:rPr>
          <w:t>))</w:t>
        </w:r>
      </w:ins>
    </w:p>
    <w:p w14:paraId="0151A74D" w14:textId="348BE2E8" w:rsidR="002A0F41" w:rsidRDefault="002A0F41" w:rsidP="002A0F41">
      <w:pPr>
        <w:pStyle w:val="ListParagraph"/>
        <w:spacing w:after="0" w:line="240" w:lineRule="auto"/>
        <w:rPr>
          <w:ins w:id="277" w:author="Aaron England" w:date="2019-04-16T10:34:00Z"/>
          <w:rFonts w:ascii="Droid Sans Mono" w:eastAsia="Droid Sans Mono" w:hAnsi="Droid Sans Mono" w:cs="Droid Sans Mono"/>
        </w:rPr>
        <w:pPrChange w:id="278" w:author="Aaron England" w:date="2019-04-16T10:34:00Z">
          <w:pPr>
            <w:spacing w:after="0" w:line="240" w:lineRule="auto"/>
            <w:ind w:left="720" w:firstLine="720"/>
          </w:pPr>
        </w:pPrChange>
      </w:pPr>
    </w:p>
    <w:p w14:paraId="758C9F04" w14:textId="6503FE27" w:rsidR="002A0F41" w:rsidRDefault="002A0F41" w:rsidP="002A0F41">
      <w:pPr>
        <w:pStyle w:val="ListParagraph"/>
        <w:spacing w:after="0" w:line="240" w:lineRule="auto"/>
        <w:rPr>
          <w:ins w:id="279" w:author="Aaron England" w:date="2019-04-16T10:34:00Z"/>
          <w:rFonts w:ascii="Droid Sans Mono" w:eastAsia="Droid Sans Mono" w:hAnsi="Droid Sans Mono" w:cs="Droid Sans Mono"/>
        </w:rPr>
        <w:pPrChange w:id="280" w:author="Aaron England" w:date="2019-04-16T10:34:00Z">
          <w:pPr>
            <w:spacing w:after="0" w:line="240" w:lineRule="auto"/>
            <w:ind w:left="720" w:firstLine="720"/>
          </w:pPr>
        </w:pPrChange>
      </w:pPr>
      <w:ins w:id="281" w:author="Aaron England" w:date="2019-04-16T10:34:00Z">
        <w:r>
          <w:rPr>
            <w:rFonts w:ascii="Droid Sans Mono" w:eastAsia="Droid Sans Mono" w:hAnsi="Droid Sans Mono" w:cs="Droid Sans Mono"/>
          </w:rPr>
          <w:t xml:space="preserve">View the </w:t>
        </w:r>
      </w:ins>
      <w:ins w:id="282" w:author="Aaron England" w:date="2019-04-16T10:35:00Z">
        <w:r>
          <w:rPr>
            <w:rFonts w:ascii="Droid Sans Mono" w:eastAsia="Droid Sans Mono" w:hAnsi="Droid Sans Mono" w:cs="Droid Sans Mono"/>
          </w:rPr>
          <w:t>output from the previous line of code:</w:t>
        </w:r>
      </w:ins>
    </w:p>
    <w:p w14:paraId="61F37E76" w14:textId="55476748" w:rsidR="002A0F41" w:rsidRDefault="002A0F41" w:rsidP="002A0F41">
      <w:pPr>
        <w:pStyle w:val="ListParagraph"/>
        <w:spacing w:after="0" w:line="240" w:lineRule="auto"/>
        <w:rPr>
          <w:ins w:id="283" w:author="Aaron England" w:date="2019-04-16T10:34:00Z"/>
          <w:rFonts w:ascii="Droid Sans Mono" w:eastAsia="Droid Sans Mono" w:hAnsi="Droid Sans Mono" w:cs="Droid Sans Mono"/>
        </w:rPr>
        <w:pPrChange w:id="284" w:author="Aaron England" w:date="2019-04-16T10:34:00Z">
          <w:pPr>
            <w:spacing w:after="0" w:line="240" w:lineRule="auto"/>
            <w:ind w:left="720" w:firstLine="720"/>
          </w:pPr>
        </w:pPrChange>
      </w:pPr>
    </w:p>
    <w:p w14:paraId="2F521D02" w14:textId="50D036FD" w:rsidR="002A0F41" w:rsidRPr="002A0F41" w:rsidRDefault="002A0F41" w:rsidP="002A0F41">
      <w:pPr>
        <w:pStyle w:val="ListParagraph"/>
        <w:spacing w:after="0" w:line="240" w:lineRule="auto"/>
        <w:rPr>
          <w:rFonts w:ascii="Droid Sans Mono" w:eastAsia="Droid Sans Mono" w:hAnsi="Droid Sans Mono" w:cs="Droid Sans Mono"/>
          <w:highlight w:val="green"/>
          <w:rPrChange w:id="285" w:author="Aaron England" w:date="2019-04-16T10:34:00Z">
            <w:rPr>
              <w:highlight w:val="green"/>
            </w:rPr>
          </w:rPrChange>
        </w:rPr>
        <w:pPrChange w:id="286" w:author="Aaron England" w:date="2019-04-16T10:34:00Z">
          <w:pPr>
            <w:spacing w:after="0" w:line="240" w:lineRule="auto"/>
            <w:ind w:left="720" w:firstLine="720"/>
          </w:pPr>
        </w:pPrChange>
      </w:pPr>
      <w:ins w:id="287" w:author="Aaron England" w:date="2019-04-16T10:34:00Z">
        <w:r>
          <w:rPr>
            <w:noProof/>
            <w:lang w:eastAsia="en-US"/>
          </w:rPr>
          <w:drawing>
            <wp:inline distT="0" distB="0" distL="0" distR="0" wp14:anchorId="5EDA6C16" wp14:editId="5B47DEBD">
              <wp:extent cx="7534141"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692200" cy="175047"/>
                      </a:xfrm>
                      <a:prstGeom prst="rect">
                        <a:avLst/>
                      </a:prstGeom>
                    </pic:spPr>
                  </pic:pic>
                </a:graphicData>
              </a:graphic>
            </wp:inline>
          </w:drawing>
        </w:r>
      </w:ins>
    </w:p>
    <w:p w14:paraId="15CEDE7D" w14:textId="77777777" w:rsidR="0002002C" w:rsidRDefault="0002002C" w:rsidP="0002002C">
      <w:pPr>
        <w:spacing w:after="0" w:line="240" w:lineRule="auto"/>
        <w:ind w:left="2160" w:firstLine="720"/>
        <w:rPr>
          <w:rFonts w:ascii="Droid Sans Mono" w:eastAsia="Droid Sans Mono" w:hAnsi="Droid Sans Mono" w:cs="Droid Sans Mono"/>
          <w:highlight w:val="green"/>
        </w:rPr>
      </w:pPr>
    </w:p>
    <w:p w14:paraId="3C3A1B2E"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The value for </w:t>
      </w:r>
      <w:proofErr w:type="spellStart"/>
      <w:r>
        <w:rPr>
          <w:rFonts w:ascii="Arial" w:eastAsia="Arial" w:hAnsi="Arial" w:cs="Arial"/>
        </w:rPr>
        <w:t>best_n_components</w:t>
      </w:r>
      <w:proofErr w:type="spellEnd"/>
      <w:r>
        <w:rPr>
          <w:rFonts w:ascii="Arial" w:eastAsia="Arial" w:hAnsi="Arial" w:cs="Arial"/>
        </w:rPr>
        <w:t xml:space="preserve"> is 6. We can refit another PCA model with </w:t>
      </w:r>
      <w:proofErr w:type="spellStart"/>
      <w:r>
        <w:rPr>
          <w:rFonts w:ascii="Droid Sans Mono" w:eastAsia="Droid Sans Mono" w:hAnsi="Droid Sans Mono" w:cs="Droid Sans Mono"/>
        </w:rPr>
        <w:t>n_components</w:t>
      </w:r>
      <w:proofErr w:type="spellEnd"/>
      <w:r>
        <w:rPr>
          <w:rFonts w:ascii="Droid Sans Mono" w:eastAsia="Droid Sans Mono" w:hAnsi="Droid Sans Mono" w:cs="Droid Sans Mono"/>
        </w:rPr>
        <w:t xml:space="preserve"> = 6</w:t>
      </w:r>
      <w:r>
        <w:rPr>
          <w:rFonts w:ascii="Arial" w:eastAsia="Arial" w:hAnsi="Arial" w:cs="Arial"/>
        </w:rPr>
        <w:t>, transform the data into the principal components, and use these components in a new k-Means</w:t>
      </w:r>
      <w:r>
        <w:rPr>
          <w:rFonts w:ascii="Arial" w:eastAsia="Arial" w:hAnsi="Arial" w:cs="Arial"/>
          <w:i/>
        </w:rPr>
        <w:t xml:space="preserve"> </w:t>
      </w:r>
      <w:r>
        <w:rPr>
          <w:rFonts w:ascii="Arial" w:eastAsia="Arial" w:hAnsi="Arial" w:cs="Arial"/>
        </w:rPr>
        <w:t xml:space="preserve">model to lower the inertia values. Additionally, we can compare the inertia values across </w:t>
      </w:r>
      <w:proofErr w:type="spellStart"/>
      <w:r>
        <w:rPr>
          <w:rFonts w:ascii="Droid Sans Mono" w:eastAsia="Droid Sans Mono" w:hAnsi="Droid Sans Mono" w:cs="Droid Sans Mono"/>
        </w:rPr>
        <w:t>n_clusters</w:t>
      </w:r>
      <w:proofErr w:type="spellEnd"/>
      <w:r>
        <w:rPr>
          <w:rFonts w:ascii="Arial" w:eastAsia="Arial" w:hAnsi="Arial" w:cs="Arial"/>
        </w:rPr>
        <w:t xml:space="preserve"> values for the models built using PCA transformed data to those using data that was not PCA transformed.</w:t>
      </w:r>
    </w:p>
    <w:p w14:paraId="1C318F47" w14:textId="77777777" w:rsidR="0002002C" w:rsidRDefault="0002002C" w:rsidP="0002002C">
      <w:pPr>
        <w:spacing w:before="280" w:after="0" w:line="276" w:lineRule="auto"/>
        <w:rPr>
          <w:rFonts w:ascii="Arial" w:eastAsia="Arial" w:hAnsi="Arial" w:cs="Arial"/>
          <w:sz w:val="28"/>
          <w:szCs w:val="28"/>
        </w:rPr>
      </w:pPr>
      <w:r>
        <w:rPr>
          <w:rFonts w:ascii="Arial" w:eastAsia="Arial" w:hAnsi="Arial" w:cs="Arial"/>
          <w:sz w:val="28"/>
          <w:szCs w:val="28"/>
        </w:rPr>
        <w:t>Activity 3: Evaluating Mean Inertia by Cluster after PCA Transformation</w:t>
      </w:r>
    </w:p>
    <w:p w14:paraId="345248EC" w14:textId="77777777" w:rsidR="0002002C" w:rsidRPr="006A73B4" w:rsidRDefault="0002002C" w:rsidP="0002002C">
      <w:pPr>
        <w:spacing w:after="0" w:line="276" w:lineRule="auto"/>
        <w:jc w:val="center"/>
        <w:rPr>
          <w:rFonts w:ascii="Arial" w:eastAsia="Arial" w:hAnsi="Arial" w:cs="Arial"/>
          <w:i/>
          <w:color w:val="FF0000"/>
          <w:sz w:val="24"/>
          <w:szCs w:val="24"/>
          <w:highlight w:val="yellow"/>
          <w:u w:val="single"/>
        </w:rPr>
      </w:pPr>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Evaluating Mean Inertia by Cluster after PCA Transformation</w:t>
      </w:r>
    </w:p>
    <w:p w14:paraId="53C44D11"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Now that we know the number of components to retain at least 95% of the variance in the data, how to transform our features into principal components, and how to tune the optimal number of clusters for k-Means clustering with a nested loop, we will put them all together in this activity. </w:t>
      </w:r>
    </w:p>
    <w:p w14:paraId="2CCD5C05"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We will also visually compare the inertia by </w:t>
      </w:r>
      <w:proofErr w:type="spellStart"/>
      <w:r>
        <w:rPr>
          <w:rFonts w:ascii="Droid Sans Mono" w:eastAsia="Droid Sans Mono" w:hAnsi="Droid Sans Mono" w:cs="Droid Sans Mono"/>
        </w:rPr>
        <w:t>n_clusters</w:t>
      </w:r>
      <w:proofErr w:type="spellEnd"/>
      <w:r>
        <w:rPr>
          <w:rFonts w:ascii="Arial" w:eastAsia="Arial" w:hAnsi="Arial" w:cs="Arial"/>
        </w:rPr>
        <w:t xml:space="preserve"> prior to the PCA transformation and after the PCA transformation to see the effect of PCA transformation on k-Means model performance.</w:t>
      </w:r>
    </w:p>
    <w:p w14:paraId="5D4FF34C" w14:textId="778D050E" w:rsidR="0002002C" w:rsidRDefault="0002002C" w:rsidP="0002002C">
      <w:pPr>
        <w:spacing w:before="120" w:after="120" w:line="276" w:lineRule="auto"/>
        <w:rPr>
          <w:rFonts w:ascii="Arial" w:eastAsia="Arial" w:hAnsi="Arial" w:cs="Arial"/>
        </w:rPr>
      </w:pPr>
      <w:r>
        <w:rPr>
          <w:rFonts w:ascii="Arial" w:eastAsia="Arial" w:hAnsi="Arial" w:cs="Arial"/>
        </w:rPr>
        <w:t xml:space="preserve">Continuing from Exercise </w:t>
      </w:r>
      <w:ins w:id="288" w:author="Aaron England" w:date="2019-04-16T10:38:00Z">
        <w:r w:rsidR="00D07216">
          <w:rPr>
            <w:rFonts w:ascii="Arial" w:eastAsia="Arial" w:hAnsi="Arial" w:cs="Arial"/>
          </w:rPr>
          <w:t>7</w:t>
        </w:r>
      </w:ins>
      <w:del w:id="289" w:author="Aaron England" w:date="2019-04-16T10:38:00Z">
        <w:r w:rsidDel="00D07216">
          <w:rPr>
            <w:rFonts w:ascii="Arial" w:eastAsia="Arial" w:hAnsi="Arial" w:cs="Arial"/>
          </w:rPr>
          <w:delText>10</w:delText>
        </w:r>
      </w:del>
      <w:r>
        <w:rPr>
          <w:rFonts w:ascii="Arial" w:eastAsia="Arial" w:hAnsi="Arial" w:cs="Arial"/>
        </w:rPr>
        <w:t>:</w:t>
      </w:r>
    </w:p>
    <w:p w14:paraId="5F358F63" w14:textId="77777777" w:rsidR="0002002C" w:rsidRDefault="0002002C" w:rsidP="0002002C">
      <w:pPr>
        <w:numPr>
          <w:ilvl w:val="0"/>
          <w:numId w:val="17"/>
        </w:numPr>
        <w:pBdr>
          <w:top w:val="nil"/>
          <w:left w:val="nil"/>
          <w:bottom w:val="nil"/>
          <w:right w:val="nil"/>
          <w:between w:val="nil"/>
        </w:pBdr>
        <w:spacing w:before="120" w:after="0" w:line="276" w:lineRule="auto"/>
        <w:rPr>
          <w:color w:val="000000"/>
        </w:rPr>
      </w:pPr>
      <w:r>
        <w:rPr>
          <w:rFonts w:ascii="Arial" w:eastAsia="Arial" w:hAnsi="Arial" w:cs="Arial"/>
          <w:color w:val="000000"/>
        </w:rPr>
        <w:lastRenderedPageBreak/>
        <w:t xml:space="preserve">Instantiate a PCA model with the value for the </w:t>
      </w:r>
      <w:proofErr w:type="spellStart"/>
      <w:r>
        <w:rPr>
          <w:rFonts w:ascii="Droid Sans Mono" w:eastAsia="Droid Sans Mono" w:hAnsi="Droid Sans Mono" w:cs="Droid Sans Mono"/>
          <w:color w:val="000000"/>
        </w:rPr>
        <w:t>n_components</w:t>
      </w:r>
      <w:proofErr w:type="spellEnd"/>
      <w:r>
        <w:rPr>
          <w:rFonts w:ascii="Arial" w:eastAsia="Arial" w:hAnsi="Arial" w:cs="Arial"/>
          <w:color w:val="000000"/>
        </w:rPr>
        <w:t xml:space="preserve"> argument equal to </w:t>
      </w:r>
      <w:proofErr w:type="spellStart"/>
      <w:r>
        <w:rPr>
          <w:rFonts w:ascii="Droid Sans Mono" w:eastAsia="Droid Sans Mono" w:hAnsi="Droid Sans Mono" w:cs="Droid Sans Mono"/>
          <w:color w:val="000000"/>
        </w:rPr>
        <w:t>best_n_components</w:t>
      </w:r>
      <w:proofErr w:type="spellEnd"/>
      <w:r>
        <w:rPr>
          <w:rFonts w:ascii="Arial" w:eastAsia="Arial" w:hAnsi="Arial" w:cs="Arial"/>
          <w:color w:val="000000"/>
        </w:rPr>
        <w:t xml:space="preserve"> (I.e., remember, </w:t>
      </w:r>
      <w:proofErr w:type="spellStart"/>
      <w:r>
        <w:rPr>
          <w:rFonts w:ascii="Droid Sans Mono" w:eastAsia="Droid Sans Mono" w:hAnsi="Droid Sans Mono" w:cs="Droid Sans Mono"/>
          <w:color w:val="000000"/>
        </w:rPr>
        <w:t>best_n_components</w:t>
      </w:r>
      <w:proofErr w:type="spellEnd"/>
      <w:r>
        <w:rPr>
          <w:rFonts w:ascii="Arial" w:eastAsia="Arial" w:hAnsi="Arial" w:cs="Arial"/>
          <w:color w:val="000000"/>
        </w:rPr>
        <w:t xml:space="preserve"> = 6).</w:t>
      </w:r>
    </w:p>
    <w:p w14:paraId="24CAAE92" w14:textId="77777777" w:rsidR="0002002C" w:rsidRPr="000D1EF9" w:rsidRDefault="0002002C" w:rsidP="0002002C">
      <w:pPr>
        <w:numPr>
          <w:ilvl w:val="0"/>
          <w:numId w:val="17"/>
        </w:numPr>
        <w:pBdr>
          <w:top w:val="nil"/>
          <w:left w:val="nil"/>
          <w:bottom w:val="nil"/>
          <w:right w:val="nil"/>
          <w:between w:val="nil"/>
        </w:pBdr>
        <w:spacing w:after="0" w:line="276" w:lineRule="auto"/>
        <w:rPr>
          <w:color w:val="000000"/>
        </w:rPr>
      </w:pPr>
      <w:r w:rsidRPr="000D1EF9">
        <w:rPr>
          <w:rFonts w:ascii="Arial" w:eastAsia="Arial" w:hAnsi="Arial" w:cs="Arial"/>
          <w:color w:val="000000"/>
        </w:rPr>
        <w:t xml:space="preserve">Fit the model to </w:t>
      </w:r>
      <w:proofErr w:type="spellStart"/>
      <w:r w:rsidRPr="000D1EF9">
        <w:rPr>
          <w:rFonts w:ascii="Droid Sans Mono" w:eastAsia="Droid Sans Mono" w:hAnsi="Droid Sans Mono" w:cs="Droid Sans Mono"/>
          <w:color w:val="000000"/>
        </w:rPr>
        <w:t>scaled_features</w:t>
      </w:r>
      <w:proofErr w:type="spellEnd"/>
      <w:r w:rsidRPr="000D1EF9">
        <w:rPr>
          <w:rFonts w:ascii="Droid Sans Mono" w:eastAsia="Droid Sans Mono" w:hAnsi="Droid Sans Mono" w:cs="Droid Sans Mono"/>
          <w:color w:val="000000"/>
        </w:rPr>
        <w:t xml:space="preserve"> and </w:t>
      </w:r>
      <w:r>
        <w:rPr>
          <w:rFonts w:ascii="Arial" w:eastAsia="Arial" w:hAnsi="Arial" w:cs="Arial"/>
          <w:color w:val="000000"/>
        </w:rPr>
        <w:t>t</w:t>
      </w:r>
      <w:r w:rsidRPr="000D1EF9">
        <w:rPr>
          <w:rFonts w:ascii="Arial" w:eastAsia="Arial" w:hAnsi="Arial" w:cs="Arial"/>
          <w:color w:val="000000"/>
        </w:rPr>
        <w:t>ransform</w:t>
      </w:r>
      <w:r>
        <w:rPr>
          <w:rFonts w:ascii="Droid Sans Mono" w:eastAsia="Droid Sans Mono" w:hAnsi="Droid Sans Mono" w:cs="Droid Sans Mono"/>
          <w:color w:val="000000"/>
        </w:rPr>
        <w:t xml:space="preserve"> it</w:t>
      </w:r>
      <w:r w:rsidRPr="000D1EF9">
        <w:rPr>
          <w:rFonts w:ascii="Arial" w:eastAsia="Arial" w:hAnsi="Arial" w:cs="Arial"/>
          <w:color w:val="000000"/>
        </w:rPr>
        <w:t xml:space="preserve"> into </w:t>
      </w:r>
      <w:r>
        <w:rPr>
          <w:rFonts w:ascii="Arial" w:eastAsia="Arial" w:hAnsi="Arial" w:cs="Arial"/>
          <w:color w:val="000000"/>
        </w:rPr>
        <w:t xml:space="preserve">the </w:t>
      </w:r>
      <w:r w:rsidRPr="000D1EF9">
        <w:rPr>
          <w:rFonts w:ascii="Arial" w:eastAsia="Arial" w:hAnsi="Arial" w:cs="Arial"/>
          <w:color w:val="000000"/>
        </w:rPr>
        <w:t>first 6 principal components</w:t>
      </w:r>
    </w:p>
    <w:p w14:paraId="0E97D635" w14:textId="77777777" w:rsidR="0002002C" w:rsidRDefault="0002002C" w:rsidP="0002002C">
      <w:pPr>
        <w:numPr>
          <w:ilvl w:val="0"/>
          <w:numId w:val="17"/>
        </w:numPr>
        <w:pBdr>
          <w:top w:val="nil"/>
          <w:left w:val="nil"/>
          <w:bottom w:val="nil"/>
          <w:right w:val="nil"/>
          <w:between w:val="nil"/>
        </w:pBdr>
        <w:spacing w:after="0" w:line="276" w:lineRule="auto"/>
        <w:rPr>
          <w:rFonts w:ascii="Arial" w:eastAsia="Arial" w:hAnsi="Arial" w:cs="Arial"/>
          <w:b/>
          <w:i/>
          <w:highlight w:val="cyan"/>
        </w:rPr>
      </w:pPr>
      <w:r w:rsidRPr="000D1EF9">
        <w:rPr>
          <w:rFonts w:ascii="Arial" w:eastAsia="Arial" w:hAnsi="Arial" w:cs="Arial"/>
          <w:color w:val="000000"/>
        </w:rPr>
        <w:t>Using a nested loop, calculat</w:t>
      </w:r>
      <w:r>
        <w:rPr>
          <w:rFonts w:ascii="Arial" w:eastAsia="Arial" w:hAnsi="Arial" w:cs="Arial"/>
          <w:color w:val="000000"/>
        </w:rPr>
        <w:t>e</w:t>
      </w:r>
      <w:r w:rsidRPr="000D1EF9">
        <w:rPr>
          <w:rFonts w:ascii="Arial" w:eastAsia="Arial" w:hAnsi="Arial" w:cs="Arial"/>
          <w:color w:val="000000"/>
        </w:rPr>
        <w:t xml:space="preserve"> the mean inertia over 100 models at values 1 through 10 for </w:t>
      </w:r>
      <w:proofErr w:type="spellStart"/>
      <w:r w:rsidRPr="000D1EF9">
        <w:rPr>
          <w:rFonts w:ascii="Droid Sans Mono" w:eastAsia="Droid Sans Mono" w:hAnsi="Droid Sans Mono" w:cs="Droid Sans Mono"/>
          <w:color w:val="000000"/>
        </w:rPr>
        <w:t>n_clusters</w:t>
      </w:r>
      <w:proofErr w:type="spellEnd"/>
      <w:r w:rsidRPr="000D1EF9">
        <w:rPr>
          <w:rFonts w:ascii="Arial" w:eastAsia="Arial" w:hAnsi="Arial" w:cs="Arial"/>
          <w:color w:val="000000"/>
        </w:rPr>
        <w:t xml:space="preserve"> (see Exercise </w:t>
      </w:r>
      <w:r>
        <w:rPr>
          <w:rFonts w:ascii="Arial" w:eastAsia="Arial" w:hAnsi="Arial" w:cs="Arial"/>
          <w:color w:val="000000"/>
        </w:rPr>
        <w:t>7</w:t>
      </w:r>
      <w:r w:rsidRPr="000D1EF9">
        <w:rPr>
          <w:rFonts w:ascii="Arial" w:eastAsia="Arial" w:hAnsi="Arial" w:cs="Arial"/>
          <w:color w:val="000000"/>
        </w:rPr>
        <w:t>).</w:t>
      </w:r>
    </w:p>
    <w:p w14:paraId="72016773" w14:textId="77777777" w:rsidR="0002002C" w:rsidRDefault="0002002C" w:rsidP="0002002C">
      <w:pPr>
        <w:spacing w:before="120" w:after="120" w:line="276" w:lineRule="auto"/>
        <w:rPr>
          <w:rFonts w:ascii="Arial" w:eastAsia="Arial" w:hAnsi="Arial" w:cs="Arial"/>
          <w:highlight w:val="cyan"/>
        </w:rPr>
      </w:pPr>
    </w:p>
    <w:p w14:paraId="3AEA8975" w14:textId="77777777" w:rsidR="0002002C" w:rsidRDefault="0002002C" w:rsidP="0002002C">
      <w:pPr>
        <w:spacing w:before="120" w:after="120" w:line="276" w:lineRule="auto"/>
        <w:rPr>
          <w:rFonts w:ascii="Arial" w:eastAsia="Arial" w:hAnsi="Arial" w:cs="Arial"/>
          <w:b/>
        </w:rPr>
      </w:pPr>
      <w:r>
        <w:rPr>
          <w:rFonts w:ascii="Arial" w:eastAsia="Arial" w:hAnsi="Arial" w:cs="Arial"/>
          <w:b/>
        </w:rPr>
        <w:t>Solution:</w:t>
      </w:r>
    </w:p>
    <w:p w14:paraId="52A82FE2" w14:textId="77777777" w:rsidR="0002002C" w:rsidRDefault="0002002C" w:rsidP="0002002C">
      <w:pPr>
        <w:numPr>
          <w:ilvl w:val="0"/>
          <w:numId w:val="3"/>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Instantiate a PCA model with the value for the </w:t>
      </w:r>
      <w:proofErr w:type="spellStart"/>
      <w:r>
        <w:rPr>
          <w:rFonts w:ascii="Droid Sans Mono" w:eastAsia="Droid Sans Mono" w:hAnsi="Droid Sans Mono" w:cs="Droid Sans Mono"/>
          <w:color w:val="000000"/>
        </w:rPr>
        <w:t>n_components</w:t>
      </w:r>
      <w:proofErr w:type="spellEnd"/>
      <w:r>
        <w:rPr>
          <w:rFonts w:ascii="Arial" w:eastAsia="Arial" w:hAnsi="Arial" w:cs="Arial"/>
          <w:color w:val="000000"/>
        </w:rPr>
        <w:t xml:space="preserve"> argument equal to </w:t>
      </w:r>
      <w:proofErr w:type="spellStart"/>
      <w:r>
        <w:rPr>
          <w:rFonts w:ascii="Droid Sans Mono" w:eastAsia="Droid Sans Mono" w:hAnsi="Droid Sans Mono" w:cs="Droid Sans Mono"/>
          <w:color w:val="000000"/>
        </w:rPr>
        <w:t>best_n_components</w:t>
      </w:r>
      <w:proofErr w:type="spellEnd"/>
      <w:r>
        <w:rPr>
          <w:rFonts w:ascii="Arial" w:eastAsia="Arial" w:hAnsi="Arial" w:cs="Arial"/>
          <w:color w:val="000000"/>
        </w:rPr>
        <w:t xml:space="preserve"> (I.e., remember, </w:t>
      </w:r>
      <w:proofErr w:type="spellStart"/>
      <w:r>
        <w:rPr>
          <w:rFonts w:ascii="Droid Sans Mono" w:eastAsia="Droid Sans Mono" w:hAnsi="Droid Sans Mono" w:cs="Droid Sans Mono"/>
          <w:color w:val="000000"/>
        </w:rPr>
        <w:t>best_n_components</w:t>
      </w:r>
      <w:proofErr w:type="spellEnd"/>
      <w:r>
        <w:rPr>
          <w:rFonts w:ascii="Arial" w:eastAsia="Arial" w:hAnsi="Arial" w:cs="Arial"/>
          <w:color w:val="000000"/>
        </w:rPr>
        <w:t xml:space="preserve"> = 6) as follows:</w:t>
      </w:r>
    </w:p>
    <w:p w14:paraId="1941DDE6" w14:textId="77777777" w:rsidR="0002002C" w:rsidRDefault="0002002C" w:rsidP="0002002C">
      <w:pPr>
        <w:spacing w:after="0" w:line="240" w:lineRule="auto"/>
        <w:ind w:left="720"/>
        <w:rPr>
          <w:rFonts w:ascii="Droid Sans Mono" w:eastAsia="Droid Sans Mono" w:hAnsi="Droid Sans Mono" w:cs="Droid Sans Mono"/>
          <w:highlight w:val="green"/>
        </w:rPr>
      </w:pPr>
    </w:p>
    <w:p w14:paraId="0EEA9082"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sklearn.decomposition</w:t>
      </w:r>
      <w:proofErr w:type="spellEnd"/>
      <w:r>
        <w:rPr>
          <w:rFonts w:ascii="Droid Sans Mono" w:eastAsia="Droid Sans Mono" w:hAnsi="Droid Sans Mono" w:cs="Droid Sans Mono"/>
          <w:highlight w:val="green"/>
        </w:rPr>
        <w:t xml:space="preserve"> import PCA</w:t>
      </w:r>
    </w:p>
    <w:p w14:paraId="57B6776F"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PCA(</w:t>
      </w:r>
      <w:proofErr w:type="spellStart"/>
      <w:r>
        <w:rPr>
          <w:rFonts w:ascii="Droid Sans Mono" w:eastAsia="Droid Sans Mono" w:hAnsi="Droid Sans Mono" w:cs="Droid Sans Mono"/>
          <w:highlight w:val="green"/>
        </w:rPr>
        <w:t>n_components</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best_n_components</w:t>
      </w:r>
      <w:proofErr w:type="spellEnd"/>
      <w:r>
        <w:rPr>
          <w:rFonts w:ascii="Droid Sans Mono" w:eastAsia="Droid Sans Mono" w:hAnsi="Droid Sans Mono" w:cs="Droid Sans Mono"/>
          <w:highlight w:val="green"/>
        </w:rPr>
        <w:t>)</w:t>
      </w:r>
    </w:p>
    <w:p w14:paraId="0E10BD9C" w14:textId="77777777" w:rsidR="0002002C" w:rsidRDefault="0002002C" w:rsidP="0002002C">
      <w:pPr>
        <w:spacing w:after="0" w:line="240" w:lineRule="auto"/>
        <w:ind w:left="720"/>
        <w:rPr>
          <w:rFonts w:ascii="Droid Sans Mono" w:eastAsia="Droid Sans Mono" w:hAnsi="Droid Sans Mono" w:cs="Droid Sans Mono"/>
          <w:highlight w:val="green"/>
        </w:rPr>
      </w:pPr>
    </w:p>
    <w:p w14:paraId="3346CCCF" w14:textId="77777777" w:rsidR="0002002C" w:rsidRDefault="0002002C" w:rsidP="0002002C">
      <w:pPr>
        <w:numPr>
          <w:ilvl w:val="0"/>
          <w:numId w:val="3"/>
        </w:numPr>
        <w:pBdr>
          <w:top w:val="nil"/>
          <w:left w:val="nil"/>
          <w:bottom w:val="nil"/>
          <w:right w:val="nil"/>
          <w:between w:val="nil"/>
        </w:pBdr>
        <w:spacing w:before="120" w:after="120" w:line="276" w:lineRule="auto"/>
        <w:rPr>
          <w:color w:val="000000"/>
        </w:rPr>
      </w:pPr>
      <w:r>
        <w:rPr>
          <w:rFonts w:ascii="Arial" w:eastAsia="Arial" w:hAnsi="Arial" w:cs="Arial"/>
          <w:color w:val="000000"/>
        </w:rPr>
        <w:t>Fit the model to</w:t>
      </w:r>
      <w:r>
        <w:rPr>
          <w:rFonts w:ascii="Droid Sans Mono" w:eastAsia="Droid Sans Mono" w:hAnsi="Droid Sans Mono" w:cs="Droid Sans Mono"/>
          <w:color w:val="000000"/>
        </w:rPr>
        <w:t xml:space="preserve"> </w:t>
      </w:r>
      <w:proofErr w:type="spellStart"/>
      <w:r>
        <w:rPr>
          <w:rFonts w:ascii="Droid Sans Mono" w:eastAsia="Droid Sans Mono" w:hAnsi="Droid Sans Mono" w:cs="Droid Sans Mono"/>
          <w:color w:val="000000"/>
        </w:rPr>
        <w:t>scaled_features</w:t>
      </w:r>
      <w:proofErr w:type="spellEnd"/>
      <w:r>
        <w:rPr>
          <w:rFonts w:ascii="Droid Sans Mono" w:eastAsia="Droid Sans Mono" w:hAnsi="Droid Sans Mono" w:cs="Droid Sans Mono"/>
          <w:color w:val="000000"/>
        </w:rPr>
        <w:t xml:space="preserve"> and transform them into the 6 components</w:t>
      </w:r>
      <w:r>
        <w:rPr>
          <w:rFonts w:ascii="Arial" w:eastAsia="Arial" w:hAnsi="Arial" w:cs="Arial"/>
          <w:color w:val="000000"/>
        </w:rPr>
        <w:t xml:space="preserve"> as shown here.</w:t>
      </w:r>
    </w:p>
    <w:p w14:paraId="3E2BF173" w14:textId="77777777" w:rsidR="0002002C" w:rsidRDefault="0002002C" w:rsidP="0002002C">
      <w:pPr>
        <w:spacing w:after="0" w:line="240" w:lineRule="auto"/>
        <w:ind w:left="360" w:firstLine="360"/>
        <w:rPr>
          <w:rFonts w:ascii="Droid Sans Mono" w:eastAsia="Droid Sans Mono" w:hAnsi="Droid Sans Mono" w:cs="Droid Sans Mono"/>
          <w:highlight w:val="green"/>
        </w:rPr>
      </w:pPr>
    </w:p>
    <w:p w14:paraId="36DA90DC" w14:textId="77777777" w:rsidR="0002002C" w:rsidRDefault="0002002C" w:rsidP="0002002C">
      <w:pPr>
        <w:spacing w:after="0" w:line="240" w:lineRule="auto"/>
        <w:ind w:left="360" w:firstLine="360"/>
        <w:rPr>
          <w:rFonts w:ascii="Droid Sans Mono" w:eastAsia="Droid Sans Mono" w:hAnsi="Droid Sans Mono" w:cs="Droid Sans Mono"/>
        </w:rPr>
      </w:pPr>
      <w:proofErr w:type="spellStart"/>
      <w:r>
        <w:rPr>
          <w:rFonts w:ascii="Droid Sans Mono" w:eastAsia="Droid Sans Mono" w:hAnsi="Droid Sans Mono" w:cs="Droid Sans Mono"/>
          <w:highlight w:val="green"/>
        </w:rPr>
        <w:t>df_pca</w:t>
      </w:r>
      <w:proofErr w:type="spell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model.fit_</w:t>
      </w:r>
      <w:proofErr w:type="gramStart"/>
      <w:r>
        <w:rPr>
          <w:rFonts w:ascii="Droid Sans Mono" w:eastAsia="Droid Sans Mono" w:hAnsi="Droid Sans Mono" w:cs="Droid Sans Mono"/>
          <w:highlight w:val="green"/>
        </w:rPr>
        <w:t>transform</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scaled_features</w:t>
      </w:r>
      <w:proofErr w:type="spellEnd"/>
      <w:r>
        <w:rPr>
          <w:rFonts w:ascii="Droid Sans Mono" w:eastAsia="Droid Sans Mono" w:hAnsi="Droid Sans Mono" w:cs="Droid Sans Mono"/>
          <w:highlight w:val="green"/>
        </w:rPr>
        <w:t>)</w:t>
      </w:r>
    </w:p>
    <w:p w14:paraId="79F417B8" w14:textId="77777777" w:rsidR="0002002C" w:rsidRDefault="0002002C" w:rsidP="0002002C">
      <w:pPr>
        <w:spacing w:after="0" w:line="240" w:lineRule="auto"/>
        <w:ind w:left="360" w:firstLine="360"/>
        <w:rPr>
          <w:rFonts w:ascii="Droid Sans Mono" w:eastAsia="Droid Sans Mono" w:hAnsi="Droid Sans Mono" w:cs="Droid Sans Mono"/>
        </w:rPr>
      </w:pPr>
    </w:p>
    <w:p w14:paraId="243ED8D8" w14:textId="77777777" w:rsidR="0002002C" w:rsidRDefault="0002002C" w:rsidP="0002002C">
      <w:pPr>
        <w:numPr>
          <w:ilvl w:val="0"/>
          <w:numId w:val="3"/>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Import </w:t>
      </w:r>
      <w:proofErr w:type="spellStart"/>
      <w:r>
        <w:rPr>
          <w:rFonts w:ascii="Arial" w:eastAsia="Arial" w:hAnsi="Arial" w:cs="Arial"/>
          <w:color w:val="000000"/>
        </w:rPr>
        <w:t>numpy</w:t>
      </w:r>
      <w:proofErr w:type="spellEnd"/>
      <w:r>
        <w:rPr>
          <w:rFonts w:ascii="Arial" w:eastAsia="Arial" w:hAnsi="Arial" w:cs="Arial"/>
          <w:color w:val="000000"/>
        </w:rPr>
        <w:t xml:space="preserve"> and the </w:t>
      </w:r>
      <w:proofErr w:type="spellStart"/>
      <w:r>
        <w:rPr>
          <w:rFonts w:ascii="Droid Sans Mono" w:eastAsia="Droid Sans Mono" w:hAnsi="Droid Sans Mono" w:cs="Droid Sans Mono"/>
          <w:color w:val="000000"/>
        </w:rPr>
        <w:t>KMeans</w:t>
      </w:r>
      <w:proofErr w:type="spellEnd"/>
      <w:r>
        <w:rPr>
          <w:rFonts w:ascii="Droid Sans Mono" w:eastAsia="Droid Sans Mono" w:hAnsi="Droid Sans Mono" w:cs="Droid Sans Mono"/>
          <w:color w:val="000000"/>
        </w:rPr>
        <w:t xml:space="preserve"> </w:t>
      </w:r>
      <w:r>
        <w:rPr>
          <w:rFonts w:ascii="Arial" w:eastAsia="Arial" w:hAnsi="Arial" w:cs="Arial"/>
          <w:color w:val="000000"/>
        </w:rPr>
        <w:t xml:space="preserve">function outside the loop using the following code: </w:t>
      </w:r>
    </w:p>
    <w:p w14:paraId="1A1198A2" w14:textId="77777777" w:rsidR="0002002C" w:rsidRDefault="0002002C" w:rsidP="0002002C">
      <w:pPr>
        <w:spacing w:after="0" w:line="240" w:lineRule="auto"/>
        <w:ind w:firstLine="720"/>
        <w:rPr>
          <w:rFonts w:ascii="Droid Sans Mono" w:eastAsia="Droid Sans Mono" w:hAnsi="Droid Sans Mono" w:cs="Droid Sans Mono"/>
          <w:highlight w:val="green"/>
        </w:rPr>
      </w:pPr>
    </w:p>
    <w:p w14:paraId="3019413D"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sklearn.cluster</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KMeans</w:t>
      </w:r>
      <w:proofErr w:type="spellEnd"/>
    </w:p>
    <w:p w14:paraId="53E89873"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numpy</w:t>
      </w:r>
      <w:proofErr w:type="spellEnd"/>
      <w:r>
        <w:rPr>
          <w:rFonts w:ascii="Droid Sans Mono" w:eastAsia="Droid Sans Mono" w:hAnsi="Droid Sans Mono" w:cs="Droid Sans Mono"/>
          <w:highlight w:val="green"/>
        </w:rPr>
        <w:t xml:space="preserve"> as np</w:t>
      </w:r>
    </w:p>
    <w:p w14:paraId="1D2D6512" w14:textId="77777777" w:rsidR="0002002C" w:rsidRDefault="0002002C" w:rsidP="0002002C">
      <w:pPr>
        <w:spacing w:before="120" w:after="120" w:line="276" w:lineRule="auto"/>
        <w:rPr>
          <w:rFonts w:ascii="Arial" w:eastAsia="Arial" w:hAnsi="Arial" w:cs="Arial"/>
        </w:rPr>
      </w:pPr>
    </w:p>
    <w:p w14:paraId="718B2F97" w14:textId="77777777" w:rsidR="0002002C" w:rsidRPr="006A73B4" w:rsidRDefault="0002002C" w:rsidP="0002002C">
      <w:pPr>
        <w:pStyle w:val="ListParagraph"/>
        <w:numPr>
          <w:ilvl w:val="0"/>
          <w:numId w:val="3"/>
        </w:numPr>
        <w:spacing w:before="120" w:after="120" w:line="276" w:lineRule="auto"/>
        <w:rPr>
          <w:rFonts w:ascii="Arial" w:eastAsia="Arial" w:hAnsi="Arial" w:cs="Arial"/>
        </w:rPr>
      </w:pPr>
      <w:r w:rsidRPr="006A73B4">
        <w:rPr>
          <w:rFonts w:ascii="Arial" w:eastAsia="Arial" w:hAnsi="Arial" w:cs="Arial"/>
        </w:rPr>
        <w:t xml:space="preserve">Instantiate an empty list, </w:t>
      </w:r>
      <w:proofErr w:type="spellStart"/>
      <w:r w:rsidRPr="003A779C">
        <w:rPr>
          <w:rFonts w:ascii="Droid Sans Mono" w:eastAsia="Droid Sans Mono" w:hAnsi="Droid Sans Mono" w:cs="Droid Sans Mono"/>
        </w:rPr>
        <w:t>inertia_list</w:t>
      </w:r>
      <w:proofErr w:type="spellEnd"/>
      <w:r w:rsidRPr="006A73B4">
        <w:rPr>
          <w:rFonts w:ascii="Arial" w:eastAsia="Arial" w:hAnsi="Arial" w:cs="Arial"/>
        </w:rPr>
        <w:t>, for which we will be appending inertia values after each iteration</w:t>
      </w:r>
      <w:r>
        <w:rPr>
          <w:rFonts w:ascii="Droid Sans Mono" w:eastAsia="Droid Sans Mono" w:hAnsi="Droid Sans Mono" w:cs="Droid Sans Mono"/>
        </w:rPr>
        <w:t xml:space="preserve"> using the following code</w:t>
      </w:r>
      <w:r w:rsidRPr="006A73B4">
        <w:rPr>
          <w:rFonts w:ascii="Arial" w:eastAsia="Arial" w:hAnsi="Arial" w:cs="Arial"/>
        </w:rPr>
        <w:t xml:space="preserve">. </w:t>
      </w:r>
    </w:p>
    <w:p w14:paraId="03AD9BB6" w14:textId="77777777" w:rsidR="0002002C" w:rsidRDefault="0002002C" w:rsidP="0002002C">
      <w:pPr>
        <w:spacing w:after="0" w:line="240" w:lineRule="auto"/>
        <w:ind w:left="720"/>
        <w:rPr>
          <w:rFonts w:ascii="Droid Sans Mono" w:eastAsia="Droid Sans Mono" w:hAnsi="Droid Sans Mono" w:cs="Droid Sans Mono"/>
          <w:highlight w:val="green"/>
        </w:rPr>
      </w:pPr>
    </w:p>
    <w:p w14:paraId="363B3F4E" w14:textId="77777777" w:rsidR="0002002C" w:rsidRDefault="0002002C" w:rsidP="0002002C">
      <w:pPr>
        <w:spacing w:after="0" w:line="240" w:lineRule="auto"/>
        <w:ind w:firstLine="720"/>
        <w:rPr>
          <w:rFonts w:ascii="Arial" w:eastAsia="Arial" w:hAnsi="Arial" w:cs="Arial"/>
          <w:highlight w:val="green"/>
        </w:rPr>
      </w:pPr>
      <w:proofErr w:type="spellStart"/>
      <w:r>
        <w:rPr>
          <w:rFonts w:ascii="Droid Sans Mono" w:eastAsia="Droid Sans Mono" w:hAnsi="Droid Sans Mono" w:cs="Droid Sans Mono"/>
          <w:highlight w:val="green"/>
        </w:rPr>
        <w:t>inertia_list</w:t>
      </w:r>
      <w:proofErr w:type="spellEnd"/>
      <w:r>
        <w:rPr>
          <w:rFonts w:ascii="Droid Sans Mono" w:eastAsia="Droid Sans Mono" w:hAnsi="Droid Sans Mono" w:cs="Droid Sans Mono"/>
          <w:highlight w:val="green"/>
        </w:rPr>
        <w:t xml:space="preserve"> = []</w:t>
      </w:r>
    </w:p>
    <w:p w14:paraId="19F850EE" w14:textId="77777777" w:rsidR="0002002C" w:rsidRDefault="0002002C" w:rsidP="0002002C">
      <w:pPr>
        <w:spacing w:before="120" w:after="120" w:line="276" w:lineRule="auto"/>
        <w:ind w:left="720"/>
        <w:rPr>
          <w:rFonts w:ascii="Arial" w:eastAsia="Arial" w:hAnsi="Arial" w:cs="Arial"/>
        </w:rPr>
      </w:pPr>
    </w:p>
    <w:p w14:paraId="664579C6" w14:textId="4A19FF2C" w:rsidR="0002002C" w:rsidRPr="006A73B4" w:rsidRDefault="0002002C" w:rsidP="0002002C">
      <w:pPr>
        <w:pStyle w:val="ListParagraph"/>
        <w:numPr>
          <w:ilvl w:val="0"/>
          <w:numId w:val="3"/>
        </w:numPr>
        <w:spacing w:before="120" w:after="120" w:line="276" w:lineRule="auto"/>
        <w:rPr>
          <w:rFonts w:ascii="Arial" w:eastAsia="Arial" w:hAnsi="Arial" w:cs="Arial"/>
        </w:rPr>
      </w:pPr>
      <w:r w:rsidRPr="006A73B4">
        <w:rPr>
          <w:rFonts w:ascii="Arial" w:eastAsia="Arial" w:hAnsi="Arial" w:cs="Arial"/>
        </w:rPr>
        <w:t xml:space="preserve">In the inside for loop, we will iterate through 100 models as follows: </w:t>
      </w:r>
    </w:p>
    <w:p w14:paraId="125D8D6E" w14:textId="77777777" w:rsidR="0002002C" w:rsidRDefault="0002002C" w:rsidP="0002002C">
      <w:pPr>
        <w:spacing w:after="0" w:line="240" w:lineRule="auto"/>
        <w:ind w:left="720"/>
        <w:rPr>
          <w:rFonts w:ascii="Droid Sans Mono" w:eastAsia="Droid Sans Mono" w:hAnsi="Droid Sans Mono" w:cs="Droid Sans Mono"/>
          <w:highlight w:val="green"/>
        </w:rPr>
      </w:pPr>
    </w:p>
    <w:p w14:paraId="2A07690A" w14:textId="77777777" w:rsidR="0002002C" w:rsidRDefault="0002002C" w:rsidP="0002002C">
      <w:pPr>
        <w:spacing w:after="0" w:line="240" w:lineRule="auto"/>
        <w:ind w:firstLine="720"/>
        <w:rPr>
          <w:rFonts w:ascii="Arial" w:eastAsia="Arial" w:hAnsi="Arial" w:cs="Arial"/>
        </w:rPr>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i</w:t>
      </w:r>
      <w:proofErr w:type="spellEnd"/>
      <w:r>
        <w:rPr>
          <w:rFonts w:ascii="Droid Sans Mono" w:eastAsia="Droid Sans Mono" w:hAnsi="Droid Sans Mono" w:cs="Droid Sans Mono"/>
          <w:highlight w:val="green"/>
        </w:rPr>
        <w:t xml:space="preserve"> in range(100):</w:t>
      </w:r>
    </w:p>
    <w:p w14:paraId="79556152" w14:textId="77777777" w:rsidR="0002002C" w:rsidRDefault="0002002C" w:rsidP="0002002C">
      <w:pPr>
        <w:spacing w:before="120" w:after="120" w:line="276" w:lineRule="auto"/>
        <w:ind w:left="720"/>
        <w:rPr>
          <w:rFonts w:ascii="Arial" w:eastAsia="Arial" w:hAnsi="Arial" w:cs="Arial"/>
        </w:rPr>
      </w:pPr>
    </w:p>
    <w:p w14:paraId="5B838BEF" w14:textId="77777777" w:rsidR="0002002C" w:rsidRPr="00AC3E8F" w:rsidRDefault="0002002C" w:rsidP="0002002C">
      <w:pPr>
        <w:pStyle w:val="ListParagraph"/>
        <w:numPr>
          <w:ilvl w:val="0"/>
          <w:numId w:val="3"/>
        </w:numPr>
        <w:spacing w:before="120" w:after="120" w:line="276" w:lineRule="auto"/>
        <w:rPr>
          <w:rFonts w:ascii="Arial" w:eastAsia="Arial" w:hAnsi="Arial" w:cs="Arial"/>
        </w:rPr>
      </w:pPr>
      <w:r w:rsidRPr="00AC3E8F">
        <w:rPr>
          <w:rFonts w:ascii="Arial" w:eastAsia="Arial" w:hAnsi="Arial" w:cs="Arial"/>
        </w:rPr>
        <w:t xml:space="preserve">Build our </w:t>
      </w:r>
      <w:proofErr w:type="spellStart"/>
      <w:r w:rsidRPr="006A73B4">
        <w:rPr>
          <w:rFonts w:ascii="Droid Sans Mono" w:eastAsia="Droid Sans Mono" w:hAnsi="Droid Sans Mono" w:cs="Droid Sans Mono"/>
        </w:rPr>
        <w:t>KMeans</w:t>
      </w:r>
      <w:proofErr w:type="spellEnd"/>
      <w:r w:rsidRPr="00AC3E8F">
        <w:rPr>
          <w:rFonts w:ascii="Arial" w:eastAsia="Arial" w:hAnsi="Arial" w:cs="Arial"/>
        </w:rPr>
        <w:t xml:space="preserve"> model with </w:t>
      </w:r>
      <w:proofErr w:type="spellStart"/>
      <w:r w:rsidRPr="006A73B4">
        <w:rPr>
          <w:rFonts w:ascii="Droid Sans Mono" w:eastAsia="Droid Sans Mono" w:hAnsi="Droid Sans Mono" w:cs="Droid Sans Mono"/>
        </w:rPr>
        <w:t>n_clusters</w:t>
      </w:r>
      <w:proofErr w:type="spellEnd"/>
      <w:r w:rsidRPr="006A73B4">
        <w:rPr>
          <w:rFonts w:ascii="Droid Sans Mono" w:eastAsia="Droid Sans Mono" w:hAnsi="Droid Sans Mono" w:cs="Droid Sans Mono"/>
        </w:rPr>
        <w:t>=x</w:t>
      </w:r>
      <w:r>
        <w:rPr>
          <w:rFonts w:ascii="Droid Sans Mono" w:eastAsia="Droid Sans Mono" w:hAnsi="Droid Sans Mono" w:cs="Droid Sans Mono"/>
        </w:rPr>
        <w:t xml:space="preserve"> using:</w:t>
      </w:r>
      <w:r w:rsidRPr="00AC3E8F">
        <w:rPr>
          <w:rFonts w:ascii="Arial" w:eastAsia="Arial" w:hAnsi="Arial" w:cs="Arial"/>
        </w:rPr>
        <w:t xml:space="preserve">  </w:t>
      </w:r>
    </w:p>
    <w:p w14:paraId="609C477C" w14:textId="77777777" w:rsidR="0002002C" w:rsidRDefault="0002002C" w:rsidP="0002002C">
      <w:pPr>
        <w:spacing w:after="0" w:line="240" w:lineRule="auto"/>
        <w:ind w:left="1440" w:firstLine="720"/>
        <w:rPr>
          <w:rFonts w:ascii="Droid Sans Mono" w:eastAsia="Droid Sans Mono" w:hAnsi="Droid Sans Mono" w:cs="Droid Sans Mono"/>
          <w:highlight w:val="green"/>
        </w:rPr>
      </w:pPr>
    </w:p>
    <w:p w14:paraId="666F3CF5" w14:textId="77777777" w:rsidR="0002002C" w:rsidRDefault="0002002C" w:rsidP="0002002C">
      <w:pPr>
        <w:spacing w:after="0" w:line="240" w:lineRule="auto"/>
        <w:ind w:firstLine="720"/>
        <w:rPr>
          <w:rFonts w:ascii="Arial" w:eastAsia="Arial" w:hAnsi="Arial" w:cs="Arial"/>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KMeans</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n_clusters</w:t>
      </w:r>
      <w:proofErr w:type="spellEnd"/>
      <w:r>
        <w:rPr>
          <w:rFonts w:ascii="Droid Sans Mono" w:eastAsia="Droid Sans Mono" w:hAnsi="Droid Sans Mono" w:cs="Droid Sans Mono"/>
          <w:highlight w:val="green"/>
        </w:rPr>
        <w:t>=x)</w:t>
      </w:r>
    </w:p>
    <w:p w14:paraId="548265D5" w14:textId="77777777" w:rsidR="0002002C" w:rsidRDefault="0002002C" w:rsidP="0002002C">
      <w:pPr>
        <w:spacing w:before="120" w:after="120" w:line="276" w:lineRule="auto"/>
        <w:ind w:left="720"/>
        <w:rPr>
          <w:rFonts w:ascii="Arial" w:eastAsia="Arial" w:hAnsi="Arial" w:cs="Arial"/>
          <w:b/>
          <w:i/>
          <w:highlight w:val="cyan"/>
        </w:rPr>
      </w:pPr>
    </w:p>
    <w:p w14:paraId="29898CA0" w14:textId="77777777" w:rsidR="0002002C" w:rsidRDefault="0002002C" w:rsidP="0002002C">
      <w:pPr>
        <w:spacing w:before="120" w:after="120" w:line="276" w:lineRule="auto"/>
        <w:ind w:left="720"/>
        <w:rPr>
          <w:rFonts w:ascii="Arial" w:eastAsia="Arial" w:hAnsi="Arial" w:cs="Arial"/>
          <w:highlight w:val="cyan"/>
        </w:rPr>
      </w:pPr>
      <w:r>
        <w:rPr>
          <w:rFonts w:ascii="Arial" w:eastAsia="Arial" w:hAnsi="Arial" w:cs="Arial"/>
          <w:b/>
          <w:i/>
          <w:highlight w:val="cyan"/>
        </w:rPr>
        <w:t>Note</w:t>
      </w:r>
    </w:p>
    <w:p w14:paraId="1CE48D5A" w14:textId="77777777" w:rsidR="0002002C" w:rsidRDefault="0002002C" w:rsidP="0002002C">
      <w:pPr>
        <w:spacing w:before="120" w:after="120" w:line="276" w:lineRule="auto"/>
        <w:ind w:left="720"/>
        <w:rPr>
          <w:rFonts w:ascii="Arial" w:eastAsia="Arial" w:hAnsi="Arial" w:cs="Arial"/>
          <w:highlight w:val="cyan"/>
        </w:rPr>
      </w:pPr>
      <w:r>
        <w:rPr>
          <w:rFonts w:ascii="Arial" w:eastAsia="Arial" w:hAnsi="Arial" w:cs="Arial"/>
          <w:highlight w:val="cyan"/>
        </w:rPr>
        <w:t xml:space="preserve">The value for </w:t>
      </w:r>
      <w:r>
        <w:rPr>
          <w:rFonts w:ascii="Droid Sans Mono" w:eastAsia="Droid Sans Mono" w:hAnsi="Droid Sans Mono" w:cs="Droid Sans Mono"/>
          <w:highlight w:val="cyan"/>
        </w:rPr>
        <w:t>x</w:t>
      </w:r>
      <w:r>
        <w:rPr>
          <w:rFonts w:ascii="Arial" w:eastAsia="Arial" w:hAnsi="Arial" w:cs="Arial"/>
          <w:highlight w:val="cyan"/>
        </w:rPr>
        <w:t xml:space="preserve"> will be dictated by the outer loop which is covered in detail below.</w:t>
      </w:r>
    </w:p>
    <w:p w14:paraId="070F6428" w14:textId="77777777" w:rsidR="0002002C" w:rsidRDefault="0002002C" w:rsidP="0002002C">
      <w:pPr>
        <w:spacing w:before="120" w:after="120" w:line="276" w:lineRule="auto"/>
        <w:ind w:left="720"/>
        <w:rPr>
          <w:rFonts w:ascii="Arial" w:eastAsia="Arial" w:hAnsi="Arial" w:cs="Arial"/>
          <w:highlight w:val="cyan"/>
        </w:rPr>
      </w:pPr>
    </w:p>
    <w:p w14:paraId="7481F751" w14:textId="77777777" w:rsidR="0002002C" w:rsidRDefault="0002002C" w:rsidP="0002002C">
      <w:pPr>
        <w:pStyle w:val="ListParagraph"/>
        <w:numPr>
          <w:ilvl w:val="0"/>
          <w:numId w:val="3"/>
        </w:numPr>
        <w:spacing w:before="120" w:after="120" w:line="276" w:lineRule="auto"/>
      </w:pPr>
      <w:r w:rsidRPr="006A73B4">
        <w:rPr>
          <w:rFonts w:ascii="Arial" w:eastAsia="Arial" w:hAnsi="Arial" w:cs="Arial"/>
        </w:rPr>
        <w:t xml:space="preserve">Fit the model to </w:t>
      </w:r>
      <w:proofErr w:type="spellStart"/>
      <w:r w:rsidRPr="00CA1663">
        <w:rPr>
          <w:rFonts w:ascii="Droid Sans Mono" w:eastAsia="Droid Sans Mono" w:hAnsi="Droid Sans Mono" w:cs="Droid Sans Mono"/>
        </w:rPr>
        <w:t>df_pca</w:t>
      </w:r>
      <w:proofErr w:type="spellEnd"/>
      <w:r w:rsidRPr="00CA1663">
        <w:rPr>
          <w:rFonts w:ascii="Droid Sans Mono" w:eastAsia="Droid Sans Mono" w:hAnsi="Droid Sans Mono" w:cs="Droid Sans Mono"/>
        </w:rPr>
        <w:t xml:space="preserve"> </w:t>
      </w:r>
      <w:r w:rsidRPr="006A73B4">
        <w:rPr>
          <w:rFonts w:ascii="Arial" w:eastAsia="Arial" w:hAnsi="Arial" w:cs="Arial"/>
        </w:rPr>
        <w:t xml:space="preserve">as follows: </w:t>
      </w:r>
    </w:p>
    <w:p w14:paraId="38F9E5BF" w14:textId="77777777" w:rsidR="0002002C" w:rsidRDefault="0002002C" w:rsidP="0002002C">
      <w:pPr>
        <w:spacing w:after="0" w:line="240" w:lineRule="auto"/>
        <w:ind w:left="1440" w:firstLine="720"/>
        <w:rPr>
          <w:rFonts w:ascii="Droid Sans Mono" w:eastAsia="Droid Sans Mono" w:hAnsi="Droid Sans Mono" w:cs="Droid Sans Mono"/>
          <w:highlight w:val="green"/>
        </w:rPr>
      </w:pPr>
    </w:p>
    <w:p w14:paraId="65EFAC06" w14:textId="77777777" w:rsidR="0002002C" w:rsidRDefault="0002002C" w:rsidP="0002002C">
      <w:pPr>
        <w:spacing w:after="0" w:line="240" w:lineRule="auto"/>
        <w:ind w:firstLine="720"/>
        <w:rPr>
          <w:rFonts w:ascii="Arial" w:eastAsia="Arial" w:hAnsi="Arial" w:cs="Arial"/>
          <w:highlight w:val="green"/>
        </w:rPr>
      </w:pPr>
      <w:proofErr w:type="spellStart"/>
      <w:proofErr w:type="gram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df_pca</w:t>
      </w:r>
      <w:proofErr w:type="spellEnd"/>
      <w:r>
        <w:rPr>
          <w:rFonts w:ascii="Droid Sans Mono" w:eastAsia="Droid Sans Mono" w:hAnsi="Droid Sans Mono" w:cs="Droid Sans Mono"/>
          <w:highlight w:val="green"/>
        </w:rPr>
        <w:t>)</w:t>
      </w:r>
    </w:p>
    <w:p w14:paraId="36A741A4" w14:textId="77777777" w:rsidR="0002002C" w:rsidRDefault="0002002C" w:rsidP="0002002C">
      <w:pPr>
        <w:spacing w:before="120" w:after="120" w:line="276" w:lineRule="auto"/>
        <w:ind w:left="720"/>
        <w:rPr>
          <w:rFonts w:ascii="Arial" w:eastAsia="Arial" w:hAnsi="Arial" w:cs="Arial"/>
        </w:rPr>
      </w:pPr>
    </w:p>
    <w:p w14:paraId="498DF3CA" w14:textId="77777777" w:rsidR="0002002C" w:rsidRDefault="0002002C" w:rsidP="0002002C">
      <w:pPr>
        <w:pStyle w:val="ListParagraph"/>
        <w:numPr>
          <w:ilvl w:val="0"/>
          <w:numId w:val="3"/>
        </w:numPr>
        <w:spacing w:before="120" w:after="120" w:line="276" w:lineRule="auto"/>
        <w:rPr>
          <w:rFonts w:ascii="Arial" w:eastAsia="Arial" w:hAnsi="Arial" w:cs="Arial"/>
        </w:rPr>
      </w:pPr>
      <w:r w:rsidRPr="006A73B4">
        <w:rPr>
          <w:rFonts w:ascii="Arial" w:eastAsia="Arial" w:hAnsi="Arial" w:cs="Arial"/>
        </w:rPr>
        <w:t xml:space="preserve">Get the inertia value and save it to the object </w:t>
      </w:r>
      <w:r w:rsidRPr="003D3BB6">
        <w:rPr>
          <w:rFonts w:ascii="Droid Sans Mono" w:eastAsia="Droid Sans Mono" w:hAnsi="Droid Sans Mono" w:cs="Droid Sans Mono"/>
        </w:rPr>
        <w:t>inertia</w:t>
      </w:r>
      <w:r>
        <w:rPr>
          <w:rFonts w:ascii="Droid Sans Mono" w:eastAsia="Droid Sans Mono" w:hAnsi="Droid Sans Mono" w:cs="Droid Sans Mono"/>
        </w:rPr>
        <w:t xml:space="preserve"> using </w:t>
      </w:r>
      <w:r>
        <w:rPr>
          <w:highlight w:val="green"/>
        </w:rPr>
        <w:t xml:space="preserve">inertia = </w:t>
      </w:r>
      <w:proofErr w:type="spellStart"/>
      <w:r>
        <w:rPr>
          <w:highlight w:val="green"/>
        </w:rPr>
        <w:t>model.inertia</w:t>
      </w:r>
      <w:proofErr w:type="spellEnd"/>
      <w:r>
        <w:rPr>
          <w:highlight w:val="green"/>
        </w:rPr>
        <w:t>_</w:t>
      </w:r>
    </w:p>
    <w:p w14:paraId="65CE6399" w14:textId="77777777" w:rsidR="0002002C" w:rsidRDefault="0002002C" w:rsidP="0002002C">
      <w:pPr>
        <w:spacing w:before="120" w:after="120" w:line="276" w:lineRule="auto"/>
        <w:ind w:left="720"/>
        <w:rPr>
          <w:rFonts w:ascii="Arial" w:eastAsia="Arial" w:hAnsi="Arial" w:cs="Arial"/>
        </w:rPr>
      </w:pPr>
    </w:p>
    <w:p w14:paraId="39CFCEE8" w14:textId="77777777" w:rsidR="0002002C" w:rsidRPr="00443BB9" w:rsidRDefault="0002002C" w:rsidP="0002002C">
      <w:pPr>
        <w:pStyle w:val="ListParagraph"/>
        <w:numPr>
          <w:ilvl w:val="0"/>
          <w:numId w:val="3"/>
        </w:numPr>
        <w:spacing w:before="120" w:after="120" w:line="276" w:lineRule="auto"/>
        <w:rPr>
          <w:rFonts w:ascii="Arial" w:eastAsia="Arial" w:hAnsi="Arial" w:cs="Arial"/>
        </w:rPr>
      </w:pPr>
      <w:r w:rsidRPr="00443BB9">
        <w:rPr>
          <w:rFonts w:ascii="Arial" w:eastAsia="Arial" w:hAnsi="Arial" w:cs="Arial"/>
        </w:rPr>
        <w:t xml:space="preserve">Append </w:t>
      </w:r>
      <w:r w:rsidRPr="006A73B4">
        <w:rPr>
          <w:rFonts w:ascii="Droid Sans Mono" w:eastAsia="Droid Sans Mono" w:hAnsi="Droid Sans Mono" w:cs="Droid Sans Mono"/>
        </w:rPr>
        <w:t xml:space="preserve">inertia </w:t>
      </w:r>
      <w:r w:rsidRPr="00443BB9">
        <w:rPr>
          <w:rFonts w:ascii="Arial" w:eastAsia="Arial" w:hAnsi="Arial" w:cs="Arial"/>
        </w:rPr>
        <w:t xml:space="preserve">to </w:t>
      </w:r>
      <w:proofErr w:type="spellStart"/>
      <w:r w:rsidRPr="006A73B4">
        <w:rPr>
          <w:rFonts w:ascii="Droid Sans Mono" w:eastAsia="Droid Sans Mono" w:hAnsi="Droid Sans Mono" w:cs="Droid Sans Mono"/>
        </w:rPr>
        <w:t>inertia_list</w:t>
      </w:r>
      <w:proofErr w:type="spellEnd"/>
      <w:r>
        <w:rPr>
          <w:rFonts w:ascii="Droid Sans Mono" w:eastAsia="Droid Sans Mono" w:hAnsi="Droid Sans Mono" w:cs="Droid Sans Mono"/>
        </w:rPr>
        <w:t xml:space="preserve"> using the following code</w:t>
      </w:r>
      <w:r>
        <w:rPr>
          <w:rFonts w:ascii="Arial" w:eastAsia="Arial" w:hAnsi="Arial" w:cs="Arial"/>
        </w:rPr>
        <w:t>:</w:t>
      </w:r>
    </w:p>
    <w:p w14:paraId="74416A74" w14:textId="77777777" w:rsidR="0002002C" w:rsidRDefault="0002002C" w:rsidP="0002002C">
      <w:pPr>
        <w:spacing w:after="0" w:line="240" w:lineRule="auto"/>
        <w:ind w:left="1440" w:firstLine="720"/>
        <w:rPr>
          <w:rFonts w:ascii="Droid Sans Mono" w:eastAsia="Droid Sans Mono" w:hAnsi="Droid Sans Mono" w:cs="Droid Sans Mono"/>
          <w:highlight w:val="green"/>
        </w:rPr>
      </w:pPr>
    </w:p>
    <w:p w14:paraId="0C9DCB9F" w14:textId="77777777" w:rsidR="0002002C" w:rsidRDefault="0002002C" w:rsidP="0002002C">
      <w:pPr>
        <w:spacing w:after="0" w:line="240" w:lineRule="auto"/>
        <w:ind w:firstLine="720"/>
        <w:rPr>
          <w:rFonts w:ascii="Arial" w:eastAsia="Arial" w:hAnsi="Arial" w:cs="Arial"/>
        </w:rPr>
      </w:pPr>
      <w:proofErr w:type="spellStart"/>
      <w:r>
        <w:rPr>
          <w:rFonts w:ascii="Droid Sans Mono" w:eastAsia="Droid Sans Mono" w:hAnsi="Droid Sans Mono" w:cs="Droid Sans Mono"/>
          <w:highlight w:val="green"/>
        </w:rPr>
        <w:t>inertia_</w:t>
      </w:r>
      <w:proofErr w:type="gramStart"/>
      <w:r>
        <w:rPr>
          <w:rFonts w:ascii="Droid Sans Mono" w:eastAsia="Droid Sans Mono" w:hAnsi="Droid Sans Mono" w:cs="Droid Sans Mono"/>
          <w:highlight w:val="green"/>
        </w:rPr>
        <w:t>list.append</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inertia)</w:t>
      </w:r>
    </w:p>
    <w:p w14:paraId="1C994065" w14:textId="77777777" w:rsidR="0002002C" w:rsidRDefault="0002002C" w:rsidP="0002002C">
      <w:pPr>
        <w:spacing w:before="120" w:after="120" w:line="276" w:lineRule="auto"/>
        <w:rPr>
          <w:rFonts w:ascii="Arial" w:eastAsia="Arial" w:hAnsi="Arial" w:cs="Arial"/>
        </w:rPr>
      </w:pPr>
    </w:p>
    <w:p w14:paraId="3E482DEB" w14:textId="77777777" w:rsidR="0002002C" w:rsidRPr="006A73B4" w:rsidRDefault="0002002C" w:rsidP="0002002C">
      <w:pPr>
        <w:pStyle w:val="ListParagraph"/>
        <w:numPr>
          <w:ilvl w:val="0"/>
          <w:numId w:val="3"/>
        </w:numPr>
        <w:spacing w:before="120" w:after="120" w:line="276" w:lineRule="auto"/>
        <w:rPr>
          <w:rFonts w:ascii="Arial" w:eastAsia="Arial" w:hAnsi="Arial" w:cs="Arial"/>
        </w:rPr>
      </w:pPr>
      <w:r w:rsidRPr="006A73B4">
        <w:rPr>
          <w:rFonts w:ascii="Arial" w:eastAsia="Arial" w:hAnsi="Arial" w:cs="Arial"/>
        </w:rPr>
        <w:t>Moving to the outside loop, instantiate another empty list to store the average inertia values using</w:t>
      </w:r>
      <w:r>
        <w:rPr>
          <w:rFonts w:ascii="Arial" w:eastAsia="Arial" w:hAnsi="Arial" w:cs="Arial"/>
        </w:rPr>
        <w:t xml:space="preserve"> the following code</w:t>
      </w:r>
      <w:r w:rsidRPr="006A73B4">
        <w:rPr>
          <w:rFonts w:ascii="Arial" w:eastAsia="Arial" w:hAnsi="Arial" w:cs="Arial"/>
        </w:rPr>
        <w:t xml:space="preserve">. </w:t>
      </w:r>
    </w:p>
    <w:p w14:paraId="7216784B" w14:textId="77777777" w:rsidR="0002002C" w:rsidRDefault="0002002C" w:rsidP="0002002C">
      <w:pPr>
        <w:spacing w:after="0" w:line="240" w:lineRule="auto"/>
        <w:ind w:left="720"/>
        <w:rPr>
          <w:rFonts w:ascii="Droid Sans Mono" w:eastAsia="Droid Sans Mono" w:hAnsi="Droid Sans Mono" w:cs="Droid Sans Mono"/>
          <w:highlight w:val="green"/>
        </w:rPr>
      </w:pPr>
    </w:p>
    <w:p w14:paraId="6311D2F9" w14:textId="77777777" w:rsidR="0002002C" w:rsidRDefault="0002002C" w:rsidP="0002002C">
      <w:pPr>
        <w:spacing w:after="0" w:line="240" w:lineRule="auto"/>
        <w:ind w:left="720"/>
        <w:rPr>
          <w:rFonts w:ascii="Arial" w:eastAsia="Arial" w:hAnsi="Arial" w:cs="Arial"/>
        </w:rPr>
      </w:pPr>
      <w:proofErr w:type="spellStart"/>
      <w:r>
        <w:rPr>
          <w:rFonts w:ascii="Droid Sans Mono" w:eastAsia="Droid Sans Mono" w:hAnsi="Droid Sans Mono" w:cs="Droid Sans Mono"/>
          <w:highlight w:val="green"/>
        </w:rPr>
        <w:t>mean_inertia_list_PCA</w:t>
      </w:r>
      <w:proofErr w:type="spellEnd"/>
      <w:r>
        <w:rPr>
          <w:rFonts w:ascii="Droid Sans Mono" w:eastAsia="Droid Sans Mono" w:hAnsi="Droid Sans Mono" w:cs="Droid Sans Mono"/>
          <w:highlight w:val="green"/>
        </w:rPr>
        <w:t xml:space="preserve"> = []</w:t>
      </w:r>
    </w:p>
    <w:p w14:paraId="3DD792DE" w14:textId="77777777" w:rsidR="0002002C" w:rsidRDefault="0002002C" w:rsidP="0002002C">
      <w:pPr>
        <w:spacing w:before="120" w:after="120" w:line="276" w:lineRule="auto"/>
        <w:ind w:left="720"/>
        <w:rPr>
          <w:rFonts w:ascii="Arial" w:eastAsia="Arial" w:hAnsi="Arial" w:cs="Arial"/>
        </w:rPr>
      </w:pPr>
    </w:p>
    <w:p w14:paraId="122A2485" w14:textId="77777777" w:rsidR="0002002C" w:rsidRPr="006A73B4" w:rsidRDefault="0002002C" w:rsidP="0002002C">
      <w:pPr>
        <w:pStyle w:val="ListParagraph"/>
        <w:numPr>
          <w:ilvl w:val="0"/>
          <w:numId w:val="3"/>
        </w:numPr>
        <w:spacing w:before="120" w:after="120" w:line="276" w:lineRule="auto"/>
        <w:rPr>
          <w:rFonts w:ascii="Arial" w:eastAsia="Arial" w:hAnsi="Arial" w:cs="Arial"/>
        </w:rPr>
      </w:pPr>
      <w:r w:rsidRPr="006A73B4">
        <w:rPr>
          <w:rFonts w:ascii="Arial" w:eastAsia="Arial" w:hAnsi="Arial" w:cs="Arial"/>
        </w:rPr>
        <w:t xml:space="preserve">Since we want to check the average inertia over 100 models for </w:t>
      </w:r>
      <w:proofErr w:type="spellStart"/>
      <w:r w:rsidRPr="000F50D2">
        <w:rPr>
          <w:rFonts w:ascii="Droid Sans Mono" w:eastAsia="Droid Sans Mono" w:hAnsi="Droid Sans Mono" w:cs="Droid Sans Mono"/>
        </w:rPr>
        <w:t>n_clusters</w:t>
      </w:r>
      <w:proofErr w:type="spellEnd"/>
      <w:r w:rsidRPr="006A73B4">
        <w:rPr>
          <w:rFonts w:ascii="Arial" w:eastAsia="Arial" w:hAnsi="Arial" w:cs="Arial"/>
        </w:rPr>
        <w:t xml:space="preserve"> 1 through 10 we will instantiate the outer loop</w:t>
      </w:r>
      <w:r>
        <w:rPr>
          <w:rFonts w:ascii="Arial" w:eastAsia="Arial" w:hAnsi="Arial" w:cs="Arial"/>
        </w:rPr>
        <w:t xml:space="preserve"> as follows</w:t>
      </w:r>
      <w:r w:rsidRPr="000F50D2">
        <w:rPr>
          <w:rFonts w:ascii="Droid Sans Mono" w:eastAsia="Droid Sans Mono" w:hAnsi="Droid Sans Mono" w:cs="Droid Sans Mono"/>
        </w:rPr>
        <w:t>:</w:t>
      </w:r>
      <w:r w:rsidRPr="006A73B4">
        <w:rPr>
          <w:rFonts w:ascii="Arial" w:eastAsia="Arial" w:hAnsi="Arial" w:cs="Arial"/>
        </w:rPr>
        <w:t xml:space="preserve"> </w:t>
      </w:r>
    </w:p>
    <w:p w14:paraId="75C7BBEF" w14:textId="77777777" w:rsidR="0002002C" w:rsidRDefault="0002002C" w:rsidP="0002002C">
      <w:pPr>
        <w:spacing w:after="0" w:line="240" w:lineRule="auto"/>
        <w:ind w:left="720"/>
        <w:rPr>
          <w:rFonts w:ascii="Droid Sans Mono" w:eastAsia="Droid Sans Mono" w:hAnsi="Droid Sans Mono" w:cs="Droid Sans Mono"/>
          <w:highlight w:val="green"/>
        </w:rPr>
      </w:pPr>
    </w:p>
    <w:p w14:paraId="0A81B3D1" w14:textId="77777777" w:rsidR="0002002C" w:rsidRDefault="0002002C" w:rsidP="0002002C">
      <w:pPr>
        <w:spacing w:after="0" w:line="240" w:lineRule="auto"/>
        <w:ind w:left="720"/>
        <w:rPr>
          <w:rFonts w:ascii="Arial" w:eastAsia="Arial" w:hAnsi="Arial" w:cs="Arial"/>
        </w:rPr>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x in range(1, 11):</w:t>
      </w:r>
    </w:p>
    <w:p w14:paraId="2CDC134C" w14:textId="77777777" w:rsidR="0002002C" w:rsidRPr="006A73B4" w:rsidRDefault="0002002C" w:rsidP="0002002C">
      <w:pPr>
        <w:spacing w:before="120" w:after="120" w:line="276" w:lineRule="auto"/>
        <w:ind w:left="720"/>
        <w:rPr>
          <w:rFonts w:ascii="Arial" w:eastAsia="Arial" w:hAnsi="Arial" w:cs="Arial"/>
          <w:highlight w:val="cyan"/>
        </w:rPr>
      </w:pPr>
    </w:p>
    <w:p w14:paraId="11DD1132" w14:textId="77777777" w:rsidR="0002002C" w:rsidRDefault="0002002C" w:rsidP="0002002C">
      <w:pPr>
        <w:pStyle w:val="ListParagraph"/>
        <w:numPr>
          <w:ilvl w:val="0"/>
          <w:numId w:val="3"/>
        </w:numPr>
        <w:spacing w:before="120" w:after="120" w:line="276" w:lineRule="auto"/>
      </w:pPr>
      <w:r>
        <w:rPr>
          <w:rFonts w:ascii="Arial" w:eastAsia="Arial" w:hAnsi="Arial" w:cs="Arial"/>
        </w:rPr>
        <w:t>After the inside loop has run through its 100 iterations, and the inertia value for each of the 100 models have been appended to</w:t>
      </w:r>
      <w:r>
        <w:rPr>
          <w:rFonts w:ascii="Droid Sans Mono" w:eastAsia="Droid Sans Mono" w:hAnsi="Droid Sans Mono" w:cs="Droid Sans Mono"/>
        </w:rPr>
        <w:t xml:space="preserve"> </w:t>
      </w:r>
      <w:proofErr w:type="spellStart"/>
      <w:r>
        <w:rPr>
          <w:rFonts w:ascii="Droid Sans Mono" w:eastAsia="Droid Sans Mono" w:hAnsi="Droid Sans Mono" w:cs="Droid Sans Mono"/>
          <w:highlight w:val="green"/>
        </w:rPr>
        <w:t>inertia_list</w:t>
      </w:r>
      <w:proofErr w:type="spellEnd"/>
      <w:r>
        <w:rPr>
          <w:rFonts w:ascii="Arial" w:eastAsia="Arial" w:hAnsi="Arial" w:cs="Arial"/>
        </w:rPr>
        <w:t>, c</w:t>
      </w:r>
      <w:r w:rsidRPr="006A73B4">
        <w:rPr>
          <w:rFonts w:ascii="Arial" w:eastAsia="Arial" w:hAnsi="Arial" w:cs="Arial"/>
        </w:rPr>
        <w:t xml:space="preserve">ompute the mean of this list and save the object as </w:t>
      </w:r>
      <w:proofErr w:type="spellStart"/>
      <w:r w:rsidRPr="005159AB">
        <w:rPr>
          <w:rFonts w:ascii="Droid Sans Mono" w:eastAsia="Droid Sans Mono" w:hAnsi="Droid Sans Mono" w:cs="Droid Sans Mono"/>
        </w:rPr>
        <w:t>mean_inertia</w:t>
      </w:r>
      <w:proofErr w:type="spellEnd"/>
      <w:r>
        <w:rPr>
          <w:rFonts w:ascii="Droid Sans Mono" w:eastAsia="Droid Sans Mono" w:hAnsi="Droid Sans Mono" w:cs="Droid Sans Mono"/>
        </w:rPr>
        <w:t xml:space="preserve"> using the following code:</w:t>
      </w:r>
      <w:r w:rsidRPr="006A73B4">
        <w:rPr>
          <w:rFonts w:ascii="Arial" w:eastAsia="Arial" w:hAnsi="Arial" w:cs="Arial"/>
        </w:rPr>
        <w:t xml:space="preserve"> </w:t>
      </w:r>
    </w:p>
    <w:p w14:paraId="68E962AF" w14:textId="77777777" w:rsidR="0002002C" w:rsidRDefault="0002002C" w:rsidP="0002002C">
      <w:pPr>
        <w:spacing w:after="0" w:line="240" w:lineRule="auto"/>
        <w:ind w:left="1800"/>
        <w:rPr>
          <w:rFonts w:ascii="Droid Sans Mono" w:eastAsia="Droid Sans Mono" w:hAnsi="Droid Sans Mono" w:cs="Droid Sans Mono"/>
          <w:highlight w:val="green"/>
        </w:rPr>
      </w:pPr>
    </w:p>
    <w:p w14:paraId="5C7BC444" w14:textId="77777777" w:rsidR="0002002C" w:rsidRDefault="0002002C" w:rsidP="0002002C">
      <w:pPr>
        <w:spacing w:after="0" w:line="240" w:lineRule="auto"/>
        <w:ind w:left="720"/>
        <w:rPr>
          <w:rFonts w:ascii="Arial" w:eastAsia="Arial" w:hAnsi="Arial" w:cs="Arial"/>
        </w:rPr>
      </w:pPr>
      <w:proofErr w:type="spellStart"/>
      <w:r>
        <w:rPr>
          <w:rFonts w:ascii="Droid Sans Mono" w:eastAsia="Droid Sans Mono" w:hAnsi="Droid Sans Mono" w:cs="Droid Sans Mono"/>
          <w:highlight w:val="green"/>
        </w:rPr>
        <w:t>mean_inertia</w:t>
      </w:r>
      <w:proofErr w:type="spellEnd"/>
      <w:r>
        <w:rPr>
          <w:rFonts w:ascii="Droid Sans Mono" w:eastAsia="Droid Sans Mono" w:hAnsi="Droid Sans Mono" w:cs="Droid Sans Mono"/>
          <w:highlight w:val="green"/>
        </w:rPr>
        <w:t xml:space="preserve"> = </w:t>
      </w:r>
      <w:proofErr w:type="spellStart"/>
      <w:proofErr w:type="gramStart"/>
      <w:r>
        <w:rPr>
          <w:rFonts w:ascii="Droid Sans Mono" w:eastAsia="Droid Sans Mono" w:hAnsi="Droid Sans Mono" w:cs="Droid Sans Mono"/>
          <w:highlight w:val="green"/>
        </w:rPr>
        <w:t>np.mean</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inertia_list</w:t>
      </w:r>
      <w:proofErr w:type="spellEnd"/>
      <w:r>
        <w:rPr>
          <w:rFonts w:ascii="Droid Sans Mono" w:eastAsia="Droid Sans Mono" w:hAnsi="Droid Sans Mono" w:cs="Droid Sans Mono"/>
          <w:highlight w:val="green"/>
        </w:rPr>
        <w:t>)</w:t>
      </w:r>
    </w:p>
    <w:p w14:paraId="132545BD" w14:textId="77777777" w:rsidR="0002002C" w:rsidRDefault="0002002C" w:rsidP="0002002C">
      <w:pPr>
        <w:spacing w:before="120" w:after="120" w:line="276" w:lineRule="auto"/>
        <w:rPr>
          <w:rFonts w:ascii="Arial" w:eastAsia="Arial" w:hAnsi="Arial" w:cs="Arial"/>
        </w:rPr>
      </w:pPr>
    </w:p>
    <w:p w14:paraId="17F11FC1" w14:textId="77777777" w:rsidR="0002002C" w:rsidRPr="003C7A23" w:rsidRDefault="0002002C" w:rsidP="0002002C">
      <w:pPr>
        <w:pStyle w:val="ListParagraph"/>
        <w:numPr>
          <w:ilvl w:val="0"/>
          <w:numId w:val="3"/>
        </w:numPr>
        <w:spacing w:before="120" w:after="120" w:line="276" w:lineRule="auto"/>
        <w:rPr>
          <w:rFonts w:ascii="Arial" w:eastAsia="Arial" w:hAnsi="Arial" w:cs="Arial"/>
        </w:rPr>
      </w:pPr>
      <w:r w:rsidRPr="003C7A23">
        <w:rPr>
          <w:rFonts w:ascii="Arial" w:eastAsia="Arial" w:hAnsi="Arial" w:cs="Arial"/>
        </w:rPr>
        <w:t xml:space="preserve">Append </w:t>
      </w:r>
      <w:proofErr w:type="spellStart"/>
      <w:r w:rsidRPr="006A73B4">
        <w:rPr>
          <w:rFonts w:ascii="Droid Sans Mono" w:eastAsia="Droid Sans Mono" w:hAnsi="Droid Sans Mono" w:cs="Droid Sans Mono"/>
        </w:rPr>
        <w:t>mean_inertia</w:t>
      </w:r>
      <w:proofErr w:type="spellEnd"/>
      <w:r w:rsidRPr="003C7A23">
        <w:rPr>
          <w:rFonts w:ascii="Arial" w:eastAsia="Arial" w:hAnsi="Arial" w:cs="Arial"/>
        </w:rPr>
        <w:t xml:space="preserve"> to</w:t>
      </w:r>
      <w:r w:rsidRPr="006A73B4">
        <w:rPr>
          <w:rFonts w:ascii="Droid Sans Mono" w:eastAsia="Droid Sans Mono" w:hAnsi="Droid Sans Mono" w:cs="Droid Sans Mono"/>
        </w:rPr>
        <w:t xml:space="preserve"> </w:t>
      </w:r>
      <w:proofErr w:type="spellStart"/>
      <w:r w:rsidRPr="006A73B4">
        <w:rPr>
          <w:rFonts w:ascii="Droid Sans Mono" w:eastAsia="Droid Sans Mono" w:hAnsi="Droid Sans Mono" w:cs="Droid Sans Mono"/>
        </w:rPr>
        <w:t>mean_inertia_list_PCA</w:t>
      </w:r>
      <w:proofErr w:type="spellEnd"/>
      <w:r w:rsidRPr="003C7A23">
        <w:rPr>
          <w:rFonts w:ascii="Arial" w:eastAsia="Arial" w:hAnsi="Arial" w:cs="Arial"/>
        </w:rPr>
        <w:t xml:space="preserve"> using </w:t>
      </w:r>
      <w:r>
        <w:rPr>
          <w:rFonts w:ascii="Arial" w:eastAsia="Arial" w:hAnsi="Arial" w:cs="Arial"/>
        </w:rPr>
        <w:t>the following code:</w:t>
      </w:r>
      <w:r w:rsidRPr="003C7A23">
        <w:rPr>
          <w:rFonts w:ascii="Arial" w:eastAsia="Arial" w:hAnsi="Arial" w:cs="Arial"/>
        </w:rPr>
        <w:t xml:space="preserve"> </w:t>
      </w:r>
    </w:p>
    <w:p w14:paraId="185BFC84" w14:textId="77777777" w:rsidR="0002002C" w:rsidRDefault="0002002C" w:rsidP="0002002C">
      <w:pPr>
        <w:spacing w:after="0" w:line="240" w:lineRule="auto"/>
        <w:ind w:left="1080"/>
        <w:rPr>
          <w:rFonts w:ascii="Droid Sans Mono" w:eastAsia="Droid Sans Mono" w:hAnsi="Droid Sans Mono" w:cs="Droid Sans Mono"/>
          <w:highlight w:val="green"/>
        </w:rPr>
      </w:pPr>
    </w:p>
    <w:p w14:paraId="1BF31FC8" w14:textId="77777777" w:rsidR="0002002C" w:rsidRDefault="0002002C" w:rsidP="0002002C">
      <w:pPr>
        <w:spacing w:after="0" w:line="240" w:lineRule="auto"/>
        <w:ind w:left="720"/>
        <w:rPr>
          <w:rFonts w:ascii="Droid Sans Mono" w:eastAsia="Droid Sans Mono" w:hAnsi="Droid Sans Mono" w:cs="Droid Sans Mono"/>
        </w:rPr>
      </w:pPr>
      <w:proofErr w:type="spellStart"/>
      <w:r>
        <w:rPr>
          <w:rFonts w:ascii="Droid Sans Mono" w:eastAsia="Droid Sans Mono" w:hAnsi="Droid Sans Mono" w:cs="Droid Sans Mono"/>
          <w:highlight w:val="green"/>
        </w:rPr>
        <w:t>mean_inertia_list_</w:t>
      </w:r>
      <w:proofErr w:type="gramStart"/>
      <w:r>
        <w:rPr>
          <w:rFonts w:ascii="Droid Sans Mono" w:eastAsia="Droid Sans Mono" w:hAnsi="Droid Sans Mono" w:cs="Droid Sans Mono"/>
          <w:highlight w:val="green"/>
        </w:rPr>
        <w:t>PCA.append</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mean_inertia</w:t>
      </w:r>
      <w:proofErr w:type="spellEnd"/>
      <w:r>
        <w:rPr>
          <w:rFonts w:ascii="Droid Sans Mono" w:eastAsia="Droid Sans Mono" w:hAnsi="Droid Sans Mono" w:cs="Droid Sans Mono"/>
          <w:highlight w:val="green"/>
        </w:rPr>
        <w:t>)</w:t>
      </w:r>
    </w:p>
    <w:p w14:paraId="59170E9A" w14:textId="321071B2" w:rsidR="0002002C" w:rsidRDefault="0002002C" w:rsidP="0002002C">
      <w:pPr>
        <w:spacing w:after="0" w:line="240" w:lineRule="auto"/>
        <w:rPr>
          <w:ins w:id="290" w:author="Aaron England" w:date="2019-04-16T10:38:00Z"/>
          <w:rFonts w:ascii="Droid Sans Mono" w:eastAsia="Droid Sans Mono" w:hAnsi="Droid Sans Mono" w:cs="Droid Sans Mono"/>
        </w:rPr>
      </w:pPr>
    </w:p>
    <w:p w14:paraId="3BE68A4A" w14:textId="0E51BC25" w:rsidR="00052CB7" w:rsidRDefault="00052CB7" w:rsidP="0002002C">
      <w:pPr>
        <w:spacing w:after="0" w:line="240" w:lineRule="auto"/>
        <w:rPr>
          <w:ins w:id="291" w:author="Aaron England" w:date="2019-04-16T10:40:00Z"/>
          <w:rFonts w:ascii="Droid Sans Mono" w:eastAsia="Droid Sans Mono" w:hAnsi="Droid Sans Mono" w:cs="Droid Sans Mono"/>
        </w:rPr>
      </w:pPr>
      <w:ins w:id="292" w:author="Aaron England" w:date="2019-04-16T10:38:00Z">
        <w:r>
          <w:rPr>
            <w:rFonts w:ascii="Droid Sans Mono" w:eastAsia="Droid Sans Mono" w:hAnsi="Droid Sans Mono" w:cs="Droid Sans Mono"/>
          </w:rPr>
          <w:tab/>
          <w:t xml:space="preserve">Print </w:t>
        </w:r>
        <w:proofErr w:type="spellStart"/>
        <w:r>
          <w:rPr>
            <w:rFonts w:ascii="Droid Sans Mono" w:eastAsia="Droid Sans Mono" w:hAnsi="Droid Sans Mono" w:cs="Droid Sans Mono"/>
          </w:rPr>
          <w:t>mean_inertia_list_PCA</w:t>
        </w:r>
        <w:proofErr w:type="spellEnd"/>
        <w:r>
          <w:rPr>
            <w:rFonts w:ascii="Droid Sans Mono" w:eastAsia="Droid Sans Mono" w:hAnsi="Droid Sans Mono" w:cs="Droid Sans Mono"/>
          </w:rPr>
          <w:t xml:space="preserve"> to the console using </w:t>
        </w:r>
      </w:ins>
      <w:proofErr w:type="gramStart"/>
      <w:ins w:id="293" w:author="Aaron England" w:date="2019-04-16T10:39:00Z">
        <w:r w:rsidRPr="00883AEA">
          <w:rPr>
            <w:rFonts w:ascii="Droid Sans Mono" w:eastAsia="Droid Sans Mono" w:hAnsi="Droid Sans Mono" w:cs="Droid Sans Mono"/>
            <w:highlight w:val="green"/>
            <w:rPrChange w:id="294" w:author="Aaron England" w:date="2019-04-16T10:40:00Z">
              <w:rPr>
                <w:rFonts w:ascii="Droid Sans Mono" w:eastAsia="Droid Sans Mono" w:hAnsi="Droid Sans Mono" w:cs="Droid Sans Mono"/>
              </w:rPr>
            </w:rPrChange>
          </w:rPr>
          <w:t>print(</w:t>
        </w:r>
        <w:proofErr w:type="spellStart"/>
        <w:proofErr w:type="gramEnd"/>
        <w:r w:rsidRPr="00883AEA">
          <w:rPr>
            <w:rFonts w:ascii="Droid Sans Mono" w:eastAsia="Droid Sans Mono" w:hAnsi="Droid Sans Mono" w:cs="Droid Sans Mono"/>
            <w:highlight w:val="green"/>
            <w:rPrChange w:id="295" w:author="Aaron England" w:date="2019-04-16T10:40:00Z">
              <w:rPr>
                <w:rFonts w:ascii="Droid Sans Mono" w:eastAsia="Droid Sans Mono" w:hAnsi="Droid Sans Mono" w:cs="Droid Sans Mono"/>
              </w:rPr>
            </w:rPrChange>
          </w:rPr>
          <w:t>mean_inertia_list_PCA</w:t>
        </w:r>
        <w:proofErr w:type="spellEnd"/>
        <w:r>
          <w:rPr>
            <w:rFonts w:ascii="Droid Sans Mono" w:eastAsia="Droid Sans Mono" w:hAnsi="Droid Sans Mono" w:cs="Droid Sans Mono"/>
          </w:rPr>
          <w:t>).</w:t>
        </w:r>
      </w:ins>
    </w:p>
    <w:p w14:paraId="70AB8778" w14:textId="77777777" w:rsidR="00084C47" w:rsidRDefault="00084C47" w:rsidP="0002002C">
      <w:pPr>
        <w:spacing w:after="0" w:line="240" w:lineRule="auto"/>
        <w:rPr>
          <w:ins w:id="296" w:author="Aaron England" w:date="2019-04-16T10:39:00Z"/>
          <w:rFonts w:ascii="Droid Sans Mono" w:eastAsia="Droid Sans Mono" w:hAnsi="Droid Sans Mono" w:cs="Droid Sans Mono"/>
        </w:rPr>
      </w:pPr>
    </w:p>
    <w:p w14:paraId="7CA585E2" w14:textId="750E2E67" w:rsidR="00052CB7" w:rsidRDefault="00052CB7" w:rsidP="0002002C">
      <w:pPr>
        <w:spacing w:after="0" w:line="240" w:lineRule="auto"/>
        <w:rPr>
          <w:ins w:id="297" w:author="Aaron England" w:date="2019-04-16T10:40:00Z"/>
          <w:rFonts w:ascii="Droid Sans Mono" w:eastAsia="Droid Sans Mono" w:hAnsi="Droid Sans Mono" w:cs="Droid Sans Mono"/>
        </w:rPr>
      </w:pPr>
    </w:p>
    <w:p w14:paraId="3C1716A3" w14:textId="122A7383" w:rsidR="00052CB7" w:rsidRDefault="00052CB7" w:rsidP="0002002C">
      <w:pPr>
        <w:spacing w:after="0" w:line="240" w:lineRule="auto"/>
        <w:rPr>
          <w:ins w:id="298" w:author="Aaron England" w:date="2019-04-16T10:40:00Z"/>
          <w:rFonts w:ascii="Droid Sans Mono" w:eastAsia="Droid Sans Mono" w:hAnsi="Droid Sans Mono" w:cs="Droid Sans Mono"/>
        </w:rPr>
      </w:pPr>
      <w:ins w:id="299" w:author="Aaron England" w:date="2019-04-16T10:40:00Z">
        <w:r>
          <w:rPr>
            <w:noProof/>
            <w:lang w:eastAsia="en-US"/>
          </w:rPr>
          <w:drawing>
            <wp:inline distT="0" distB="0" distL="0" distR="0" wp14:anchorId="147C4208" wp14:editId="21B5C6EF">
              <wp:extent cx="6208496" cy="2381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21080" cy="238608"/>
                      </a:xfrm>
                      <a:prstGeom prst="rect">
                        <a:avLst/>
                      </a:prstGeom>
                    </pic:spPr>
                  </pic:pic>
                </a:graphicData>
              </a:graphic>
            </wp:inline>
          </w:drawing>
        </w:r>
      </w:ins>
    </w:p>
    <w:p w14:paraId="019E11CE" w14:textId="7F78F0FD" w:rsidR="00052CB7" w:rsidRDefault="00052CB7" w:rsidP="00052CB7">
      <w:pPr>
        <w:spacing w:after="0" w:line="240" w:lineRule="auto"/>
        <w:jc w:val="center"/>
        <w:rPr>
          <w:ins w:id="300" w:author="Aaron England" w:date="2019-04-16T10:40:00Z"/>
          <w:rFonts w:ascii="Droid Sans Mono" w:eastAsia="Droid Sans Mono" w:hAnsi="Droid Sans Mono" w:cs="Droid Sans Mono"/>
        </w:rPr>
        <w:pPrChange w:id="301" w:author="Aaron England" w:date="2019-04-16T10:40:00Z">
          <w:pPr>
            <w:spacing w:after="0" w:line="240" w:lineRule="auto"/>
          </w:pPr>
        </w:pPrChange>
      </w:pPr>
      <w:ins w:id="302" w:author="Aaron England" w:date="2019-04-16T10:40:00Z">
        <w:r>
          <w:rPr>
            <w:rFonts w:ascii="Droid Sans Mono" w:eastAsia="Droid Sans Mono" w:hAnsi="Droid Sans Mono" w:cs="Droid Sans Mono"/>
          </w:rPr>
          <w:t xml:space="preserve">Figure 4.x: </w:t>
        </w:r>
        <w:proofErr w:type="spellStart"/>
        <w:r>
          <w:rPr>
            <w:rFonts w:ascii="Droid Sans Mono" w:eastAsia="Droid Sans Mono" w:hAnsi="Droid Sans Mono" w:cs="Droid Sans Mono"/>
          </w:rPr>
          <w:t>mean_inertia_list_PCA</w:t>
        </w:r>
        <w:proofErr w:type="spellEnd"/>
      </w:ins>
    </w:p>
    <w:p w14:paraId="5DC2176A" w14:textId="77777777" w:rsidR="00084C47" w:rsidRDefault="00084C47" w:rsidP="00052CB7">
      <w:pPr>
        <w:spacing w:after="0" w:line="240" w:lineRule="auto"/>
        <w:jc w:val="center"/>
        <w:rPr>
          <w:ins w:id="303" w:author="Aaron England" w:date="2019-04-16T10:40:00Z"/>
          <w:rFonts w:ascii="Droid Sans Mono" w:eastAsia="Droid Sans Mono" w:hAnsi="Droid Sans Mono" w:cs="Droid Sans Mono"/>
        </w:rPr>
        <w:pPrChange w:id="304" w:author="Aaron England" w:date="2019-04-16T10:40:00Z">
          <w:pPr>
            <w:spacing w:after="0" w:line="240" w:lineRule="auto"/>
          </w:pPr>
        </w:pPrChange>
      </w:pPr>
    </w:p>
    <w:p w14:paraId="3E651CC7" w14:textId="77777777" w:rsidR="00052CB7" w:rsidRDefault="00052CB7" w:rsidP="0002002C">
      <w:pPr>
        <w:spacing w:after="0" w:line="240" w:lineRule="auto"/>
        <w:rPr>
          <w:rFonts w:ascii="Droid Sans Mono" w:eastAsia="Droid Sans Mono" w:hAnsi="Droid Sans Mono" w:cs="Droid Sans Mono"/>
        </w:rPr>
      </w:pPr>
    </w:p>
    <w:p w14:paraId="649806B4" w14:textId="06BDB060" w:rsidR="0002002C" w:rsidRDefault="0002002C" w:rsidP="0002002C">
      <w:pPr>
        <w:spacing w:after="0" w:line="240" w:lineRule="auto"/>
        <w:rPr>
          <w:rFonts w:ascii="Arial" w:eastAsia="Arial" w:hAnsi="Arial" w:cs="Arial"/>
        </w:rPr>
      </w:pPr>
      <w:r>
        <w:rPr>
          <w:rFonts w:ascii="Arial" w:eastAsia="Arial" w:hAnsi="Arial" w:cs="Arial"/>
        </w:rPr>
        <w:t xml:space="preserve">Now, much like in Exercise </w:t>
      </w:r>
      <w:ins w:id="305" w:author="Aaron England" w:date="2019-04-16T10:41:00Z">
        <w:r w:rsidR="00D06320">
          <w:rPr>
            <w:rFonts w:ascii="Arial" w:eastAsia="Arial" w:hAnsi="Arial" w:cs="Arial"/>
          </w:rPr>
          <w:t>5</w:t>
        </w:r>
      </w:ins>
      <w:del w:id="306" w:author="Aaron England" w:date="2019-04-16T10:41:00Z">
        <w:r w:rsidDel="00D06320">
          <w:rPr>
            <w:rFonts w:ascii="Arial" w:eastAsia="Arial" w:hAnsi="Arial" w:cs="Arial"/>
          </w:rPr>
          <w:delText>7</w:delText>
        </w:r>
      </w:del>
      <w:r>
        <w:rPr>
          <w:rFonts w:ascii="Arial" w:eastAsia="Arial" w:hAnsi="Arial" w:cs="Arial"/>
        </w:rPr>
        <w:t xml:space="preserve">, we have a mean inertia value for each value of </w:t>
      </w:r>
      <w:proofErr w:type="spellStart"/>
      <w:r>
        <w:rPr>
          <w:rFonts w:ascii="Arial" w:eastAsia="Arial" w:hAnsi="Arial" w:cs="Arial"/>
        </w:rPr>
        <w:t>n_clusters</w:t>
      </w:r>
      <w:proofErr w:type="spellEnd"/>
      <w:r>
        <w:rPr>
          <w:rFonts w:ascii="Arial" w:eastAsia="Arial" w:hAnsi="Arial" w:cs="Arial"/>
        </w:rPr>
        <w:t xml:space="preserve"> (1 through 10). However, </w:t>
      </w:r>
      <w:proofErr w:type="spellStart"/>
      <w:r>
        <w:rPr>
          <w:rFonts w:ascii="Arial" w:eastAsia="Arial" w:hAnsi="Arial" w:cs="Arial"/>
        </w:rPr>
        <w:t>mean_inertia_list_PCA</w:t>
      </w:r>
      <w:proofErr w:type="spellEnd"/>
      <w:r>
        <w:rPr>
          <w:rFonts w:ascii="Arial" w:eastAsia="Arial" w:hAnsi="Arial" w:cs="Arial"/>
        </w:rPr>
        <w:t xml:space="preserve"> contains the mean inertia value for each value of </w:t>
      </w:r>
      <w:proofErr w:type="spellStart"/>
      <w:r>
        <w:rPr>
          <w:rFonts w:ascii="Arial" w:eastAsia="Arial" w:hAnsi="Arial" w:cs="Arial"/>
        </w:rPr>
        <w:t>n_clusters</w:t>
      </w:r>
      <w:proofErr w:type="spellEnd"/>
      <w:r>
        <w:rPr>
          <w:rFonts w:ascii="Arial" w:eastAsia="Arial" w:hAnsi="Arial" w:cs="Arial"/>
        </w:rPr>
        <w:t xml:space="preserve"> after PCA transformation. But, how do we know if the k-Means model performs better after PCA transformation? In the next exercise, we will visually compare the mean inertia values before and after PCA transformation at each value of </w:t>
      </w:r>
      <w:proofErr w:type="spellStart"/>
      <w:r>
        <w:rPr>
          <w:rFonts w:ascii="Arial" w:eastAsia="Arial" w:hAnsi="Arial" w:cs="Arial"/>
        </w:rPr>
        <w:t>n_clusters</w:t>
      </w:r>
      <w:proofErr w:type="spellEnd"/>
      <w:r>
        <w:rPr>
          <w:rFonts w:ascii="Arial" w:eastAsia="Arial" w:hAnsi="Arial" w:cs="Arial"/>
        </w:rPr>
        <w:t>.</w:t>
      </w:r>
    </w:p>
    <w:p w14:paraId="374622A6" w14:textId="51C5A5B9" w:rsidR="0002002C" w:rsidRDefault="0002002C" w:rsidP="0002002C">
      <w:pPr>
        <w:spacing w:after="0" w:line="240" w:lineRule="auto"/>
        <w:ind w:left="1080"/>
        <w:rPr>
          <w:rFonts w:ascii="Droid Sans Mono" w:eastAsia="Droid Sans Mono" w:hAnsi="Droid Sans Mono" w:cs="Droid Sans Mono"/>
          <w:highlight w:val="green"/>
        </w:rPr>
      </w:pPr>
    </w:p>
    <w:p w14:paraId="18AC0C6E" w14:textId="26737FC8" w:rsidR="0002002C" w:rsidRDefault="0002002C" w:rsidP="0002002C">
      <w:pPr>
        <w:spacing w:before="120" w:after="120" w:line="276" w:lineRule="auto"/>
        <w:rPr>
          <w:rFonts w:ascii="Arial" w:hAnsi="Arial" w:cs="Arial"/>
          <w:sz w:val="28"/>
        </w:rPr>
      </w:pPr>
      <w:r w:rsidRPr="004A17D0">
        <w:rPr>
          <w:rFonts w:ascii="Arial" w:hAnsi="Arial" w:cs="Arial"/>
          <w:sz w:val="28"/>
        </w:rPr>
        <w:lastRenderedPageBreak/>
        <w:t>Ex</w:t>
      </w:r>
      <w:r>
        <w:rPr>
          <w:rFonts w:ascii="Arial" w:hAnsi="Arial" w:cs="Arial"/>
          <w:sz w:val="28"/>
        </w:rPr>
        <w:t xml:space="preserve">ercise </w:t>
      </w:r>
      <w:ins w:id="307" w:author="Aaron England" w:date="2019-04-16T10:41:00Z">
        <w:r w:rsidR="00066302">
          <w:rPr>
            <w:rFonts w:ascii="Arial" w:hAnsi="Arial" w:cs="Arial"/>
            <w:sz w:val="28"/>
          </w:rPr>
          <w:t>8</w:t>
        </w:r>
      </w:ins>
      <w:del w:id="308" w:author="Aaron England" w:date="2019-04-16T10:41:00Z">
        <w:r w:rsidDel="00066302">
          <w:rPr>
            <w:rFonts w:ascii="Arial" w:hAnsi="Arial" w:cs="Arial"/>
            <w:sz w:val="28"/>
          </w:rPr>
          <w:delText>10</w:delText>
        </w:r>
      </w:del>
      <w:r w:rsidRPr="006A73B4">
        <w:rPr>
          <w:rFonts w:ascii="Arial" w:hAnsi="Arial" w:cs="Arial"/>
          <w:sz w:val="28"/>
        </w:rPr>
        <w:t xml:space="preserve">: Visual Comparison of Inertia by </w:t>
      </w:r>
      <w:proofErr w:type="spellStart"/>
      <w:r w:rsidRPr="006A73B4">
        <w:rPr>
          <w:rFonts w:ascii="Arial" w:hAnsi="Arial" w:cs="Arial"/>
          <w:sz w:val="28"/>
        </w:rPr>
        <w:t>n_clusters</w:t>
      </w:r>
      <w:proofErr w:type="spellEnd"/>
    </w:p>
    <w:p w14:paraId="1B658E70" w14:textId="77777777" w:rsidR="0002002C" w:rsidRDefault="0002002C" w:rsidP="0002002C">
      <w:pPr>
        <w:spacing w:after="0" w:line="276" w:lineRule="auto"/>
        <w:jc w:val="center"/>
        <w:rPr>
          <w:rFonts w:ascii="Arial" w:eastAsia="Arial" w:hAnsi="Arial" w:cs="Arial"/>
          <w:i/>
          <w:color w:val="FF0000"/>
          <w:sz w:val="24"/>
          <w:szCs w:val="24"/>
          <w:highlight w:val="yellow"/>
          <w:u w:val="single"/>
        </w:rPr>
      </w:pPr>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 xml:space="preserve">Visual Comparison of Inertia by </w:t>
      </w:r>
      <w:proofErr w:type="spellStart"/>
      <w:r>
        <w:rPr>
          <w:rFonts w:ascii="Arial" w:eastAsia="Arial" w:hAnsi="Arial" w:cs="Arial"/>
          <w:i/>
          <w:color w:val="FF0000"/>
          <w:sz w:val="24"/>
          <w:szCs w:val="24"/>
          <w:highlight w:val="yellow"/>
          <w:u w:val="single"/>
        </w:rPr>
        <w:t>n_clusters</w:t>
      </w:r>
      <w:proofErr w:type="spellEnd"/>
    </w:p>
    <w:p w14:paraId="22161430" w14:textId="77777777" w:rsidR="0002002C" w:rsidRPr="006A73B4" w:rsidRDefault="0002002C" w:rsidP="0002002C">
      <w:pPr>
        <w:spacing w:after="0" w:line="276" w:lineRule="auto"/>
        <w:jc w:val="center"/>
        <w:rPr>
          <w:rFonts w:ascii="Arial" w:eastAsia="Arial" w:hAnsi="Arial" w:cs="Arial"/>
          <w:i/>
          <w:color w:val="FF0000"/>
          <w:sz w:val="24"/>
          <w:szCs w:val="24"/>
          <w:highlight w:val="yellow"/>
          <w:u w:val="single"/>
        </w:rPr>
      </w:pPr>
    </w:p>
    <w:p w14:paraId="44114370" w14:textId="6B8B64BA" w:rsidR="0002002C" w:rsidRPr="006A73B4" w:rsidRDefault="0002002C" w:rsidP="0002002C">
      <w:pPr>
        <w:spacing w:before="120" w:after="120" w:line="276" w:lineRule="auto"/>
        <w:rPr>
          <w:rFonts w:ascii="Arial" w:hAnsi="Arial" w:cs="Arial"/>
        </w:rPr>
      </w:pPr>
      <w:r w:rsidRPr="006A73B4">
        <w:rPr>
          <w:rFonts w:ascii="Arial" w:hAnsi="Arial" w:cs="Arial"/>
        </w:rPr>
        <w:t xml:space="preserve">To visually compare mean inertia by </w:t>
      </w:r>
      <w:proofErr w:type="spellStart"/>
      <w:r w:rsidRPr="006A73B4">
        <w:rPr>
          <w:rFonts w:ascii="Arial" w:hAnsi="Arial" w:cs="Arial"/>
        </w:rPr>
        <w:t>n_clusters</w:t>
      </w:r>
      <w:proofErr w:type="spellEnd"/>
      <w:r w:rsidRPr="006A73B4">
        <w:rPr>
          <w:rFonts w:ascii="Arial" w:hAnsi="Arial" w:cs="Arial"/>
        </w:rPr>
        <w:t xml:space="preserve"> before and after PCA transformation we will slightly modify the plot created in Exercise </w:t>
      </w:r>
      <w:ins w:id="309" w:author="Aaron England" w:date="2019-04-16T10:43:00Z">
        <w:r w:rsidR="00EE20F7">
          <w:rPr>
            <w:rFonts w:ascii="Arial" w:hAnsi="Arial" w:cs="Arial"/>
          </w:rPr>
          <w:t>5</w:t>
        </w:r>
      </w:ins>
      <w:del w:id="310" w:author="Aaron England" w:date="2019-04-16T10:43:00Z">
        <w:r w:rsidRPr="006A73B4" w:rsidDel="00EE20F7">
          <w:rPr>
            <w:rFonts w:ascii="Arial" w:hAnsi="Arial" w:cs="Arial"/>
          </w:rPr>
          <w:delText>7</w:delText>
        </w:r>
      </w:del>
      <w:r>
        <w:rPr>
          <w:rFonts w:ascii="Arial" w:hAnsi="Arial" w:cs="Arial"/>
        </w:rPr>
        <w:t xml:space="preserve"> by</w:t>
      </w:r>
      <w:r w:rsidRPr="006A73B4">
        <w:rPr>
          <w:rFonts w:ascii="Arial" w:hAnsi="Arial" w:cs="Arial"/>
        </w:rPr>
        <w:t>:</w:t>
      </w:r>
    </w:p>
    <w:p w14:paraId="6554FCE5" w14:textId="77777777" w:rsidR="0002002C" w:rsidRPr="006A73B4" w:rsidRDefault="0002002C" w:rsidP="0002002C">
      <w:pPr>
        <w:pStyle w:val="ListParagraph"/>
        <w:numPr>
          <w:ilvl w:val="0"/>
          <w:numId w:val="34"/>
        </w:numPr>
        <w:spacing w:before="120" w:after="120" w:line="276" w:lineRule="auto"/>
        <w:rPr>
          <w:rFonts w:ascii="Arial" w:hAnsi="Arial" w:cs="Arial"/>
        </w:rPr>
      </w:pPr>
      <w:r w:rsidRPr="006A73B4">
        <w:rPr>
          <w:rFonts w:ascii="Arial" w:hAnsi="Arial" w:cs="Arial"/>
        </w:rPr>
        <w:t>Add</w:t>
      </w:r>
      <w:r>
        <w:rPr>
          <w:rFonts w:ascii="Arial" w:hAnsi="Arial" w:cs="Arial"/>
        </w:rPr>
        <w:t>ing</w:t>
      </w:r>
      <w:r w:rsidRPr="006A73B4">
        <w:rPr>
          <w:rFonts w:ascii="Arial" w:hAnsi="Arial" w:cs="Arial"/>
        </w:rPr>
        <w:t xml:space="preserve"> a second line to the plot showing mean inertia by </w:t>
      </w:r>
      <w:proofErr w:type="spellStart"/>
      <w:r w:rsidRPr="006A73B4">
        <w:rPr>
          <w:rFonts w:ascii="Arial" w:hAnsi="Arial" w:cs="Arial"/>
        </w:rPr>
        <w:t>n_clusters</w:t>
      </w:r>
      <w:proofErr w:type="spellEnd"/>
      <w:r w:rsidRPr="006A73B4">
        <w:rPr>
          <w:rFonts w:ascii="Arial" w:hAnsi="Arial" w:cs="Arial"/>
        </w:rPr>
        <w:t xml:space="preserve"> after PCA transformation</w:t>
      </w:r>
    </w:p>
    <w:p w14:paraId="0876DBE6" w14:textId="77777777" w:rsidR="0002002C" w:rsidRPr="006A73B4" w:rsidRDefault="0002002C" w:rsidP="0002002C">
      <w:pPr>
        <w:pStyle w:val="ListParagraph"/>
        <w:numPr>
          <w:ilvl w:val="0"/>
          <w:numId w:val="34"/>
        </w:numPr>
        <w:spacing w:before="120" w:after="120" w:line="276" w:lineRule="auto"/>
        <w:rPr>
          <w:rFonts w:ascii="Arial" w:hAnsi="Arial" w:cs="Arial"/>
        </w:rPr>
      </w:pPr>
      <w:r>
        <w:rPr>
          <w:rFonts w:ascii="Arial" w:hAnsi="Arial" w:cs="Arial"/>
        </w:rPr>
        <w:t>Creating</w:t>
      </w:r>
      <w:r w:rsidRPr="006A73B4">
        <w:rPr>
          <w:rFonts w:ascii="Arial" w:hAnsi="Arial" w:cs="Arial"/>
        </w:rPr>
        <w:t xml:space="preserve"> a legend distinguishing the lines</w:t>
      </w:r>
    </w:p>
    <w:p w14:paraId="52DEBFF3" w14:textId="77777777" w:rsidR="0002002C" w:rsidRPr="006A73B4" w:rsidRDefault="0002002C" w:rsidP="0002002C">
      <w:pPr>
        <w:pStyle w:val="ListParagraph"/>
        <w:numPr>
          <w:ilvl w:val="0"/>
          <w:numId w:val="34"/>
        </w:numPr>
        <w:spacing w:before="120" w:after="120" w:line="276" w:lineRule="auto"/>
        <w:rPr>
          <w:rFonts w:ascii="Arial" w:hAnsi="Arial" w:cs="Arial"/>
        </w:rPr>
      </w:pPr>
      <w:r>
        <w:rPr>
          <w:rFonts w:ascii="Arial" w:hAnsi="Arial" w:cs="Arial"/>
        </w:rPr>
        <w:t>Changing</w:t>
      </w:r>
      <w:r w:rsidRPr="006A73B4">
        <w:rPr>
          <w:rFonts w:ascii="Arial" w:hAnsi="Arial" w:cs="Arial"/>
        </w:rPr>
        <w:t xml:space="preserve"> title</w:t>
      </w:r>
    </w:p>
    <w:p w14:paraId="0F5CB2F9" w14:textId="09130238" w:rsidR="002E0CF5" w:rsidRDefault="002E0CF5" w:rsidP="0002002C">
      <w:pPr>
        <w:spacing w:before="120" w:after="120" w:line="276" w:lineRule="auto"/>
        <w:rPr>
          <w:ins w:id="311" w:author="Aaron England" w:date="2019-04-16T10:45:00Z"/>
          <w:rFonts w:ascii="Arial" w:hAnsi="Arial" w:cs="Arial"/>
        </w:rPr>
      </w:pPr>
    </w:p>
    <w:p w14:paraId="3948D173" w14:textId="779F63CB" w:rsidR="00330D26" w:rsidRDefault="00330D26" w:rsidP="0002002C">
      <w:pPr>
        <w:spacing w:before="120" w:after="120" w:line="276" w:lineRule="auto"/>
        <w:rPr>
          <w:ins w:id="312" w:author="Aaron England" w:date="2019-04-16T10:45:00Z"/>
          <w:rFonts w:ascii="Arial" w:hAnsi="Arial" w:cs="Arial"/>
        </w:rPr>
      </w:pPr>
      <w:ins w:id="313" w:author="Aaron England" w:date="2019-04-16T10:45:00Z">
        <w:r w:rsidRPr="00330D26">
          <w:rPr>
            <w:rFonts w:ascii="Arial" w:hAnsi="Arial" w:cs="Arial"/>
            <w:b/>
            <w:highlight w:val="cyan"/>
            <w:rPrChange w:id="314" w:author="Aaron England" w:date="2019-04-16T10:45:00Z">
              <w:rPr>
                <w:rFonts w:ascii="Arial" w:hAnsi="Arial" w:cs="Arial"/>
              </w:rPr>
            </w:rPrChange>
          </w:rPr>
          <w:t>Note</w:t>
        </w:r>
        <w:r w:rsidRPr="00330D26">
          <w:rPr>
            <w:rFonts w:ascii="Arial" w:hAnsi="Arial" w:cs="Arial"/>
            <w:highlight w:val="cyan"/>
            <w:rPrChange w:id="315" w:author="Aaron England" w:date="2019-04-16T10:45:00Z">
              <w:rPr>
                <w:rFonts w:ascii="Arial" w:hAnsi="Arial" w:cs="Arial"/>
              </w:rPr>
            </w:rPrChange>
          </w:rPr>
          <w:t xml:space="preserve">: For this visualization to work properly, </w:t>
        </w:r>
        <w:proofErr w:type="spellStart"/>
        <w:r w:rsidRPr="00330D26">
          <w:rPr>
            <w:rFonts w:ascii="Arial" w:hAnsi="Arial" w:cs="Arial"/>
            <w:highlight w:val="cyan"/>
            <w:rPrChange w:id="316" w:author="Aaron England" w:date="2019-04-16T10:45:00Z">
              <w:rPr>
                <w:rFonts w:ascii="Arial" w:hAnsi="Arial" w:cs="Arial"/>
              </w:rPr>
            </w:rPrChange>
          </w:rPr>
          <w:t>mean_inertia_list</w:t>
        </w:r>
        <w:proofErr w:type="spellEnd"/>
        <w:r w:rsidRPr="00330D26">
          <w:rPr>
            <w:rFonts w:ascii="Arial" w:hAnsi="Arial" w:cs="Arial"/>
            <w:highlight w:val="cyan"/>
            <w:rPrChange w:id="317" w:author="Aaron England" w:date="2019-04-16T10:45:00Z">
              <w:rPr>
                <w:rFonts w:ascii="Arial" w:hAnsi="Arial" w:cs="Arial"/>
              </w:rPr>
            </w:rPrChange>
          </w:rPr>
          <w:t xml:space="preserve"> from exercise 5 must still be in the environment.</w:t>
        </w:r>
      </w:ins>
    </w:p>
    <w:p w14:paraId="022964F7" w14:textId="77777777" w:rsidR="00330D26" w:rsidRDefault="00330D26" w:rsidP="0002002C">
      <w:pPr>
        <w:spacing w:before="120" w:after="120" w:line="276" w:lineRule="auto"/>
        <w:rPr>
          <w:ins w:id="318" w:author="Aaron England" w:date="2019-04-16T10:43:00Z"/>
          <w:rFonts w:ascii="Arial" w:hAnsi="Arial" w:cs="Arial"/>
        </w:rPr>
      </w:pPr>
    </w:p>
    <w:p w14:paraId="4676AC5C" w14:textId="397D1A0A" w:rsidR="0002002C" w:rsidRDefault="0002002C" w:rsidP="0002002C">
      <w:pPr>
        <w:spacing w:before="120" w:after="120" w:line="276" w:lineRule="auto"/>
      </w:pPr>
      <w:r w:rsidRPr="006A73B4">
        <w:rPr>
          <w:rFonts w:ascii="Arial" w:hAnsi="Arial" w:cs="Arial"/>
        </w:rPr>
        <w:t xml:space="preserve">Continuing from Activity </w:t>
      </w:r>
      <w:ins w:id="319" w:author="Aaron England" w:date="2019-04-16T10:43:00Z">
        <w:r w:rsidR="00EE20F7">
          <w:rPr>
            <w:rFonts w:ascii="Arial" w:hAnsi="Arial" w:cs="Arial"/>
          </w:rPr>
          <w:t>2</w:t>
        </w:r>
      </w:ins>
      <w:del w:id="320" w:author="Aaron England" w:date="2019-04-16T10:43:00Z">
        <w:r w:rsidRPr="006A73B4" w:rsidDel="00EE20F7">
          <w:rPr>
            <w:rFonts w:ascii="Arial" w:hAnsi="Arial" w:cs="Arial"/>
          </w:rPr>
          <w:delText>3</w:delText>
        </w:r>
      </w:del>
      <w:r w:rsidRPr="006A73B4">
        <w:rPr>
          <w:rFonts w:ascii="Arial" w:hAnsi="Arial" w:cs="Arial"/>
        </w:rPr>
        <w:t>:</w:t>
      </w:r>
    </w:p>
    <w:p w14:paraId="51BF3284" w14:textId="77777777" w:rsidR="0002002C" w:rsidRDefault="0002002C" w:rsidP="0002002C">
      <w:pPr>
        <w:pStyle w:val="ListParagraph"/>
        <w:numPr>
          <w:ilvl w:val="0"/>
          <w:numId w:val="35"/>
        </w:numPr>
      </w:pPr>
      <w:r>
        <w:rPr>
          <w:rFonts w:ascii="Arial" w:eastAsia="Arial" w:hAnsi="Arial" w:cs="Arial"/>
          <w:color w:val="000000"/>
        </w:rPr>
        <w:t>I</w:t>
      </w:r>
      <w:r>
        <w:t xml:space="preserve">mport </w:t>
      </w:r>
      <w:proofErr w:type="spellStart"/>
      <w:r>
        <w:rPr>
          <w:rFonts w:ascii="Droid Sans Mono" w:eastAsia="Droid Sans Mono" w:hAnsi="Droid Sans Mono" w:cs="Droid Sans Mono"/>
        </w:rPr>
        <w:t>matplotlib</w:t>
      </w:r>
      <w:proofErr w:type="spellEnd"/>
      <w:r>
        <w:rPr>
          <w:rFonts w:ascii="Droid Sans Mono" w:eastAsia="Droid Sans Mono" w:hAnsi="Droid Sans Mono" w:cs="Droid Sans Mono"/>
        </w:rPr>
        <w:t xml:space="preserve"> </w:t>
      </w:r>
      <w:r>
        <w:t xml:space="preserve">using </w:t>
      </w:r>
      <w:r w:rsidRPr="006A73B4">
        <w:rPr>
          <w:rFonts w:ascii="Droid Sans Mono" w:eastAsia="Droid Sans Mono" w:hAnsi="Droid Sans Mono" w:cs="Droid Sans Mono"/>
          <w:highlight w:val="green"/>
        </w:rPr>
        <w:t xml:space="preserve">import </w:t>
      </w:r>
      <w:proofErr w:type="spellStart"/>
      <w:r w:rsidRPr="006A73B4">
        <w:rPr>
          <w:rFonts w:ascii="Droid Sans Mono" w:eastAsia="Droid Sans Mono" w:hAnsi="Droid Sans Mono" w:cs="Droid Sans Mono"/>
          <w:highlight w:val="green"/>
        </w:rPr>
        <w:t>matplotlib.pyplot</w:t>
      </w:r>
      <w:proofErr w:type="spellEnd"/>
      <w:r w:rsidRPr="006A73B4">
        <w:rPr>
          <w:rFonts w:ascii="Droid Sans Mono" w:eastAsia="Droid Sans Mono" w:hAnsi="Droid Sans Mono" w:cs="Droid Sans Mono"/>
          <w:highlight w:val="green"/>
        </w:rPr>
        <w:t xml:space="preserve"> as </w:t>
      </w:r>
      <w:proofErr w:type="spellStart"/>
      <w:r w:rsidRPr="006A73B4">
        <w:rPr>
          <w:rFonts w:ascii="Droid Sans Mono" w:eastAsia="Droid Sans Mono" w:hAnsi="Droid Sans Mono" w:cs="Droid Sans Mono"/>
          <w:highlight w:val="green"/>
        </w:rPr>
        <w:t>plt</w:t>
      </w:r>
      <w:proofErr w:type="spellEnd"/>
      <w:r>
        <w:t xml:space="preserve">. </w:t>
      </w:r>
    </w:p>
    <w:p w14:paraId="2F01DDC7" w14:textId="77777777" w:rsidR="0002002C" w:rsidRDefault="0002002C" w:rsidP="0002002C">
      <w:pPr>
        <w:spacing w:before="120" w:after="120" w:line="276" w:lineRule="auto"/>
        <w:rPr>
          <w:rFonts w:ascii="Arial" w:eastAsia="Arial" w:hAnsi="Arial" w:cs="Arial"/>
        </w:rPr>
      </w:pPr>
    </w:p>
    <w:p w14:paraId="75A5DD60" w14:textId="77777777" w:rsidR="0002002C" w:rsidRPr="006A73B4" w:rsidRDefault="0002002C" w:rsidP="0002002C">
      <w:pPr>
        <w:pStyle w:val="ListParagraph"/>
        <w:numPr>
          <w:ilvl w:val="0"/>
          <w:numId w:val="35"/>
        </w:numPr>
        <w:spacing w:before="120" w:after="120" w:line="276" w:lineRule="auto"/>
        <w:rPr>
          <w:rFonts w:ascii="Arial" w:eastAsia="Arial" w:hAnsi="Arial" w:cs="Arial"/>
        </w:rPr>
      </w:pPr>
      <w:r w:rsidRPr="006A73B4">
        <w:rPr>
          <w:rFonts w:ascii="Arial" w:eastAsia="Arial" w:hAnsi="Arial" w:cs="Arial"/>
        </w:rPr>
        <w:t xml:space="preserve">Create a list of numbers and save it as the object </w:t>
      </w:r>
      <w:r w:rsidRPr="00D00330">
        <w:rPr>
          <w:rFonts w:ascii="Droid Sans Mono" w:eastAsia="Droid Sans Mono" w:hAnsi="Droid Sans Mono" w:cs="Droid Sans Mono"/>
        </w:rPr>
        <w:t>x</w:t>
      </w:r>
      <w:r w:rsidRPr="006A73B4">
        <w:rPr>
          <w:rFonts w:ascii="Arial" w:eastAsia="Arial" w:hAnsi="Arial" w:cs="Arial"/>
        </w:rPr>
        <w:t xml:space="preserve"> so we can plot it on the x-axis</w:t>
      </w:r>
      <w:r>
        <w:rPr>
          <w:rFonts w:ascii="Arial" w:eastAsia="Arial" w:hAnsi="Arial" w:cs="Arial"/>
        </w:rPr>
        <w:t xml:space="preserve"> as follows:</w:t>
      </w:r>
      <w:r w:rsidRPr="006A73B4">
        <w:rPr>
          <w:rFonts w:ascii="Arial" w:eastAsia="Arial" w:hAnsi="Arial" w:cs="Arial"/>
        </w:rPr>
        <w:t xml:space="preserve"> </w:t>
      </w:r>
    </w:p>
    <w:p w14:paraId="772AB404" w14:textId="77777777" w:rsidR="0002002C" w:rsidRDefault="0002002C" w:rsidP="0002002C">
      <w:pPr>
        <w:spacing w:after="0" w:line="240" w:lineRule="auto"/>
        <w:ind w:left="720"/>
        <w:rPr>
          <w:rFonts w:ascii="Droid Sans Mono" w:eastAsia="Droid Sans Mono" w:hAnsi="Droid Sans Mono" w:cs="Droid Sans Mono"/>
          <w:highlight w:val="green"/>
        </w:rPr>
      </w:pPr>
    </w:p>
    <w:p w14:paraId="3C48FF4E" w14:textId="77777777" w:rsidR="0002002C" w:rsidRDefault="0002002C" w:rsidP="0002002C">
      <w:pPr>
        <w:spacing w:after="0" w:line="240" w:lineRule="auto"/>
        <w:ind w:left="720"/>
        <w:rPr>
          <w:rFonts w:ascii="Arial" w:eastAsia="Arial" w:hAnsi="Arial" w:cs="Arial"/>
          <w:highlight w:val="green"/>
        </w:rPr>
      </w:pPr>
      <w:r>
        <w:rPr>
          <w:rFonts w:ascii="Droid Sans Mono" w:eastAsia="Droid Sans Mono" w:hAnsi="Droid Sans Mono" w:cs="Droid Sans Mono"/>
          <w:highlight w:val="green"/>
        </w:rPr>
        <w:t xml:space="preserve">x = </w:t>
      </w:r>
      <w:proofErr w:type="gramStart"/>
      <w:r>
        <w:rPr>
          <w:rFonts w:ascii="Droid Sans Mono" w:eastAsia="Droid Sans Mono" w:hAnsi="Droid Sans Mono" w:cs="Droid Sans Mono"/>
          <w:highlight w:val="green"/>
        </w:rPr>
        <w:t>list(</w:t>
      </w:r>
      <w:proofErr w:type="gramEnd"/>
      <w:r>
        <w:rPr>
          <w:rFonts w:ascii="Droid Sans Mono" w:eastAsia="Droid Sans Mono" w:hAnsi="Droid Sans Mono" w:cs="Droid Sans Mono"/>
          <w:highlight w:val="green"/>
        </w:rPr>
        <w:t>range(1,len(</w:t>
      </w:r>
      <w:proofErr w:type="spellStart"/>
      <w:r>
        <w:rPr>
          <w:rFonts w:ascii="Droid Sans Mono" w:eastAsia="Droid Sans Mono" w:hAnsi="Droid Sans Mono" w:cs="Droid Sans Mono"/>
          <w:highlight w:val="green"/>
        </w:rPr>
        <w:t>mean_inertia_list_PCA</w:t>
      </w:r>
      <w:proofErr w:type="spellEnd"/>
      <w:r>
        <w:rPr>
          <w:rFonts w:ascii="Droid Sans Mono" w:eastAsia="Droid Sans Mono" w:hAnsi="Droid Sans Mono" w:cs="Droid Sans Mono"/>
          <w:highlight w:val="green"/>
        </w:rPr>
        <w:t>)+1))</w:t>
      </w:r>
    </w:p>
    <w:p w14:paraId="577724EF" w14:textId="77777777" w:rsidR="0002002C" w:rsidRDefault="0002002C" w:rsidP="0002002C">
      <w:pPr>
        <w:spacing w:before="120" w:after="120" w:line="276" w:lineRule="auto"/>
        <w:ind w:left="720"/>
        <w:rPr>
          <w:rFonts w:ascii="Arial" w:eastAsia="Arial" w:hAnsi="Arial" w:cs="Arial"/>
        </w:rPr>
      </w:pPr>
    </w:p>
    <w:p w14:paraId="10D0B740" w14:textId="77777777" w:rsidR="0002002C" w:rsidRPr="00D00330" w:rsidRDefault="0002002C" w:rsidP="0002002C">
      <w:pPr>
        <w:pStyle w:val="ListParagraph"/>
        <w:numPr>
          <w:ilvl w:val="0"/>
          <w:numId w:val="35"/>
        </w:numPr>
        <w:spacing w:before="120" w:after="120" w:line="276" w:lineRule="auto"/>
        <w:rPr>
          <w:rFonts w:ascii="Arial" w:eastAsia="Arial" w:hAnsi="Arial" w:cs="Arial"/>
        </w:rPr>
      </w:pPr>
      <w:r w:rsidRPr="00D00330">
        <w:rPr>
          <w:rFonts w:ascii="Arial" w:eastAsia="Arial" w:hAnsi="Arial" w:cs="Arial"/>
        </w:rPr>
        <w:t xml:space="preserve">Save </w:t>
      </w:r>
      <w:proofErr w:type="spellStart"/>
      <w:r w:rsidRPr="006A73B4">
        <w:rPr>
          <w:rFonts w:ascii="Droid Sans Mono" w:eastAsia="Droid Sans Mono" w:hAnsi="Droid Sans Mono" w:cs="Droid Sans Mono"/>
        </w:rPr>
        <w:t>mean_inertia_list_PCA</w:t>
      </w:r>
      <w:proofErr w:type="spellEnd"/>
      <w:r w:rsidRPr="00D00330">
        <w:rPr>
          <w:rFonts w:ascii="Arial" w:eastAsia="Arial" w:hAnsi="Arial" w:cs="Arial"/>
        </w:rPr>
        <w:t xml:space="preserve"> as the object </w:t>
      </w:r>
      <w:r w:rsidRPr="006A73B4">
        <w:rPr>
          <w:rFonts w:ascii="Droid Sans Mono" w:eastAsia="Droid Sans Mono" w:hAnsi="Droid Sans Mono" w:cs="Droid Sans Mono"/>
        </w:rPr>
        <w:t>y</w:t>
      </w:r>
      <w:r>
        <w:rPr>
          <w:rFonts w:ascii="Droid Sans Mono" w:eastAsia="Droid Sans Mono" w:hAnsi="Droid Sans Mono" w:cs="Droid Sans Mono"/>
        </w:rPr>
        <w:t xml:space="preserve"> using the following code:</w:t>
      </w:r>
    </w:p>
    <w:p w14:paraId="3212BE3C" w14:textId="77777777" w:rsidR="0002002C" w:rsidRDefault="0002002C" w:rsidP="0002002C">
      <w:pPr>
        <w:spacing w:after="0" w:line="240" w:lineRule="auto"/>
        <w:ind w:left="720"/>
        <w:rPr>
          <w:rFonts w:ascii="Droid Sans Mono" w:eastAsia="Droid Sans Mono" w:hAnsi="Droid Sans Mono" w:cs="Droid Sans Mono"/>
          <w:highlight w:val="green"/>
        </w:rPr>
      </w:pPr>
    </w:p>
    <w:p w14:paraId="1418CF2E" w14:textId="77777777" w:rsidR="0002002C" w:rsidRDefault="0002002C" w:rsidP="0002002C">
      <w:pPr>
        <w:spacing w:after="0" w:line="240" w:lineRule="auto"/>
        <w:ind w:left="720"/>
        <w:rPr>
          <w:rFonts w:ascii="Arial" w:eastAsia="Arial" w:hAnsi="Arial" w:cs="Arial"/>
        </w:rPr>
      </w:pPr>
      <w:r>
        <w:rPr>
          <w:rFonts w:ascii="Droid Sans Mono" w:eastAsia="Droid Sans Mono" w:hAnsi="Droid Sans Mono" w:cs="Droid Sans Mono"/>
          <w:highlight w:val="green"/>
        </w:rPr>
        <w:t xml:space="preserve">y = </w:t>
      </w:r>
      <w:proofErr w:type="spellStart"/>
      <w:r>
        <w:rPr>
          <w:rFonts w:ascii="Droid Sans Mono" w:eastAsia="Droid Sans Mono" w:hAnsi="Droid Sans Mono" w:cs="Droid Sans Mono"/>
          <w:highlight w:val="green"/>
        </w:rPr>
        <w:t>mean_inertia_list_PCA</w:t>
      </w:r>
      <w:proofErr w:type="spellEnd"/>
    </w:p>
    <w:p w14:paraId="16D0C0D9" w14:textId="77777777" w:rsidR="0002002C" w:rsidRDefault="0002002C" w:rsidP="0002002C">
      <w:pPr>
        <w:spacing w:before="120" w:after="120" w:line="276" w:lineRule="auto"/>
        <w:ind w:firstLine="720"/>
        <w:rPr>
          <w:rFonts w:ascii="Arial" w:eastAsia="Arial" w:hAnsi="Arial" w:cs="Arial"/>
        </w:rPr>
      </w:pPr>
    </w:p>
    <w:p w14:paraId="618313F4" w14:textId="77777777" w:rsidR="0002002C" w:rsidRDefault="0002002C" w:rsidP="0002002C">
      <w:pPr>
        <w:pStyle w:val="ListParagraph"/>
        <w:numPr>
          <w:ilvl w:val="0"/>
          <w:numId w:val="35"/>
        </w:numPr>
        <w:spacing w:before="120" w:after="120" w:line="276" w:lineRule="auto"/>
        <w:rPr>
          <w:rFonts w:ascii="Arial" w:eastAsia="Arial" w:hAnsi="Arial" w:cs="Arial"/>
        </w:rPr>
      </w:pPr>
      <w:r w:rsidRPr="00D00330">
        <w:rPr>
          <w:rFonts w:ascii="Arial" w:eastAsia="Arial" w:hAnsi="Arial" w:cs="Arial"/>
        </w:rPr>
        <w:t xml:space="preserve">Save </w:t>
      </w:r>
      <w:proofErr w:type="spellStart"/>
      <w:r w:rsidRPr="006A73B4">
        <w:rPr>
          <w:rFonts w:ascii="Droid Sans Mono" w:eastAsia="Droid Sans Mono" w:hAnsi="Droid Sans Mono" w:cs="Droid Sans Mono"/>
        </w:rPr>
        <w:t>mean_inertia_list</w:t>
      </w:r>
      <w:proofErr w:type="spellEnd"/>
      <w:r w:rsidRPr="00D00330">
        <w:rPr>
          <w:rFonts w:ascii="Arial" w:eastAsia="Arial" w:hAnsi="Arial" w:cs="Arial"/>
        </w:rPr>
        <w:t xml:space="preserve"> as the object </w:t>
      </w:r>
      <w:r w:rsidRPr="006A73B4">
        <w:rPr>
          <w:rFonts w:ascii="Droid Sans Mono" w:eastAsia="Droid Sans Mono" w:hAnsi="Droid Sans Mono" w:cs="Droid Sans Mono"/>
        </w:rPr>
        <w:t>y2</w:t>
      </w:r>
      <w:r>
        <w:rPr>
          <w:rFonts w:ascii="Droid Sans Mono" w:eastAsia="Droid Sans Mono" w:hAnsi="Droid Sans Mono" w:cs="Droid Sans Mono"/>
        </w:rPr>
        <w:t xml:space="preserve"> using </w:t>
      </w:r>
      <w:r>
        <w:rPr>
          <w:highlight w:val="green"/>
        </w:rPr>
        <w:t xml:space="preserve">y2 = </w:t>
      </w:r>
      <w:proofErr w:type="spellStart"/>
      <w:r>
        <w:rPr>
          <w:highlight w:val="green"/>
        </w:rPr>
        <w:t>mean_inertia_list</w:t>
      </w:r>
      <w:proofErr w:type="spellEnd"/>
    </w:p>
    <w:p w14:paraId="7CA170A5" w14:textId="77777777" w:rsidR="0002002C" w:rsidRDefault="0002002C" w:rsidP="0002002C">
      <w:pPr>
        <w:spacing w:before="120" w:after="120" w:line="276" w:lineRule="auto"/>
        <w:ind w:left="720"/>
        <w:rPr>
          <w:rFonts w:ascii="Arial" w:eastAsia="Arial" w:hAnsi="Arial" w:cs="Arial"/>
        </w:rPr>
      </w:pPr>
    </w:p>
    <w:p w14:paraId="586B778E" w14:textId="77777777" w:rsidR="0002002C" w:rsidRDefault="0002002C" w:rsidP="0002002C">
      <w:pPr>
        <w:pStyle w:val="ListParagraph"/>
        <w:numPr>
          <w:ilvl w:val="0"/>
          <w:numId w:val="35"/>
        </w:numPr>
        <w:spacing w:before="120" w:after="120" w:line="276" w:lineRule="auto"/>
      </w:pPr>
      <w:r w:rsidRPr="006A73B4">
        <w:rPr>
          <w:rFonts w:ascii="Arial" w:eastAsia="Arial" w:hAnsi="Arial" w:cs="Arial"/>
        </w:rPr>
        <w:t>Plot mean inertia after PCA transformation by number of clusters</w:t>
      </w:r>
      <w:r>
        <w:rPr>
          <w:rFonts w:ascii="Arial" w:eastAsia="Arial" w:hAnsi="Arial" w:cs="Arial"/>
        </w:rPr>
        <w:t xml:space="preserve"> using the following code:</w:t>
      </w:r>
      <w:r w:rsidRPr="006A73B4">
        <w:rPr>
          <w:rFonts w:ascii="Arial" w:eastAsia="Arial" w:hAnsi="Arial" w:cs="Arial"/>
        </w:rPr>
        <w:t xml:space="preserve"> </w:t>
      </w:r>
    </w:p>
    <w:p w14:paraId="2DD6681D" w14:textId="77777777" w:rsidR="0002002C" w:rsidRDefault="0002002C" w:rsidP="0002002C">
      <w:pPr>
        <w:spacing w:after="0" w:line="240" w:lineRule="auto"/>
        <w:ind w:left="720"/>
        <w:rPr>
          <w:rFonts w:ascii="Droid Sans Mono" w:eastAsia="Droid Sans Mono" w:hAnsi="Droid Sans Mono" w:cs="Droid Sans Mono"/>
          <w:highlight w:val="green"/>
        </w:rPr>
      </w:pPr>
    </w:p>
    <w:p w14:paraId="1564FF19"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plt.plot</w:t>
      </w:r>
      <w:proofErr w:type="spellEnd"/>
      <w:r>
        <w:rPr>
          <w:rFonts w:ascii="Droid Sans Mono" w:eastAsia="Droid Sans Mono" w:hAnsi="Droid Sans Mono" w:cs="Droid Sans Mono"/>
          <w:highlight w:val="green"/>
        </w:rPr>
        <w:t>(x, y, label='PCA')</w:t>
      </w:r>
    </w:p>
    <w:p w14:paraId="5E9B1E66" w14:textId="77777777" w:rsidR="0002002C" w:rsidRDefault="0002002C" w:rsidP="0002002C">
      <w:pPr>
        <w:spacing w:before="120" w:after="120" w:line="276" w:lineRule="auto"/>
        <w:ind w:left="720"/>
        <w:rPr>
          <w:rFonts w:ascii="Arial" w:eastAsia="Arial" w:hAnsi="Arial" w:cs="Arial"/>
        </w:rPr>
      </w:pPr>
    </w:p>
    <w:p w14:paraId="7FEA115B" w14:textId="77777777" w:rsidR="0002002C" w:rsidRDefault="0002002C" w:rsidP="0002002C">
      <w:pPr>
        <w:spacing w:before="120" w:after="120" w:line="276" w:lineRule="auto"/>
        <w:ind w:left="720"/>
      </w:pPr>
      <w:r>
        <w:rPr>
          <w:rFonts w:ascii="Arial" w:eastAsia="Arial" w:hAnsi="Arial" w:cs="Arial"/>
        </w:rPr>
        <w:t xml:space="preserve">Add our second line of mean inertia before PCA transformation by number of clusters using </w:t>
      </w:r>
      <w:proofErr w:type="spellStart"/>
      <w:proofErr w:type="gramStart"/>
      <w:r w:rsidRPr="006A73B4">
        <w:rPr>
          <w:rFonts w:ascii="Droid Sans Mono" w:eastAsia="Droid Sans Mono" w:hAnsi="Droid Sans Mono" w:cs="Droid Sans Mono"/>
          <w:highlight w:val="green"/>
        </w:rPr>
        <w:t>plt.plot</w:t>
      </w:r>
      <w:proofErr w:type="spellEnd"/>
      <w:r w:rsidRPr="006A73B4">
        <w:rPr>
          <w:rFonts w:ascii="Droid Sans Mono" w:eastAsia="Droid Sans Mono" w:hAnsi="Droid Sans Mono" w:cs="Droid Sans Mono"/>
          <w:highlight w:val="green"/>
        </w:rPr>
        <w:t>(</w:t>
      </w:r>
      <w:proofErr w:type="gramEnd"/>
      <w:r w:rsidRPr="006A73B4">
        <w:rPr>
          <w:rFonts w:ascii="Droid Sans Mono" w:eastAsia="Droid Sans Mono" w:hAnsi="Droid Sans Mono" w:cs="Droid Sans Mono"/>
          <w:highlight w:val="green"/>
        </w:rPr>
        <w:t>x, y2</w:t>
      </w:r>
      <w:r>
        <w:rPr>
          <w:rFonts w:ascii="Droid Sans Mono" w:eastAsia="Droid Sans Mono" w:hAnsi="Droid Sans Mono" w:cs="Droid Sans Mono"/>
          <w:highlight w:val="green"/>
        </w:rPr>
        <w:t>, label=’No PCA</w:t>
      </w:r>
      <w:r w:rsidRPr="006A73B4">
        <w:rPr>
          <w:rFonts w:ascii="Droid Sans Mono" w:eastAsia="Droid Sans Mono" w:hAnsi="Droid Sans Mono" w:cs="Droid Sans Mono"/>
          <w:highlight w:val="green"/>
        </w:rPr>
        <w:t>)</w:t>
      </w:r>
      <w:r>
        <w:rPr>
          <w:rFonts w:ascii="Arial" w:eastAsia="Arial" w:hAnsi="Arial" w:cs="Arial"/>
        </w:rPr>
        <w:t>.</w:t>
      </w:r>
    </w:p>
    <w:p w14:paraId="51A8DC40" w14:textId="77777777" w:rsidR="0002002C" w:rsidRDefault="0002002C" w:rsidP="0002002C">
      <w:pPr>
        <w:spacing w:after="0" w:line="240" w:lineRule="auto"/>
        <w:rPr>
          <w:rFonts w:ascii="Droid Sans Mono" w:eastAsia="Droid Sans Mono" w:hAnsi="Droid Sans Mono" w:cs="Droid Sans Mono"/>
          <w:highlight w:val="green"/>
        </w:rPr>
      </w:pPr>
    </w:p>
    <w:p w14:paraId="56165765" w14:textId="77777777" w:rsidR="0002002C" w:rsidRPr="00D00330" w:rsidRDefault="0002002C" w:rsidP="0002002C">
      <w:pPr>
        <w:pStyle w:val="ListParagraph"/>
        <w:numPr>
          <w:ilvl w:val="0"/>
          <w:numId w:val="35"/>
        </w:numPr>
        <w:spacing w:before="120" w:after="120" w:line="276" w:lineRule="auto"/>
        <w:rPr>
          <w:rFonts w:ascii="Arial" w:eastAsia="Arial" w:hAnsi="Arial" w:cs="Arial"/>
        </w:rPr>
      </w:pPr>
      <w:r w:rsidRPr="00D00330">
        <w:rPr>
          <w:rFonts w:ascii="Arial" w:eastAsia="Arial" w:hAnsi="Arial" w:cs="Arial"/>
        </w:rPr>
        <w:t xml:space="preserve">Set the plot title to read </w:t>
      </w:r>
      <w:r w:rsidRPr="006A73B4">
        <w:rPr>
          <w:rFonts w:ascii="Droid Sans Mono" w:eastAsia="Droid Sans Mono" w:hAnsi="Droid Sans Mono" w:cs="Droid Sans Mono"/>
        </w:rPr>
        <w:t xml:space="preserve">‘Mean Inertia by </w:t>
      </w:r>
      <w:proofErr w:type="spellStart"/>
      <w:r w:rsidRPr="006A73B4">
        <w:rPr>
          <w:rFonts w:ascii="Droid Sans Mono" w:eastAsia="Droid Sans Mono" w:hAnsi="Droid Sans Mono" w:cs="Droid Sans Mono"/>
        </w:rPr>
        <w:t>n_clusters</w:t>
      </w:r>
      <w:proofErr w:type="spellEnd"/>
      <w:r w:rsidRPr="006A73B4">
        <w:rPr>
          <w:rFonts w:ascii="Droid Sans Mono" w:eastAsia="Droid Sans Mono" w:hAnsi="Droid Sans Mono" w:cs="Droid Sans Mono"/>
        </w:rPr>
        <w:t xml:space="preserve"> for Original Features and PCA Transformed Features’</w:t>
      </w:r>
      <w:r w:rsidRPr="00D00330">
        <w:rPr>
          <w:rFonts w:ascii="Arial" w:eastAsia="Arial" w:hAnsi="Arial" w:cs="Arial"/>
        </w:rPr>
        <w:t xml:space="preserve"> </w:t>
      </w:r>
      <w:r>
        <w:rPr>
          <w:rFonts w:ascii="Arial" w:eastAsia="Arial" w:hAnsi="Arial" w:cs="Arial"/>
        </w:rPr>
        <w:t>as follows:</w:t>
      </w:r>
      <w:r w:rsidRPr="00D00330">
        <w:rPr>
          <w:rFonts w:ascii="Arial" w:eastAsia="Arial" w:hAnsi="Arial" w:cs="Arial"/>
        </w:rPr>
        <w:t xml:space="preserve"> </w:t>
      </w:r>
    </w:p>
    <w:p w14:paraId="322396DB" w14:textId="77777777" w:rsidR="0002002C" w:rsidRDefault="0002002C" w:rsidP="0002002C">
      <w:pPr>
        <w:spacing w:after="0" w:line="240" w:lineRule="auto"/>
        <w:ind w:left="720"/>
        <w:rPr>
          <w:rFonts w:ascii="Droid Sans Mono" w:eastAsia="Droid Sans Mono" w:hAnsi="Droid Sans Mono" w:cs="Droid Sans Mono"/>
          <w:highlight w:val="green"/>
        </w:rPr>
      </w:pPr>
    </w:p>
    <w:p w14:paraId="1A5F2F3F" w14:textId="77777777" w:rsidR="0002002C" w:rsidRDefault="0002002C" w:rsidP="0002002C">
      <w:pPr>
        <w:spacing w:after="0" w:line="240" w:lineRule="auto"/>
        <w:ind w:left="720"/>
        <w:rPr>
          <w:rFonts w:ascii="Arial" w:eastAsia="Arial" w:hAnsi="Arial" w:cs="Arial"/>
        </w:rPr>
      </w:pPr>
      <w:proofErr w:type="spellStart"/>
      <w:proofErr w:type="gramStart"/>
      <w:r>
        <w:rPr>
          <w:rFonts w:ascii="Droid Sans Mono" w:eastAsia="Droid Sans Mono" w:hAnsi="Droid Sans Mono" w:cs="Droid Sans Mono"/>
          <w:highlight w:val="green"/>
        </w:rPr>
        <w:t>plt.title</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 xml:space="preserve">‘Mean Inertia by </w:t>
      </w:r>
      <w:proofErr w:type="spellStart"/>
      <w:r>
        <w:rPr>
          <w:rFonts w:ascii="Droid Sans Mono" w:eastAsia="Droid Sans Mono" w:hAnsi="Droid Sans Mono" w:cs="Droid Sans Mono"/>
          <w:highlight w:val="green"/>
        </w:rPr>
        <w:t>n_clusters</w:t>
      </w:r>
      <w:proofErr w:type="spellEnd"/>
      <w:r>
        <w:rPr>
          <w:rFonts w:ascii="Droid Sans Mono" w:eastAsia="Droid Sans Mono" w:hAnsi="Droid Sans Mono" w:cs="Droid Sans Mono"/>
          <w:highlight w:val="green"/>
        </w:rPr>
        <w:t xml:space="preserve"> for Original Features and PCA Transformed Features’)</w:t>
      </w:r>
    </w:p>
    <w:p w14:paraId="50A435A3" w14:textId="77777777" w:rsidR="0002002C" w:rsidRDefault="0002002C" w:rsidP="0002002C">
      <w:pPr>
        <w:spacing w:before="120" w:after="120" w:line="276" w:lineRule="auto"/>
        <w:ind w:left="720"/>
        <w:rPr>
          <w:rFonts w:ascii="Arial" w:eastAsia="Arial" w:hAnsi="Arial" w:cs="Arial"/>
        </w:rPr>
      </w:pPr>
    </w:p>
    <w:p w14:paraId="46AA9F6E" w14:textId="77777777" w:rsidR="0002002C" w:rsidRDefault="0002002C" w:rsidP="0002002C">
      <w:pPr>
        <w:spacing w:before="120" w:after="120" w:line="276" w:lineRule="auto"/>
        <w:ind w:left="720"/>
        <w:rPr>
          <w:rFonts w:ascii="Arial" w:eastAsia="Arial" w:hAnsi="Arial" w:cs="Arial"/>
        </w:rPr>
      </w:pPr>
      <w:r>
        <w:rPr>
          <w:rFonts w:ascii="Arial" w:eastAsia="Arial" w:hAnsi="Arial" w:cs="Arial"/>
        </w:rPr>
        <w:t xml:space="preserve">Label the x-axis </w:t>
      </w:r>
      <w:r>
        <w:rPr>
          <w:rFonts w:ascii="Droid Sans Mono" w:eastAsia="Droid Sans Mono" w:hAnsi="Droid Sans Mono" w:cs="Droid Sans Mono"/>
        </w:rPr>
        <w:t>‘</w:t>
      </w:r>
      <w:proofErr w:type="spellStart"/>
      <w:r>
        <w:rPr>
          <w:rFonts w:ascii="Droid Sans Mono" w:eastAsia="Droid Sans Mono" w:hAnsi="Droid Sans Mono" w:cs="Droid Sans Mono"/>
        </w:rPr>
        <w:t>n_clusters</w:t>
      </w:r>
      <w:proofErr w:type="spellEnd"/>
      <w:r>
        <w:rPr>
          <w:rFonts w:ascii="Droid Sans Mono" w:eastAsia="Droid Sans Mono" w:hAnsi="Droid Sans Mono" w:cs="Droid Sans Mono"/>
        </w:rPr>
        <w:t>’</w:t>
      </w:r>
      <w:r>
        <w:rPr>
          <w:rFonts w:ascii="Arial" w:eastAsia="Arial" w:hAnsi="Arial" w:cs="Arial"/>
        </w:rPr>
        <w:t xml:space="preserve"> using the following code: </w:t>
      </w:r>
    </w:p>
    <w:p w14:paraId="1AB32A69" w14:textId="77777777" w:rsidR="0002002C" w:rsidRDefault="0002002C" w:rsidP="0002002C">
      <w:pPr>
        <w:spacing w:after="0" w:line="240" w:lineRule="auto"/>
        <w:ind w:left="720"/>
        <w:rPr>
          <w:rFonts w:ascii="Droid Sans Mono" w:eastAsia="Droid Sans Mono" w:hAnsi="Droid Sans Mono" w:cs="Droid Sans Mono"/>
          <w:highlight w:val="green"/>
        </w:rPr>
      </w:pPr>
    </w:p>
    <w:p w14:paraId="666EC3C0" w14:textId="77777777" w:rsidR="0002002C" w:rsidRDefault="0002002C" w:rsidP="0002002C">
      <w:pPr>
        <w:spacing w:after="0" w:line="240" w:lineRule="auto"/>
        <w:ind w:left="720"/>
        <w:rPr>
          <w:rFonts w:ascii="Droid Sans Mono" w:eastAsia="Droid Sans Mono" w:hAnsi="Droid Sans Mono" w:cs="Droid Sans Mono"/>
        </w:rPr>
      </w:pPr>
      <w:proofErr w:type="spellStart"/>
      <w:proofErr w:type="gramStart"/>
      <w:r>
        <w:rPr>
          <w:rFonts w:ascii="Droid Sans Mono" w:eastAsia="Droid Sans Mono" w:hAnsi="Droid Sans Mono" w:cs="Droid Sans Mono"/>
          <w:highlight w:val="green"/>
        </w:rPr>
        <w:t>plt.xlabel</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n_clusters</w:t>
      </w:r>
      <w:proofErr w:type="spellEnd"/>
      <w:r>
        <w:rPr>
          <w:rFonts w:ascii="Droid Sans Mono" w:eastAsia="Droid Sans Mono" w:hAnsi="Droid Sans Mono" w:cs="Droid Sans Mono"/>
          <w:highlight w:val="green"/>
        </w:rPr>
        <w:t>’)</w:t>
      </w:r>
    </w:p>
    <w:p w14:paraId="42589323" w14:textId="77777777" w:rsidR="0002002C" w:rsidRDefault="0002002C" w:rsidP="0002002C">
      <w:pPr>
        <w:spacing w:after="0" w:line="240" w:lineRule="auto"/>
        <w:ind w:left="720"/>
        <w:rPr>
          <w:rFonts w:ascii="Droid Sans Mono" w:eastAsia="Droid Sans Mono" w:hAnsi="Droid Sans Mono" w:cs="Droid Sans Mono"/>
        </w:rPr>
      </w:pPr>
    </w:p>
    <w:p w14:paraId="5B117F41" w14:textId="77777777" w:rsidR="0002002C" w:rsidRDefault="0002002C" w:rsidP="0002002C">
      <w:pPr>
        <w:spacing w:after="0" w:line="240" w:lineRule="auto"/>
        <w:ind w:left="720"/>
        <w:rPr>
          <w:rFonts w:ascii="Droid Sans Mono" w:eastAsia="Droid Sans Mono" w:hAnsi="Droid Sans Mono" w:cs="Droid Sans Mono"/>
        </w:rPr>
      </w:pPr>
      <w:r>
        <w:rPr>
          <w:rFonts w:ascii="Droid Sans Mono" w:eastAsia="Droid Sans Mono" w:hAnsi="Droid Sans Mono" w:cs="Droid Sans Mono"/>
        </w:rPr>
        <w:t>Label the y-axis ‘Mean Inertia’ using:</w:t>
      </w:r>
    </w:p>
    <w:p w14:paraId="494BBCC6" w14:textId="77777777" w:rsidR="0002002C" w:rsidRDefault="0002002C" w:rsidP="0002002C">
      <w:pPr>
        <w:spacing w:after="0" w:line="240" w:lineRule="auto"/>
        <w:ind w:left="720"/>
        <w:rPr>
          <w:rFonts w:ascii="Droid Sans Mono" w:eastAsia="Droid Sans Mono" w:hAnsi="Droid Sans Mono" w:cs="Droid Sans Mono"/>
        </w:rPr>
      </w:pPr>
    </w:p>
    <w:p w14:paraId="7995E1CD" w14:textId="77777777" w:rsidR="0002002C" w:rsidRDefault="0002002C" w:rsidP="0002002C">
      <w:pPr>
        <w:spacing w:after="0" w:line="240" w:lineRule="auto"/>
        <w:ind w:left="720"/>
        <w:rPr>
          <w:rFonts w:ascii="Arial" w:eastAsia="Arial" w:hAnsi="Arial" w:cs="Arial"/>
        </w:rPr>
      </w:pPr>
      <w:proofErr w:type="spellStart"/>
      <w:proofErr w:type="gramStart"/>
      <w:r w:rsidRPr="006A73B4">
        <w:rPr>
          <w:rFonts w:ascii="Droid Sans Mono" w:eastAsia="Droid Sans Mono" w:hAnsi="Droid Sans Mono" w:cs="Droid Sans Mono"/>
          <w:highlight w:val="green"/>
        </w:rPr>
        <w:t>plt.ylabel</w:t>
      </w:r>
      <w:proofErr w:type="spellEnd"/>
      <w:r w:rsidRPr="006A73B4">
        <w:rPr>
          <w:rFonts w:ascii="Droid Sans Mono" w:eastAsia="Droid Sans Mono" w:hAnsi="Droid Sans Mono" w:cs="Droid Sans Mono"/>
          <w:highlight w:val="green"/>
        </w:rPr>
        <w:t>(</w:t>
      </w:r>
      <w:proofErr w:type="gramEnd"/>
      <w:r w:rsidRPr="006A73B4">
        <w:rPr>
          <w:rFonts w:ascii="Droid Sans Mono" w:eastAsia="Droid Sans Mono" w:hAnsi="Droid Sans Mono" w:cs="Droid Sans Mono"/>
          <w:highlight w:val="green"/>
        </w:rPr>
        <w:t>‘Mean Inertia’)</w:t>
      </w:r>
    </w:p>
    <w:p w14:paraId="06046891" w14:textId="77777777" w:rsidR="0002002C" w:rsidRDefault="0002002C" w:rsidP="0002002C">
      <w:pPr>
        <w:spacing w:before="120" w:after="120" w:line="276" w:lineRule="auto"/>
        <w:ind w:left="720"/>
        <w:rPr>
          <w:rFonts w:ascii="Arial" w:eastAsia="Arial" w:hAnsi="Arial" w:cs="Arial"/>
        </w:rPr>
      </w:pPr>
    </w:p>
    <w:p w14:paraId="722C3626" w14:textId="77777777" w:rsidR="0002002C" w:rsidRDefault="0002002C" w:rsidP="0002002C">
      <w:pPr>
        <w:pStyle w:val="ListParagraph"/>
        <w:numPr>
          <w:ilvl w:val="0"/>
          <w:numId w:val="35"/>
        </w:numPr>
        <w:spacing w:before="120" w:after="120" w:line="276" w:lineRule="auto"/>
        <w:rPr>
          <w:rFonts w:ascii="Arial" w:eastAsia="Arial" w:hAnsi="Arial" w:cs="Arial"/>
        </w:rPr>
      </w:pPr>
      <w:r w:rsidRPr="006A73B4">
        <w:rPr>
          <w:rFonts w:ascii="Arial" w:eastAsia="Arial" w:hAnsi="Arial" w:cs="Arial"/>
        </w:rPr>
        <w:t xml:space="preserve">Set the tick labels on the x-axis as the values in </w:t>
      </w:r>
      <w:r w:rsidRPr="000B68F1">
        <w:rPr>
          <w:rFonts w:ascii="Droid Sans Mono" w:eastAsia="Droid Sans Mono" w:hAnsi="Droid Sans Mono" w:cs="Droid Sans Mono"/>
        </w:rPr>
        <w:t>x</w:t>
      </w:r>
      <w:r w:rsidRPr="006A73B4">
        <w:rPr>
          <w:rFonts w:ascii="Arial" w:eastAsia="Arial" w:hAnsi="Arial" w:cs="Arial"/>
        </w:rPr>
        <w:t xml:space="preserve"> using </w:t>
      </w:r>
      <w:proofErr w:type="spellStart"/>
      <w:r w:rsidRPr="006A73B4">
        <w:rPr>
          <w:rFonts w:ascii="Droid Sans Mono" w:eastAsia="Droid Sans Mono" w:hAnsi="Droid Sans Mono" w:cs="Droid Sans Mono"/>
          <w:highlight w:val="green"/>
        </w:rPr>
        <w:t>plt.xticks</w:t>
      </w:r>
      <w:proofErr w:type="spellEnd"/>
      <w:r w:rsidRPr="006A73B4">
        <w:rPr>
          <w:rFonts w:ascii="Droid Sans Mono" w:eastAsia="Droid Sans Mono" w:hAnsi="Droid Sans Mono" w:cs="Droid Sans Mono"/>
          <w:highlight w:val="green"/>
        </w:rPr>
        <w:t>(x)</w:t>
      </w:r>
      <w:r>
        <w:rPr>
          <w:rFonts w:ascii="Arial" w:eastAsia="Arial" w:hAnsi="Arial" w:cs="Arial"/>
        </w:rPr>
        <w:t>.</w:t>
      </w:r>
    </w:p>
    <w:p w14:paraId="252647D7" w14:textId="77777777" w:rsidR="0002002C" w:rsidRPr="006A73B4" w:rsidRDefault="0002002C" w:rsidP="0002002C">
      <w:pPr>
        <w:pStyle w:val="ListParagraph"/>
        <w:spacing w:before="120" w:after="120" w:line="276" w:lineRule="auto"/>
        <w:rPr>
          <w:rFonts w:ascii="Arial" w:eastAsia="Arial" w:hAnsi="Arial" w:cs="Arial"/>
        </w:rPr>
      </w:pPr>
    </w:p>
    <w:p w14:paraId="489EDCA5" w14:textId="77777777" w:rsidR="0002002C" w:rsidRPr="006A73B4" w:rsidRDefault="0002002C" w:rsidP="0002002C">
      <w:pPr>
        <w:pStyle w:val="ListParagraph"/>
        <w:numPr>
          <w:ilvl w:val="0"/>
          <w:numId w:val="35"/>
        </w:numPr>
        <w:spacing w:before="120" w:after="120" w:line="276" w:lineRule="auto"/>
        <w:rPr>
          <w:rFonts w:ascii="Arial" w:eastAsia="Arial" w:hAnsi="Arial" w:cs="Arial"/>
        </w:rPr>
      </w:pPr>
      <w:r>
        <w:rPr>
          <w:rFonts w:ascii="Arial" w:eastAsia="Arial" w:hAnsi="Arial" w:cs="Arial"/>
        </w:rPr>
        <w:t>Show</w:t>
      </w:r>
      <w:r w:rsidRPr="006A73B4">
        <w:rPr>
          <w:rFonts w:ascii="Arial" w:eastAsia="Arial" w:hAnsi="Arial" w:cs="Arial"/>
        </w:rPr>
        <w:t xml:space="preserve"> a legend using</w:t>
      </w:r>
      <w:r>
        <w:rPr>
          <w:rFonts w:ascii="Arial" w:eastAsia="Arial" w:hAnsi="Arial" w:cs="Arial"/>
        </w:rPr>
        <w:t xml:space="preserve"> and d</w:t>
      </w:r>
      <w:r w:rsidRPr="006A73B4">
        <w:rPr>
          <w:rFonts w:ascii="Arial" w:eastAsia="Arial" w:hAnsi="Arial" w:cs="Arial"/>
        </w:rPr>
        <w:t xml:space="preserve">isplay the plot </w:t>
      </w:r>
      <w:r>
        <w:rPr>
          <w:rFonts w:ascii="Droid Sans Mono" w:eastAsia="Droid Sans Mono" w:hAnsi="Droid Sans Mono" w:cs="Droid Sans Mono"/>
        </w:rPr>
        <w:t>as follows:</w:t>
      </w:r>
    </w:p>
    <w:p w14:paraId="1183821B" w14:textId="77777777" w:rsidR="0002002C" w:rsidRDefault="0002002C" w:rsidP="0002002C">
      <w:pPr>
        <w:spacing w:after="0" w:line="240" w:lineRule="auto"/>
        <w:ind w:left="720"/>
        <w:rPr>
          <w:rFonts w:ascii="Droid Sans Mono" w:eastAsia="Droid Sans Mono" w:hAnsi="Droid Sans Mono" w:cs="Droid Sans Mono"/>
          <w:highlight w:val="green"/>
        </w:rPr>
      </w:pPr>
    </w:p>
    <w:p w14:paraId="7D230951"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plt.legend</w:t>
      </w:r>
      <w:proofErr w:type="spellEnd"/>
      <w:r>
        <w:rPr>
          <w:rFonts w:ascii="Droid Sans Mono" w:eastAsia="Droid Sans Mono" w:hAnsi="Droid Sans Mono" w:cs="Droid Sans Mono"/>
          <w:highlight w:val="green"/>
        </w:rPr>
        <w:t>()</w:t>
      </w:r>
      <w:proofErr w:type="gramEnd"/>
    </w:p>
    <w:p w14:paraId="44295B84" w14:textId="77777777" w:rsidR="0002002C" w:rsidRDefault="0002002C" w:rsidP="0002002C">
      <w:pPr>
        <w:spacing w:after="0" w:line="240" w:lineRule="auto"/>
        <w:ind w:left="720"/>
        <w:rPr>
          <w:rFonts w:ascii="Arial" w:eastAsia="Arial" w:hAnsi="Arial" w:cs="Arial"/>
        </w:rPr>
      </w:pPr>
      <w:proofErr w:type="spellStart"/>
      <w:proofErr w:type="gramStart"/>
      <w:r>
        <w:rPr>
          <w:rFonts w:ascii="Droid Sans Mono" w:eastAsia="Droid Sans Mono" w:hAnsi="Droid Sans Mono" w:cs="Droid Sans Mono"/>
          <w:highlight w:val="green"/>
        </w:rPr>
        <w:t>plt.show</w:t>
      </w:r>
      <w:proofErr w:type="spellEnd"/>
      <w:r>
        <w:rPr>
          <w:rFonts w:ascii="Droid Sans Mono" w:eastAsia="Droid Sans Mono" w:hAnsi="Droid Sans Mono" w:cs="Droid Sans Mono"/>
          <w:highlight w:val="green"/>
        </w:rPr>
        <w:t>()</w:t>
      </w:r>
      <w:proofErr w:type="gramEnd"/>
    </w:p>
    <w:p w14:paraId="01A8B0CC" w14:textId="77777777" w:rsidR="0002002C" w:rsidRDefault="0002002C" w:rsidP="0002002C">
      <w:pPr>
        <w:spacing w:after="0" w:line="240" w:lineRule="auto"/>
        <w:rPr>
          <w:rFonts w:ascii="Droid Sans Mono" w:eastAsia="Droid Sans Mono" w:hAnsi="Droid Sans Mono" w:cs="Droid Sans Mono"/>
          <w:highlight w:val="green"/>
        </w:rPr>
      </w:pPr>
    </w:p>
    <w:p w14:paraId="3F932D6B" w14:textId="77777777" w:rsidR="0002002C" w:rsidRDefault="0002002C" w:rsidP="0002002C">
      <w:pPr>
        <w:spacing w:before="120" w:after="120" w:line="276" w:lineRule="auto"/>
      </w:pPr>
      <w:r>
        <w:rPr>
          <w:noProof/>
          <w:lang w:eastAsia="en-US"/>
        </w:rPr>
        <w:drawing>
          <wp:inline distT="0" distB="0" distL="114300" distR="114300" wp14:anchorId="529D4F40" wp14:editId="77F630F9">
            <wp:extent cx="6405966" cy="2375546"/>
            <wp:effectExtent l="0" t="0" r="0" b="0"/>
            <wp:docPr id="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0"/>
                    <a:srcRect/>
                    <a:stretch>
                      <a:fillRect/>
                    </a:stretch>
                  </pic:blipFill>
                  <pic:spPr>
                    <a:xfrm>
                      <a:off x="0" y="0"/>
                      <a:ext cx="6405966" cy="2375546"/>
                    </a:xfrm>
                    <a:prstGeom prst="rect">
                      <a:avLst/>
                    </a:prstGeom>
                    <a:ln/>
                  </pic:spPr>
                </pic:pic>
              </a:graphicData>
            </a:graphic>
          </wp:inline>
        </w:drawing>
      </w:r>
    </w:p>
    <w:p w14:paraId="0C423B44" w14:textId="77777777" w:rsidR="0002002C" w:rsidRDefault="0002002C" w:rsidP="0002002C">
      <w:pPr>
        <w:spacing w:before="120" w:after="120" w:line="276" w:lineRule="auto"/>
        <w:jc w:val="center"/>
        <w:rPr>
          <w:rFonts w:ascii="Arial" w:eastAsia="Arial" w:hAnsi="Arial" w:cs="Arial"/>
        </w:rPr>
      </w:pPr>
      <w:r>
        <w:rPr>
          <w:rFonts w:ascii="Arial" w:eastAsia="Arial" w:hAnsi="Arial" w:cs="Arial"/>
        </w:rPr>
        <w:t xml:space="preserve">Figure 4.x: Mean inertia by </w:t>
      </w:r>
      <w:proofErr w:type="spellStart"/>
      <w:r>
        <w:rPr>
          <w:rFonts w:ascii="Arial" w:eastAsia="Arial" w:hAnsi="Arial" w:cs="Arial"/>
        </w:rPr>
        <w:t>n_clusters</w:t>
      </w:r>
      <w:proofErr w:type="spellEnd"/>
      <w:r>
        <w:rPr>
          <w:rFonts w:ascii="Arial" w:eastAsia="Arial" w:hAnsi="Arial" w:cs="Arial"/>
        </w:rPr>
        <w:t xml:space="preserve"> for original features (orange) and PCA transformed features (blue).</w:t>
      </w:r>
    </w:p>
    <w:p w14:paraId="63E85307" w14:textId="77777777" w:rsidR="0002002C" w:rsidRDefault="0002002C" w:rsidP="0002002C">
      <w:pPr>
        <w:spacing w:before="120" w:after="120" w:line="276" w:lineRule="auto"/>
        <w:rPr>
          <w:rFonts w:ascii="Arial" w:eastAsia="Arial" w:hAnsi="Arial" w:cs="Arial"/>
        </w:rPr>
      </w:pPr>
    </w:p>
    <w:p w14:paraId="62C61DA4" w14:textId="77777777" w:rsidR="0002002C" w:rsidRDefault="0002002C" w:rsidP="0002002C">
      <w:pPr>
        <w:spacing w:before="120" w:after="120" w:line="276" w:lineRule="auto"/>
        <w:rPr>
          <w:rFonts w:ascii="Arial" w:eastAsia="Arial" w:hAnsi="Arial" w:cs="Arial"/>
        </w:rPr>
      </w:pPr>
      <w:r>
        <w:rPr>
          <w:rFonts w:ascii="Arial" w:eastAsia="Arial" w:hAnsi="Arial" w:cs="Arial"/>
        </w:rPr>
        <w:t>From the plot we can see that inertia is lower at every number of clusters in the model using the PCA transformation. This indicates that there was less distance between the group centroids and the observations in each cluster after the PCA transformation relative to before the transformation. Thus, by using a PCA</w:t>
      </w:r>
      <w:r>
        <w:rPr>
          <w:rFonts w:ascii="Arial" w:eastAsia="Arial" w:hAnsi="Arial" w:cs="Arial"/>
          <w:i/>
        </w:rPr>
        <w:t xml:space="preserve"> </w:t>
      </w:r>
      <w:r>
        <w:rPr>
          <w:rFonts w:ascii="Arial" w:eastAsia="Arial" w:hAnsi="Arial" w:cs="Arial"/>
        </w:rPr>
        <w:t>transformation on the original features, we were able to decrease the number of features and simultaneously improve our model by decreasing the within-cluster sum of squares (i.e., inertia).</w:t>
      </w:r>
    </w:p>
    <w:p w14:paraId="656BFE35"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HCA and k-Means clustering are two widely-used unsupervised learning techniques used for segmentation. PCA can be used to help reduce the number of dimensions in our data and improve models in an unsupervised fashion. Linear discriminant function analysis (LDA), on the </w:t>
      </w:r>
      <w:r>
        <w:rPr>
          <w:rFonts w:ascii="Arial" w:eastAsia="Arial" w:hAnsi="Arial" w:cs="Arial"/>
        </w:rPr>
        <w:lastRenderedPageBreak/>
        <w:t xml:space="preserve">other hand, is a supervised method for reducing the number of dimensions via data compression.  </w:t>
      </w:r>
    </w:p>
    <w:p w14:paraId="7B042B17" w14:textId="77777777" w:rsidR="0002002C" w:rsidRDefault="0002002C" w:rsidP="0002002C">
      <w:pPr>
        <w:spacing w:before="120" w:after="120" w:line="276" w:lineRule="auto"/>
        <w:rPr>
          <w:rFonts w:ascii="Arial" w:eastAsia="Arial" w:hAnsi="Arial" w:cs="Arial"/>
        </w:rPr>
      </w:pPr>
    </w:p>
    <w:p w14:paraId="69F60A83" w14:textId="77777777" w:rsidR="0002002C" w:rsidRDefault="0002002C" w:rsidP="0002002C">
      <w:pPr>
        <w:spacing w:after="0" w:line="276" w:lineRule="auto"/>
        <w:rPr>
          <w:rFonts w:ascii="Arial" w:eastAsia="Arial" w:hAnsi="Arial" w:cs="Arial"/>
          <w:sz w:val="36"/>
          <w:szCs w:val="36"/>
        </w:rPr>
      </w:pPr>
      <w:r>
        <w:rPr>
          <w:rFonts w:ascii="Arial" w:eastAsia="Arial" w:hAnsi="Arial" w:cs="Arial"/>
          <w:sz w:val="36"/>
          <w:szCs w:val="36"/>
        </w:rPr>
        <w:t>Supervised Data Compression using Linear Discriminant Function Analysis (LDA)</w:t>
      </w:r>
    </w:p>
    <w:p w14:paraId="1EFE38DB" w14:textId="77777777" w:rsidR="0002002C" w:rsidRDefault="0002002C" w:rsidP="0002002C">
      <w:pPr>
        <w:spacing w:before="120" w:after="12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Present x: Brief introduction of Linear Discriminant Function Analysis</w:t>
      </w:r>
    </w:p>
    <w:p w14:paraId="19D7E74D"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As discussed previously, PCA transforms features into a set of variables to maximize the variance among the features. In PCA, the output labels are not considered when fitting the model. Meanwhile, LDA uses the dependent variable to help compress the data into features that best discriminate the classes of the outcome variable. In this section, we will walk through how to use LDA as a supervised data compression technique. </w:t>
      </w:r>
    </w:p>
    <w:p w14:paraId="0AD1423A" w14:textId="77777777" w:rsidR="0002002C" w:rsidRDefault="0002002C" w:rsidP="0002002C">
      <w:pPr>
        <w:spacing w:before="120" w:after="120" w:line="276" w:lineRule="auto"/>
        <w:rPr>
          <w:rFonts w:ascii="Arial" w:eastAsia="Arial" w:hAnsi="Arial" w:cs="Arial"/>
        </w:rPr>
      </w:pPr>
      <w:r>
        <w:rPr>
          <w:rFonts w:ascii="Arial" w:eastAsia="Arial" w:hAnsi="Arial" w:cs="Arial"/>
        </w:rPr>
        <w:t>To demonstrate how to use LDA as supervised dimensionality compression technique we will:</w:t>
      </w:r>
    </w:p>
    <w:p w14:paraId="18E668F7" w14:textId="77777777" w:rsidR="0002002C" w:rsidRDefault="0002002C" w:rsidP="0002002C">
      <w:pPr>
        <w:numPr>
          <w:ilvl w:val="0"/>
          <w:numId w:val="7"/>
        </w:numPr>
        <w:pBdr>
          <w:top w:val="nil"/>
          <w:left w:val="nil"/>
          <w:bottom w:val="nil"/>
          <w:right w:val="nil"/>
          <w:between w:val="nil"/>
        </w:pBdr>
        <w:spacing w:before="120" w:after="0" w:line="276" w:lineRule="auto"/>
        <w:rPr>
          <w:color w:val="000000"/>
        </w:rPr>
      </w:pPr>
      <w:r>
        <w:rPr>
          <w:rFonts w:ascii="Arial" w:eastAsia="Arial" w:hAnsi="Arial" w:cs="Arial"/>
          <w:color w:val="000000"/>
        </w:rPr>
        <w:t xml:space="preserve">Fit an LDA model with all possible </w:t>
      </w:r>
      <w:proofErr w:type="spellStart"/>
      <w:r>
        <w:rPr>
          <w:rFonts w:ascii="Arial" w:eastAsia="Arial" w:hAnsi="Arial" w:cs="Arial"/>
          <w:color w:val="000000"/>
        </w:rPr>
        <w:t>n_components</w:t>
      </w:r>
      <w:proofErr w:type="spellEnd"/>
    </w:p>
    <w:p w14:paraId="5A55808E" w14:textId="77777777" w:rsidR="0002002C" w:rsidRDefault="0002002C" w:rsidP="0002002C">
      <w:pPr>
        <w:numPr>
          <w:ilvl w:val="0"/>
          <w:numId w:val="7"/>
        </w:numPr>
        <w:pBdr>
          <w:top w:val="nil"/>
          <w:left w:val="nil"/>
          <w:bottom w:val="nil"/>
          <w:right w:val="nil"/>
          <w:between w:val="nil"/>
        </w:pBdr>
        <w:spacing w:after="0" w:line="276" w:lineRule="auto"/>
        <w:rPr>
          <w:color w:val="000000"/>
        </w:rPr>
      </w:pPr>
      <w:r>
        <w:rPr>
          <w:rFonts w:ascii="Arial" w:eastAsia="Arial" w:hAnsi="Arial" w:cs="Arial"/>
          <w:color w:val="000000"/>
        </w:rPr>
        <w:t xml:space="preserve">Transform our features to the </w:t>
      </w:r>
      <w:proofErr w:type="spellStart"/>
      <w:r>
        <w:rPr>
          <w:rFonts w:ascii="Arial" w:eastAsia="Arial" w:hAnsi="Arial" w:cs="Arial"/>
          <w:color w:val="000000"/>
        </w:rPr>
        <w:t>n_components</w:t>
      </w:r>
      <w:proofErr w:type="spellEnd"/>
    </w:p>
    <w:p w14:paraId="1D31A39A" w14:textId="77777777" w:rsidR="0002002C" w:rsidRDefault="0002002C" w:rsidP="0002002C">
      <w:pPr>
        <w:numPr>
          <w:ilvl w:val="0"/>
          <w:numId w:val="7"/>
        </w:numPr>
        <w:pBdr>
          <w:top w:val="nil"/>
          <w:left w:val="nil"/>
          <w:bottom w:val="nil"/>
          <w:right w:val="nil"/>
          <w:between w:val="nil"/>
        </w:pBdr>
        <w:spacing w:after="120" w:line="276" w:lineRule="auto"/>
        <w:rPr>
          <w:color w:val="000000"/>
        </w:rPr>
      </w:pPr>
      <w:r>
        <w:rPr>
          <w:rFonts w:ascii="Arial" w:eastAsia="Arial" w:hAnsi="Arial" w:cs="Arial"/>
          <w:color w:val="000000"/>
        </w:rPr>
        <w:t xml:space="preserve">Tune the number of </w:t>
      </w:r>
      <w:proofErr w:type="spellStart"/>
      <w:r>
        <w:rPr>
          <w:rFonts w:ascii="Arial" w:eastAsia="Arial" w:hAnsi="Arial" w:cs="Arial"/>
          <w:color w:val="000000"/>
        </w:rPr>
        <w:t>n_components</w:t>
      </w:r>
      <w:proofErr w:type="spellEnd"/>
    </w:p>
    <w:p w14:paraId="145E0086" w14:textId="77777777" w:rsidR="0002002C" w:rsidRDefault="0002002C" w:rsidP="0002002C">
      <w:pPr>
        <w:spacing w:after="0" w:line="276" w:lineRule="auto"/>
        <w:rPr>
          <w:rFonts w:ascii="Arial" w:eastAsia="Arial" w:hAnsi="Arial" w:cs="Arial"/>
          <w:sz w:val="24"/>
          <w:szCs w:val="24"/>
        </w:rPr>
      </w:pPr>
    </w:p>
    <w:p w14:paraId="7546C348" w14:textId="3B8CDB1A" w:rsidR="0002002C" w:rsidRDefault="0002002C" w:rsidP="0002002C">
      <w:pPr>
        <w:spacing w:after="0" w:line="276" w:lineRule="auto"/>
        <w:rPr>
          <w:rFonts w:ascii="Arial" w:eastAsia="Arial" w:hAnsi="Arial" w:cs="Arial"/>
          <w:sz w:val="28"/>
          <w:szCs w:val="28"/>
        </w:rPr>
      </w:pPr>
      <w:r>
        <w:rPr>
          <w:rFonts w:ascii="Arial" w:eastAsia="Arial" w:hAnsi="Arial" w:cs="Arial"/>
          <w:sz w:val="28"/>
          <w:szCs w:val="28"/>
        </w:rPr>
        <w:t xml:space="preserve">Exercise </w:t>
      </w:r>
      <w:ins w:id="321" w:author="Aaron England" w:date="2019-04-16T10:48:00Z">
        <w:r w:rsidR="002B289D">
          <w:rPr>
            <w:rFonts w:ascii="Arial" w:eastAsia="Arial" w:hAnsi="Arial" w:cs="Arial"/>
            <w:sz w:val="28"/>
            <w:szCs w:val="28"/>
          </w:rPr>
          <w:t>9</w:t>
        </w:r>
      </w:ins>
      <w:del w:id="322" w:author="Aaron England" w:date="2019-04-16T10:48:00Z">
        <w:r w:rsidDel="002B289D">
          <w:rPr>
            <w:rFonts w:ascii="Arial" w:eastAsia="Arial" w:hAnsi="Arial" w:cs="Arial"/>
            <w:sz w:val="28"/>
            <w:szCs w:val="28"/>
          </w:rPr>
          <w:delText>11</w:delText>
        </w:r>
      </w:del>
      <w:r>
        <w:rPr>
          <w:rFonts w:ascii="Arial" w:eastAsia="Arial" w:hAnsi="Arial" w:cs="Arial"/>
          <w:sz w:val="28"/>
          <w:szCs w:val="28"/>
        </w:rPr>
        <w:t>: Fitting LDA Model</w:t>
      </w:r>
    </w:p>
    <w:p w14:paraId="36BEA09C" w14:textId="77777777" w:rsidR="0002002C" w:rsidRPr="006A73B4" w:rsidRDefault="0002002C" w:rsidP="0002002C">
      <w:pPr>
        <w:spacing w:after="0" w:line="276" w:lineRule="auto"/>
        <w:jc w:val="center"/>
        <w:rPr>
          <w:rFonts w:ascii="Arial" w:eastAsia="Arial" w:hAnsi="Arial" w:cs="Arial"/>
          <w:i/>
          <w:color w:val="FF0000"/>
          <w:sz w:val="24"/>
          <w:szCs w:val="24"/>
          <w:highlight w:val="yellow"/>
          <w:u w:val="single"/>
        </w:rPr>
      </w:pPr>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Fitting LDA Model</w:t>
      </w:r>
    </w:p>
    <w:p w14:paraId="4A245976"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To fit the model as a supervised learner using the default parameters of the LDA algorithm we will be using a slightly different </w:t>
      </w:r>
      <w:r>
        <w:rPr>
          <w:rFonts w:ascii="Droid Sans Mono" w:eastAsia="Droid Sans Mono" w:hAnsi="Droid Sans Mono" w:cs="Droid Sans Mono"/>
        </w:rPr>
        <w:t>glass</w:t>
      </w:r>
      <w:r>
        <w:rPr>
          <w:rFonts w:ascii="Arial" w:eastAsia="Arial" w:hAnsi="Arial" w:cs="Arial"/>
        </w:rPr>
        <w:t xml:space="preserve"> data set, </w:t>
      </w:r>
      <w:r>
        <w:rPr>
          <w:rFonts w:ascii="Droid Sans Mono" w:eastAsia="Droid Sans Mono" w:hAnsi="Droid Sans Mono" w:cs="Droid Sans Mono"/>
        </w:rPr>
        <w:t>glass_w_outcome.csv</w:t>
      </w:r>
      <w:r>
        <w:rPr>
          <w:rFonts w:ascii="Arial" w:eastAsia="Arial" w:hAnsi="Arial" w:cs="Arial"/>
        </w:rPr>
        <w:t xml:space="preserve">. This data set contains the same 9 features as </w:t>
      </w:r>
      <w:r>
        <w:rPr>
          <w:rFonts w:ascii="Droid Sans Mono" w:eastAsia="Droid Sans Mono" w:hAnsi="Droid Sans Mono" w:cs="Droid Sans Mono"/>
        </w:rPr>
        <w:t>glass</w:t>
      </w:r>
      <w:r>
        <w:rPr>
          <w:rFonts w:ascii="Arial" w:eastAsia="Arial" w:hAnsi="Arial" w:cs="Arial"/>
        </w:rPr>
        <w:t xml:space="preserve">, but also an outcome variable, </w:t>
      </w:r>
      <w:r>
        <w:rPr>
          <w:rFonts w:ascii="Droid Sans Mono" w:eastAsia="Droid Sans Mono" w:hAnsi="Droid Sans Mono" w:cs="Droid Sans Mono"/>
        </w:rPr>
        <w:t>Type</w:t>
      </w:r>
      <w:r>
        <w:rPr>
          <w:rFonts w:ascii="Arial" w:eastAsia="Arial" w:hAnsi="Arial" w:cs="Arial"/>
        </w:rPr>
        <w:t xml:space="preserve">, corresponding to the type of glass. </w:t>
      </w:r>
      <w:r>
        <w:rPr>
          <w:rFonts w:ascii="Droid Sans Mono" w:eastAsia="Droid Sans Mono" w:hAnsi="Droid Sans Mono" w:cs="Droid Sans Mono"/>
        </w:rPr>
        <w:t xml:space="preserve">Type </w:t>
      </w:r>
      <w:r>
        <w:rPr>
          <w:rFonts w:ascii="Arial" w:eastAsia="Arial" w:hAnsi="Arial" w:cs="Arial"/>
        </w:rPr>
        <w:t>is labeled 1, 2, and 3 for building windows float processed, building windows non float process, and headlamps, respectively.</w:t>
      </w:r>
    </w:p>
    <w:p w14:paraId="6F88E712" w14:textId="77777777" w:rsidR="0002002C" w:rsidRPr="007E7EF3" w:rsidRDefault="0002002C" w:rsidP="0002002C">
      <w:pPr>
        <w:numPr>
          <w:ilvl w:val="0"/>
          <w:numId w:val="11"/>
        </w:numPr>
        <w:pBdr>
          <w:top w:val="nil"/>
          <w:left w:val="nil"/>
          <w:bottom w:val="nil"/>
          <w:right w:val="nil"/>
          <w:between w:val="nil"/>
        </w:pBdr>
        <w:spacing w:before="120" w:after="120" w:line="276" w:lineRule="auto"/>
        <w:rPr>
          <w:rFonts w:ascii="Droid Sans Mono" w:eastAsia="Droid Sans Mono" w:hAnsi="Droid Sans Mono" w:cs="Droid Sans Mono"/>
          <w:highlight w:val="green"/>
        </w:rPr>
      </w:pPr>
      <w:r>
        <w:rPr>
          <w:rStyle w:val="CommentReference"/>
        </w:rPr>
        <w:commentReference w:id="323"/>
      </w:r>
      <w:r>
        <w:rPr>
          <w:rStyle w:val="CommentReference"/>
        </w:rPr>
        <w:commentReference w:id="324"/>
      </w:r>
      <w:r w:rsidR="00357AB3">
        <w:rPr>
          <w:rStyle w:val="CommentReference"/>
        </w:rPr>
        <w:commentReference w:id="325"/>
      </w:r>
      <w:r>
        <w:rPr>
          <w:rFonts w:ascii="Arial" w:eastAsia="Arial" w:hAnsi="Arial" w:cs="Arial"/>
          <w:color w:val="000000"/>
        </w:rPr>
        <w:t xml:space="preserve">Import the glass_w_outcome.csv file and save it as the object </w:t>
      </w:r>
      <w:proofErr w:type="spellStart"/>
      <w:r w:rsidRPr="0002742E">
        <w:rPr>
          <w:rFonts w:ascii="Droid Sans Mono" w:eastAsia="Droid Sans Mono" w:hAnsi="Droid Sans Mono" w:cs="Droid Sans Mono"/>
          <w:color w:val="000000"/>
          <w:highlight w:val="green"/>
          <w:rPrChange w:id="326" w:author="Aaron England" w:date="2019-04-16T10:49:00Z">
            <w:rPr>
              <w:rFonts w:ascii="Droid Sans Mono" w:eastAsia="Droid Sans Mono" w:hAnsi="Droid Sans Mono" w:cs="Droid Sans Mono"/>
              <w:color w:val="000000"/>
            </w:rPr>
          </w:rPrChange>
        </w:rPr>
        <w:t>df</w:t>
      </w:r>
      <w:proofErr w:type="spellEnd"/>
      <w:r>
        <w:rPr>
          <w:rFonts w:ascii="Droid Sans Mono" w:eastAsia="Droid Sans Mono" w:hAnsi="Droid Sans Mono" w:cs="Droid Sans Mono"/>
          <w:color w:val="000000"/>
        </w:rPr>
        <w:t xml:space="preserve"> using the following code:</w:t>
      </w:r>
    </w:p>
    <w:p w14:paraId="72158A42" w14:textId="77777777" w:rsidR="0002002C" w:rsidRDefault="0002002C" w:rsidP="0002002C">
      <w:pPr>
        <w:spacing w:before="120"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pandas as </w:t>
      </w:r>
      <w:proofErr w:type="spellStart"/>
      <w:r>
        <w:rPr>
          <w:rFonts w:ascii="Droid Sans Mono" w:eastAsia="Droid Sans Mono" w:hAnsi="Droid Sans Mono" w:cs="Droid Sans Mono"/>
          <w:highlight w:val="green"/>
        </w:rPr>
        <w:t>pd</w:t>
      </w:r>
      <w:proofErr w:type="spellEnd"/>
    </w:p>
    <w:p w14:paraId="3F65F565"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df</w:t>
      </w:r>
      <w:proofErr w:type="spellEnd"/>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pd.read_csv</w:t>
      </w:r>
      <w:proofErr w:type="spellEnd"/>
      <w:r>
        <w:rPr>
          <w:rFonts w:ascii="Droid Sans Mono" w:eastAsia="Droid Sans Mono" w:hAnsi="Droid Sans Mono" w:cs="Droid Sans Mono"/>
          <w:highlight w:val="green"/>
        </w:rPr>
        <w:t>('glass_w_outcome.csv')</w:t>
      </w:r>
    </w:p>
    <w:p w14:paraId="4584016D" w14:textId="77777777" w:rsidR="0002002C" w:rsidRDefault="0002002C" w:rsidP="0002002C">
      <w:pPr>
        <w:spacing w:after="0" w:line="240" w:lineRule="auto"/>
        <w:rPr>
          <w:rFonts w:ascii="Droid Sans Mono" w:eastAsia="Droid Sans Mono" w:hAnsi="Droid Sans Mono" w:cs="Droid Sans Mono"/>
          <w:highlight w:val="green"/>
        </w:rPr>
      </w:pPr>
    </w:p>
    <w:p w14:paraId="7437955A" w14:textId="77777777" w:rsidR="0002002C" w:rsidRDefault="0002002C" w:rsidP="0002002C">
      <w:pPr>
        <w:numPr>
          <w:ilvl w:val="0"/>
          <w:numId w:val="11"/>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Shuffle the data to remove any ordering effects and save it as the data frame </w:t>
      </w:r>
      <w:proofErr w:type="spellStart"/>
      <w:r>
        <w:rPr>
          <w:rFonts w:ascii="Droid Sans Mono" w:eastAsia="Droid Sans Mono" w:hAnsi="Droid Sans Mono" w:cs="Droid Sans Mono"/>
          <w:color w:val="000000"/>
        </w:rPr>
        <w:t>df_shuffled</w:t>
      </w:r>
      <w:proofErr w:type="spellEnd"/>
      <w:r>
        <w:rPr>
          <w:rFonts w:ascii="Arial" w:eastAsia="Arial" w:hAnsi="Arial" w:cs="Arial"/>
          <w:color w:val="000000"/>
        </w:rPr>
        <w:t xml:space="preserve"> as follows:</w:t>
      </w:r>
    </w:p>
    <w:p w14:paraId="136986F9" w14:textId="77777777" w:rsidR="0002002C" w:rsidRDefault="0002002C" w:rsidP="0002002C">
      <w:pPr>
        <w:spacing w:after="0" w:line="240" w:lineRule="auto"/>
        <w:ind w:left="720"/>
        <w:rPr>
          <w:rFonts w:ascii="Droid Sans Mono" w:eastAsia="Droid Sans Mono" w:hAnsi="Droid Sans Mono" w:cs="Droid Sans Mono"/>
          <w:highlight w:val="green"/>
        </w:rPr>
      </w:pPr>
    </w:p>
    <w:p w14:paraId="526BB9E0"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sklearn.utils</w:t>
      </w:r>
      <w:proofErr w:type="spellEnd"/>
      <w:r>
        <w:rPr>
          <w:rFonts w:ascii="Droid Sans Mono" w:eastAsia="Droid Sans Mono" w:hAnsi="Droid Sans Mono" w:cs="Droid Sans Mono"/>
          <w:highlight w:val="green"/>
        </w:rPr>
        <w:t xml:space="preserve"> import shuffle</w:t>
      </w:r>
    </w:p>
    <w:p w14:paraId="09C6A1CB"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df_shuffled</w:t>
      </w:r>
      <w:proofErr w:type="spellEnd"/>
      <w:r>
        <w:rPr>
          <w:rFonts w:ascii="Droid Sans Mono" w:eastAsia="Droid Sans Mono" w:hAnsi="Droid Sans Mono" w:cs="Droid Sans Mono"/>
          <w:highlight w:val="green"/>
        </w:rPr>
        <w:t xml:space="preserve"> = </w:t>
      </w:r>
      <w:proofErr w:type="gramStart"/>
      <w:r>
        <w:rPr>
          <w:rFonts w:ascii="Droid Sans Mono" w:eastAsia="Droid Sans Mono" w:hAnsi="Droid Sans Mono" w:cs="Droid Sans Mono"/>
          <w:highlight w:val="green"/>
        </w:rPr>
        <w:t>shuffle(</w:t>
      </w:r>
      <w:proofErr w:type="spellStart"/>
      <w:proofErr w:type="gramEnd"/>
      <w:r>
        <w:rPr>
          <w:rFonts w:ascii="Droid Sans Mono" w:eastAsia="Droid Sans Mono" w:hAnsi="Droid Sans Mono" w:cs="Droid Sans Mono"/>
          <w:highlight w:val="green"/>
        </w:rPr>
        <w:t>df</w:t>
      </w:r>
      <w:proofErr w:type="spell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random_state</w:t>
      </w:r>
      <w:proofErr w:type="spellEnd"/>
      <w:r>
        <w:rPr>
          <w:rFonts w:ascii="Droid Sans Mono" w:eastAsia="Droid Sans Mono" w:hAnsi="Droid Sans Mono" w:cs="Droid Sans Mono"/>
          <w:highlight w:val="green"/>
        </w:rPr>
        <w:t>=42)</w:t>
      </w:r>
    </w:p>
    <w:p w14:paraId="24398CF0" w14:textId="77777777" w:rsidR="0002002C" w:rsidRDefault="0002002C" w:rsidP="0002002C">
      <w:pPr>
        <w:spacing w:after="0" w:line="240" w:lineRule="auto"/>
        <w:ind w:left="720"/>
        <w:rPr>
          <w:rFonts w:ascii="Droid Sans Mono" w:eastAsia="Droid Sans Mono" w:hAnsi="Droid Sans Mono" w:cs="Droid Sans Mono"/>
          <w:highlight w:val="green"/>
        </w:rPr>
      </w:pPr>
    </w:p>
    <w:p w14:paraId="4EE0A2C3" w14:textId="77777777" w:rsidR="0002002C" w:rsidRDefault="0002002C" w:rsidP="0002002C">
      <w:pPr>
        <w:numPr>
          <w:ilvl w:val="0"/>
          <w:numId w:val="11"/>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Save </w:t>
      </w:r>
      <w:r>
        <w:rPr>
          <w:rFonts w:ascii="Droid Sans Mono" w:eastAsia="Droid Sans Mono" w:hAnsi="Droid Sans Mono" w:cs="Droid Sans Mono"/>
          <w:color w:val="000000"/>
        </w:rPr>
        <w:t>'Type’</w:t>
      </w:r>
      <w:r>
        <w:rPr>
          <w:rFonts w:ascii="Arial" w:eastAsia="Arial" w:hAnsi="Arial" w:cs="Arial"/>
          <w:color w:val="000000"/>
        </w:rPr>
        <w:t xml:space="preserve"> as </w:t>
      </w:r>
      <w:r>
        <w:rPr>
          <w:rFonts w:ascii="Droid Sans Mono" w:eastAsia="Droid Sans Mono" w:hAnsi="Droid Sans Mono" w:cs="Droid Sans Mono"/>
          <w:color w:val="000000"/>
        </w:rPr>
        <w:t>DV</w:t>
      </w:r>
      <w:r>
        <w:rPr>
          <w:rFonts w:ascii="Arial" w:eastAsia="Arial" w:hAnsi="Arial" w:cs="Arial"/>
          <w:color w:val="000000"/>
        </w:rPr>
        <w:t xml:space="preserve"> (I.e., dependent variable) as follows:</w:t>
      </w:r>
    </w:p>
    <w:p w14:paraId="1AD0E8EF" w14:textId="77777777" w:rsidR="0002002C" w:rsidRDefault="0002002C" w:rsidP="0002002C">
      <w:pPr>
        <w:spacing w:after="0" w:line="240" w:lineRule="auto"/>
        <w:ind w:firstLine="720"/>
        <w:rPr>
          <w:rFonts w:ascii="Droid Sans Mono" w:eastAsia="Droid Sans Mono" w:hAnsi="Droid Sans Mono" w:cs="Droid Sans Mono"/>
          <w:highlight w:val="green"/>
        </w:rPr>
      </w:pPr>
    </w:p>
    <w:p w14:paraId="5B84E759" w14:textId="77777777" w:rsidR="0002002C" w:rsidRDefault="0002002C" w:rsidP="0002002C">
      <w:pPr>
        <w:spacing w:after="0" w:line="240" w:lineRule="auto"/>
        <w:ind w:firstLine="720"/>
        <w:rPr>
          <w:rFonts w:ascii="Droid Sans Mono" w:eastAsia="Droid Sans Mono" w:hAnsi="Droid Sans Mono" w:cs="Droid Sans Mono"/>
          <w:highlight w:val="green"/>
        </w:rPr>
      </w:pPr>
      <w:r>
        <w:rPr>
          <w:rFonts w:ascii="Droid Sans Mono" w:eastAsia="Droid Sans Mono" w:hAnsi="Droid Sans Mono" w:cs="Droid Sans Mono"/>
          <w:highlight w:val="green"/>
        </w:rPr>
        <w:t>DV = 'Type'</w:t>
      </w:r>
    </w:p>
    <w:p w14:paraId="14AC28F6" w14:textId="77777777" w:rsidR="0002002C" w:rsidRPr="006A73B4" w:rsidRDefault="0002002C" w:rsidP="0002002C">
      <w:pPr>
        <w:pBdr>
          <w:top w:val="nil"/>
          <w:left w:val="nil"/>
          <w:bottom w:val="nil"/>
          <w:right w:val="nil"/>
          <w:between w:val="nil"/>
        </w:pBdr>
        <w:spacing w:before="120" w:after="120" w:line="276" w:lineRule="auto"/>
        <w:rPr>
          <w:color w:val="000000"/>
        </w:rPr>
      </w:pPr>
    </w:p>
    <w:p w14:paraId="2BAC20DD" w14:textId="11C8BD50" w:rsidR="0002002C" w:rsidRPr="0002742E" w:rsidRDefault="0002002C" w:rsidP="0002002C">
      <w:pPr>
        <w:numPr>
          <w:ilvl w:val="0"/>
          <w:numId w:val="11"/>
        </w:numPr>
        <w:pBdr>
          <w:top w:val="nil"/>
          <w:left w:val="nil"/>
          <w:bottom w:val="nil"/>
          <w:right w:val="nil"/>
          <w:between w:val="nil"/>
        </w:pBdr>
        <w:spacing w:before="120" w:after="120" w:line="276" w:lineRule="auto"/>
        <w:rPr>
          <w:ins w:id="327" w:author="Aaron England" w:date="2019-04-16T10:50:00Z"/>
          <w:color w:val="000000"/>
          <w:rPrChange w:id="328" w:author="Aaron England" w:date="2019-04-16T10:50:00Z">
            <w:rPr>
              <w:ins w:id="329" w:author="Aaron England" w:date="2019-04-16T10:50:00Z"/>
              <w:rFonts w:ascii="Arial" w:eastAsia="Arial" w:hAnsi="Arial" w:cs="Arial"/>
              <w:i/>
              <w:color w:val="000000"/>
            </w:rPr>
          </w:rPrChange>
        </w:rPr>
      </w:pPr>
      <w:r>
        <w:rPr>
          <w:rFonts w:ascii="Arial" w:eastAsia="Arial" w:hAnsi="Arial" w:cs="Arial"/>
          <w:color w:val="000000"/>
        </w:rPr>
        <w:t>Split the shuffled data into features</w:t>
      </w:r>
      <w:r>
        <w:rPr>
          <w:rFonts w:ascii="Droid Sans Mono" w:eastAsia="Droid Sans Mono" w:hAnsi="Droid Sans Mono" w:cs="Droid Sans Mono"/>
          <w:color w:val="000000"/>
        </w:rPr>
        <w:t xml:space="preserve"> (i.e., X)</w:t>
      </w:r>
      <w:r>
        <w:rPr>
          <w:rFonts w:ascii="Arial" w:eastAsia="Arial" w:hAnsi="Arial" w:cs="Arial"/>
          <w:color w:val="000000"/>
        </w:rPr>
        <w:t xml:space="preserve"> and outcome</w:t>
      </w:r>
      <w:r>
        <w:rPr>
          <w:rFonts w:ascii="Droid Sans Mono" w:eastAsia="Droid Sans Mono" w:hAnsi="Droid Sans Mono" w:cs="Droid Sans Mono"/>
          <w:color w:val="000000"/>
        </w:rPr>
        <w:t xml:space="preserve"> (i.e., y)</w:t>
      </w:r>
      <w:r>
        <w:rPr>
          <w:rFonts w:ascii="Arial" w:eastAsia="Arial" w:hAnsi="Arial" w:cs="Arial"/>
          <w:i/>
          <w:color w:val="000000"/>
        </w:rPr>
        <w:t xml:space="preserve"> </w:t>
      </w:r>
      <w:r>
        <w:rPr>
          <w:rFonts w:ascii="Arial" w:eastAsia="Arial" w:hAnsi="Arial" w:cs="Arial"/>
          <w:color w:val="000000"/>
        </w:rPr>
        <w:t>using</w:t>
      </w:r>
      <w:r>
        <w:rPr>
          <w:rFonts w:ascii="Droid Sans Mono" w:eastAsia="Droid Sans Mono" w:hAnsi="Droid Sans Mono" w:cs="Droid Sans Mono"/>
          <w:color w:val="000000"/>
        </w:rPr>
        <w:t xml:space="preserve"> </w:t>
      </w:r>
      <w:r w:rsidRPr="00462079">
        <w:rPr>
          <w:rFonts w:ascii="Droid Sans Mono" w:eastAsia="Droid Sans Mono" w:hAnsi="Droid Sans Mono" w:cs="Droid Sans Mono"/>
          <w:color w:val="000000"/>
          <w:highlight w:val="green"/>
        </w:rPr>
        <w:t xml:space="preserve">X = </w:t>
      </w:r>
      <w:proofErr w:type="spellStart"/>
      <w:r w:rsidRPr="00462079">
        <w:rPr>
          <w:rFonts w:ascii="Droid Sans Mono" w:eastAsia="Droid Sans Mono" w:hAnsi="Droid Sans Mono" w:cs="Droid Sans Mono"/>
          <w:color w:val="000000"/>
          <w:highlight w:val="green"/>
        </w:rPr>
        <w:t>df_</w:t>
      </w:r>
      <w:proofErr w:type="gramStart"/>
      <w:r w:rsidRPr="00462079">
        <w:rPr>
          <w:rFonts w:ascii="Droid Sans Mono" w:eastAsia="Droid Sans Mono" w:hAnsi="Droid Sans Mono" w:cs="Droid Sans Mono"/>
          <w:color w:val="000000"/>
          <w:highlight w:val="green"/>
        </w:rPr>
        <w:t>shuffled.drop</w:t>
      </w:r>
      <w:proofErr w:type="spellEnd"/>
      <w:r w:rsidRPr="00462079">
        <w:rPr>
          <w:rFonts w:ascii="Droid Sans Mono" w:eastAsia="Droid Sans Mono" w:hAnsi="Droid Sans Mono" w:cs="Droid Sans Mono"/>
          <w:color w:val="000000"/>
          <w:highlight w:val="green"/>
        </w:rPr>
        <w:t>(</w:t>
      </w:r>
      <w:proofErr w:type="gramEnd"/>
      <w:r w:rsidRPr="00462079">
        <w:rPr>
          <w:rFonts w:ascii="Droid Sans Mono" w:eastAsia="Droid Sans Mono" w:hAnsi="Droid Sans Mono" w:cs="Droid Sans Mono"/>
          <w:color w:val="000000"/>
          <w:highlight w:val="green"/>
        </w:rPr>
        <w:t>DV, axis=1)</w:t>
      </w:r>
      <w:r>
        <w:rPr>
          <w:rFonts w:ascii="Arial" w:eastAsia="Arial" w:hAnsi="Arial" w:cs="Arial"/>
          <w:color w:val="000000"/>
        </w:rPr>
        <w:t xml:space="preserve"> and</w:t>
      </w:r>
      <w:r>
        <w:rPr>
          <w:rFonts w:ascii="Droid Sans Mono" w:eastAsia="Droid Sans Mono" w:hAnsi="Droid Sans Mono" w:cs="Droid Sans Mono"/>
          <w:color w:val="000000"/>
        </w:rPr>
        <w:t xml:space="preserve"> </w:t>
      </w:r>
      <w:r w:rsidRPr="00462079">
        <w:rPr>
          <w:rFonts w:ascii="Droid Sans Mono" w:eastAsia="Droid Sans Mono" w:hAnsi="Droid Sans Mono" w:cs="Droid Sans Mono"/>
          <w:color w:val="000000"/>
          <w:highlight w:val="green"/>
        </w:rPr>
        <w:t xml:space="preserve">y = </w:t>
      </w:r>
      <w:proofErr w:type="spellStart"/>
      <w:r w:rsidRPr="00462079">
        <w:rPr>
          <w:rFonts w:ascii="Droid Sans Mono" w:eastAsia="Droid Sans Mono" w:hAnsi="Droid Sans Mono" w:cs="Droid Sans Mono"/>
          <w:color w:val="000000"/>
          <w:highlight w:val="green"/>
        </w:rPr>
        <w:t>df_shuffled</w:t>
      </w:r>
      <w:proofErr w:type="spellEnd"/>
      <w:r w:rsidRPr="00462079">
        <w:rPr>
          <w:rFonts w:ascii="Droid Sans Mono" w:eastAsia="Droid Sans Mono" w:hAnsi="Droid Sans Mono" w:cs="Droid Sans Mono"/>
          <w:color w:val="000000"/>
          <w:highlight w:val="green"/>
        </w:rPr>
        <w:t>[DV]</w:t>
      </w:r>
      <w:r>
        <w:rPr>
          <w:rFonts w:ascii="Arial" w:eastAsia="Arial" w:hAnsi="Arial" w:cs="Arial"/>
          <w:color w:val="000000"/>
        </w:rPr>
        <w:t>, respectively</w:t>
      </w:r>
      <w:r>
        <w:rPr>
          <w:rFonts w:ascii="Arial" w:eastAsia="Arial" w:hAnsi="Arial" w:cs="Arial"/>
          <w:i/>
          <w:color w:val="000000"/>
        </w:rPr>
        <w:t xml:space="preserve">. </w:t>
      </w:r>
    </w:p>
    <w:p w14:paraId="5D135A96" w14:textId="77777777" w:rsidR="0002742E" w:rsidRDefault="0002742E" w:rsidP="0002742E">
      <w:pPr>
        <w:pBdr>
          <w:top w:val="nil"/>
          <w:left w:val="nil"/>
          <w:bottom w:val="nil"/>
          <w:right w:val="nil"/>
          <w:between w:val="nil"/>
        </w:pBdr>
        <w:spacing w:before="120" w:after="120" w:line="276" w:lineRule="auto"/>
        <w:ind w:left="720"/>
        <w:rPr>
          <w:color w:val="000000"/>
        </w:rPr>
        <w:pPrChange w:id="330" w:author="Aaron England" w:date="2019-04-16T10:50:00Z">
          <w:pPr>
            <w:numPr>
              <w:numId w:val="11"/>
            </w:numPr>
            <w:pBdr>
              <w:top w:val="nil"/>
              <w:left w:val="nil"/>
              <w:bottom w:val="nil"/>
              <w:right w:val="nil"/>
              <w:between w:val="nil"/>
            </w:pBdr>
            <w:spacing w:before="120" w:after="120" w:line="276" w:lineRule="auto"/>
            <w:ind w:left="720" w:hanging="360"/>
          </w:pPr>
        </w:pPrChange>
      </w:pPr>
    </w:p>
    <w:p w14:paraId="05757A4E" w14:textId="5901B106" w:rsidR="0002002C" w:rsidRPr="001C0919" w:rsidDel="0002742E" w:rsidRDefault="0002002C" w:rsidP="0002002C">
      <w:pPr>
        <w:pStyle w:val="ListParagraph"/>
        <w:spacing w:before="120" w:after="120" w:line="276" w:lineRule="auto"/>
        <w:jc w:val="center"/>
        <w:rPr>
          <w:moveFrom w:id="331" w:author="Aaron England" w:date="2019-04-16T10:50:00Z"/>
          <w:rFonts w:ascii="Arial" w:eastAsia="Arial" w:hAnsi="Arial" w:cs="Arial"/>
          <w:i/>
          <w:color w:val="C00000"/>
          <w:highlight w:val="yellow"/>
        </w:rPr>
      </w:pPr>
      <w:moveFromRangeStart w:id="332" w:author="Aaron England" w:date="2019-04-16T10:50:00Z" w:name="move6304246"/>
      <w:moveFrom w:id="333" w:author="Aaron England" w:date="2019-04-16T10:50:00Z">
        <w:r w:rsidRPr="001C0919" w:rsidDel="0002742E">
          <w:rPr>
            <w:rFonts w:ascii="Arial" w:eastAsia="Arial" w:hAnsi="Arial" w:cs="Arial"/>
            <w:b/>
            <w:i/>
            <w:color w:val="C00000"/>
            <w:highlight w:val="yellow"/>
          </w:rPr>
          <w:t>Discussion</w:t>
        </w:r>
        <w:r w:rsidRPr="001C0919" w:rsidDel="0002742E">
          <w:rPr>
            <w:rFonts w:ascii="Arial" w:eastAsia="Arial" w:hAnsi="Arial" w:cs="Arial"/>
            <w:i/>
            <w:color w:val="C00000"/>
            <w:highlight w:val="yellow"/>
          </w:rPr>
          <w:t>: What is the advantage of saving our outcome variable as DV?</w:t>
        </w:r>
      </w:moveFrom>
    </w:p>
    <w:p w14:paraId="06E1C8C6" w14:textId="0ECE0CAB" w:rsidR="0002002C" w:rsidRPr="006A73B4" w:rsidDel="0002742E" w:rsidRDefault="0002002C" w:rsidP="0002002C">
      <w:pPr>
        <w:pStyle w:val="ListParagraph"/>
        <w:spacing w:before="120" w:after="120" w:line="276" w:lineRule="auto"/>
        <w:jc w:val="center"/>
        <w:rPr>
          <w:moveFrom w:id="334" w:author="Aaron England" w:date="2019-04-16T10:50:00Z"/>
          <w:rFonts w:ascii="Arial" w:eastAsia="Arial" w:hAnsi="Arial" w:cs="Arial"/>
          <w:i/>
          <w:color w:val="C00000"/>
          <w:highlight w:val="yellow"/>
        </w:rPr>
      </w:pPr>
      <w:moveFrom w:id="335" w:author="Aaron England" w:date="2019-04-16T10:50:00Z">
        <w:r w:rsidRPr="001C0919" w:rsidDel="0002742E">
          <w:rPr>
            <w:rFonts w:ascii="Arial" w:eastAsia="Arial" w:hAnsi="Arial" w:cs="Arial"/>
            <w:b/>
            <w:i/>
            <w:color w:val="C00000"/>
            <w:highlight w:val="yellow"/>
          </w:rPr>
          <w:t>Answer</w:t>
        </w:r>
        <w:r w:rsidRPr="001C0919" w:rsidDel="0002742E">
          <w:rPr>
            <w:rFonts w:ascii="Arial" w:eastAsia="Arial" w:hAnsi="Arial" w:cs="Arial"/>
            <w:i/>
            <w:color w:val="C00000"/>
            <w:highlight w:val="yellow"/>
          </w:rPr>
          <w:t xml:space="preserve">: By saving target as DV we do not need to write </w:t>
        </w:r>
        <w:r w:rsidRPr="001C0919" w:rsidDel="0002742E">
          <w:rPr>
            <w:rFonts w:ascii="Droid Sans Mono" w:eastAsia="Droid Sans Mono" w:hAnsi="Droid Sans Mono" w:cs="Droid Sans Mono"/>
            <w:i/>
            <w:color w:val="C00000"/>
            <w:highlight w:val="yellow"/>
          </w:rPr>
          <w:t xml:space="preserve">Type </w:t>
        </w:r>
        <w:r w:rsidRPr="001C0919" w:rsidDel="0002742E">
          <w:rPr>
            <w:rFonts w:ascii="Arial" w:eastAsia="Arial" w:hAnsi="Arial" w:cs="Arial"/>
            <w:i/>
            <w:color w:val="C00000"/>
            <w:highlight w:val="yellow"/>
          </w:rPr>
          <w:t xml:space="preserve">in the two places where it refers to </w:t>
        </w:r>
        <w:r w:rsidRPr="001C0919" w:rsidDel="0002742E">
          <w:rPr>
            <w:rFonts w:ascii="Droid Sans Mono" w:eastAsia="Droid Sans Mono" w:hAnsi="Droid Sans Mono" w:cs="Droid Sans Mono"/>
            <w:i/>
            <w:color w:val="C00000"/>
            <w:highlight w:val="yellow"/>
          </w:rPr>
          <w:t xml:space="preserve">DV </w:t>
        </w:r>
        <w:r w:rsidDel="0002742E">
          <w:rPr>
            <w:rFonts w:ascii="Arial" w:eastAsia="Arial" w:hAnsi="Arial" w:cs="Arial"/>
            <w:i/>
            <w:color w:val="C00000"/>
            <w:highlight w:val="yellow"/>
          </w:rPr>
          <w:t>in step 4</w:t>
        </w:r>
        <w:r w:rsidRPr="001C0919" w:rsidDel="0002742E">
          <w:rPr>
            <w:rFonts w:ascii="Arial" w:eastAsia="Arial" w:hAnsi="Arial" w:cs="Arial"/>
            <w:i/>
            <w:color w:val="C00000"/>
            <w:highlight w:val="yellow"/>
          </w:rPr>
          <w:t xml:space="preserve">. This allows the code to be flexible to different data sets. By saving </w:t>
        </w:r>
        <w:r w:rsidRPr="001C0919" w:rsidDel="0002742E">
          <w:rPr>
            <w:rFonts w:ascii="Droid Sans Mono" w:eastAsia="Droid Sans Mono" w:hAnsi="Droid Sans Mono" w:cs="Droid Sans Mono"/>
            <w:i/>
            <w:color w:val="C00000"/>
            <w:highlight w:val="yellow"/>
          </w:rPr>
          <w:t xml:space="preserve">Type </w:t>
        </w:r>
        <w:r w:rsidRPr="001C0919" w:rsidDel="0002742E">
          <w:rPr>
            <w:rFonts w:ascii="Arial" w:eastAsia="Arial" w:hAnsi="Arial" w:cs="Arial"/>
            <w:i/>
            <w:color w:val="C00000"/>
            <w:highlight w:val="yellow"/>
          </w:rPr>
          <w:t xml:space="preserve">as </w:t>
        </w:r>
        <w:r w:rsidRPr="001C0919" w:rsidDel="0002742E">
          <w:rPr>
            <w:rFonts w:ascii="Droid Sans Mono" w:eastAsia="Droid Sans Mono" w:hAnsi="Droid Sans Mono" w:cs="Droid Sans Mono"/>
            <w:i/>
            <w:color w:val="C00000"/>
            <w:highlight w:val="yellow"/>
          </w:rPr>
          <w:t xml:space="preserve">DV </w:t>
        </w:r>
        <w:r w:rsidRPr="001C0919" w:rsidDel="0002742E">
          <w:rPr>
            <w:rFonts w:ascii="Arial" w:eastAsia="Arial" w:hAnsi="Arial" w:cs="Arial"/>
            <w:i/>
            <w:color w:val="C00000"/>
            <w:highlight w:val="yellow"/>
          </w:rPr>
          <w:t>ahead of time the dependent variable just needs to be changed in one place rather than several.</w:t>
        </w:r>
      </w:moveFrom>
    </w:p>
    <w:moveFromRangeEnd w:id="332"/>
    <w:p w14:paraId="1EDFFD84" w14:textId="77777777" w:rsidR="0002002C" w:rsidRDefault="0002002C" w:rsidP="0002002C">
      <w:pPr>
        <w:numPr>
          <w:ilvl w:val="0"/>
          <w:numId w:val="11"/>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Scale </w:t>
      </w:r>
      <w:proofErr w:type="spellStart"/>
      <w:r>
        <w:rPr>
          <w:rFonts w:ascii="Droid Sans Mono" w:eastAsia="Droid Sans Mono" w:hAnsi="Droid Sans Mono" w:cs="Droid Sans Mono"/>
          <w:color w:val="000000"/>
        </w:rPr>
        <w:t>df_shuffled</w:t>
      </w:r>
      <w:proofErr w:type="spellEnd"/>
      <w:r>
        <w:rPr>
          <w:rFonts w:ascii="Arial" w:eastAsia="Arial" w:hAnsi="Arial" w:cs="Arial"/>
          <w:color w:val="000000"/>
        </w:rPr>
        <w:t xml:space="preserve"> by, first, instantiating a </w:t>
      </w:r>
      <w:proofErr w:type="spellStart"/>
      <w:r>
        <w:rPr>
          <w:rFonts w:ascii="Droid Sans Mono" w:eastAsia="Droid Sans Mono" w:hAnsi="Droid Sans Mono" w:cs="Droid Sans Mono"/>
          <w:color w:val="000000"/>
        </w:rPr>
        <w:t>StandardScaler</w:t>
      </w:r>
      <w:proofErr w:type="spellEnd"/>
      <w:r>
        <w:rPr>
          <w:rFonts w:ascii="Arial" w:eastAsia="Arial" w:hAnsi="Arial" w:cs="Arial"/>
          <w:color w:val="000000"/>
        </w:rPr>
        <w:t xml:space="preserve"> object named </w:t>
      </w:r>
      <w:r>
        <w:rPr>
          <w:rFonts w:ascii="Droid Sans Mono" w:eastAsia="Droid Sans Mono" w:hAnsi="Droid Sans Mono" w:cs="Droid Sans Mono"/>
          <w:color w:val="000000"/>
        </w:rPr>
        <w:t xml:space="preserve">scaler </w:t>
      </w:r>
      <w:r>
        <w:rPr>
          <w:rFonts w:ascii="Arial" w:eastAsia="Arial" w:hAnsi="Arial" w:cs="Arial"/>
          <w:color w:val="000000"/>
        </w:rPr>
        <w:t xml:space="preserve">using </w:t>
      </w:r>
      <w:r w:rsidRPr="006A73B4">
        <w:rPr>
          <w:rFonts w:ascii="Droid Sans Mono" w:eastAsia="Droid Sans Mono" w:hAnsi="Droid Sans Mono" w:cs="Droid Sans Mono"/>
          <w:color w:val="000000"/>
          <w:highlight w:val="green"/>
        </w:rPr>
        <w:t xml:space="preserve">scaler = </w:t>
      </w:r>
      <w:proofErr w:type="spellStart"/>
      <w:proofErr w:type="gramStart"/>
      <w:r w:rsidRPr="006A73B4">
        <w:rPr>
          <w:rFonts w:ascii="Droid Sans Mono" w:eastAsia="Droid Sans Mono" w:hAnsi="Droid Sans Mono" w:cs="Droid Sans Mono"/>
          <w:color w:val="000000"/>
          <w:highlight w:val="green"/>
        </w:rPr>
        <w:t>StandardScaler</w:t>
      </w:r>
      <w:proofErr w:type="spellEnd"/>
      <w:r w:rsidRPr="006A73B4">
        <w:rPr>
          <w:rFonts w:ascii="Droid Sans Mono" w:eastAsia="Droid Sans Mono" w:hAnsi="Droid Sans Mono" w:cs="Droid Sans Mono"/>
          <w:color w:val="000000"/>
          <w:highlight w:val="green"/>
        </w:rPr>
        <w:t>(</w:t>
      </w:r>
      <w:proofErr w:type="gramEnd"/>
      <w:r w:rsidRPr="006A73B4">
        <w:rPr>
          <w:rFonts w:ascii="Droid Sans Mono" w:eastAsia="Droid Sans Mono" w:hAnsi="Droid Sans Mono" w:cs="Droid Sans Mono"/>
          <w:color w:val="000000"/>
          <w:highlight w:val="green"/>
        </w:rPr>
        <w:t>)</w:t>
      </w:r>
      <w:r>
        <w:rPr>
          <w:rFonts w:ascii="Arial" w:eastAsia="Arial" w:hAnsi="Arial" w:cs="Arial"/>
          <w:color w:val="000000"/>
        </w:rPr>
        <w:t xml:space="preserve">. Fit scaler to </w:t>
      </w:r>
      <w:r>
        <w:rPr>
          <w:rFonts w:ascii="Droid Sans Mono" w:eastAsia="Droid Sans Mono" w:hAnsi="Droid Sans Mono" w:cs="Droid Sans Mono"/>
          <w:color w:val="000000"/>
        </w:rPr>
        <w:t>X and transform X into the scaled features</w:t>
      </w:r>
      <w:r>
        <w:rPr>
          <w:rFonts w:ascii="Arial" w:eastAsia="Arial" w:hAnsi="Arial" w:cs="Arial"/>
          <w:color w:val="000000"/>
        </w:rPr>
        <w:t xml:space="preserve"> using </w:t>
      </w:r>
      <w:proofErr w:type="spellStart"/>
      <w:r w:rsidRPr="006A73B4">
        <w:rPr>
          <w:rFonts w:ascii="Arial" w:eastAsia="Arial" w:hAnsi="Arial" w:cs="Arial"/>
          <w:color w:val="000000"/>
          <w:highlight w:val="green"/>
        </w:rPr>
        <w:t>scaled_features</w:t>
      </w:r>
      <w:proofErr w:type="spellEnd"/>
      <w:r w:rsidRPr="006A73B4">
        <w:rPr>
          <w:rFonts w:ascii="Arial" w:eastAsia="Arial" w:hAnsi="Arial" w:cs="Arial"/>
          <w:color w:val="000000"/>
          <w:highlight w:val="green"/>
        </w:rPr>
        <w:t xml:space="preserve"> = </w:t>
      </w:r>
      <w:proofErr w:type="spellStart"/>
      <w:r w:rsidRPr="006A73B4">
        <w:rPr>
          <w:rFonts w:ascii="Droid Sans Mono" w:eastAsia="Droid Sans Mono" w:hAnsi="Droid Sans Mono" w:cs="Droid Sans Mono"/>
          <w:color w:val="000000"/>
          <w:highlight w:val="green"/>
        </w:rPr>
        <w:t>scaler.fit_transform</w:t>
      </w:r>
      <w:proofErr w:type="spellEnd"/>
      <w:r w:rsidRPr="006A73B4">
        <w:rPr>
          <w:rFonts w:ascii="Droid Sans Mono" w:eastAsia="Droid Sans Mono" w:hAnsi="Droid Sans Mono" w:cs="Droid Sans Mono"/>
          <w:color w:val="000000"/>
          <w:highlight w:val="green"/>
        </w:rPr>
        <w:t>(</w:t>
      </w:r>
      <w:r>
        <w:rPr>
          <w:rFonts w:ascii="Droid Sans Mono" w:eastAsia="Droid Sans Mono" w:hAnsi="Droid Sans Mono" w:cs="Droid Sans Mono"/>
          <w:color w:val="000000"/>
          <w:highlight w:val="green"/>
        </w:rPr>
        <w:t>X</w:t>
      </w:r>
      <w:r w:rsidRPr="006A73B4">
        <w:rPr>
          <w:rFonts w:ascii="Droid Sans Mono" w:eastAsia="Droid Sans Mono" w:hAnsi="Droid Sans Mono" w:cs="Droid Sans Mono"/>
          <w:color w:val="000000"/>
          <w:highlight w:val="green"/>
        </w:rPr>
        <w:t>)</w:t>
      </w:r>
      <w:r>
        <w:rPr>
          <w:rFonts w:ascii="Arial" w:eastAsia="Arial" w:hAnsi="Arial" w:cs="Arial"/>
          <w:color w:val="000000"/>
        </w:rPr>
        <w:t xml:space="preserve">. </w:t>
      </w:r>
    </w:p>
    <w:p w14:paraId="120D8387" w14:textId="77777777" w:rsidR="0002002C" w:rsidRDefault="0002002C" w:rsidP="0002002C">
      <w:pPr>
        <w:spacing w:before="120" w:after="120" w:line="276" w:lineRule="auto"/>
        <w:rPr>
          <w:rFonts w:ascii="Arial" w:eastAsia="Arial" w:hAnsi="Arial" w:cs="Arial"/>
          <w:highlight w:val="cyan"/>
        </w:rPr>
      </w:pPr>
    </w:p>
    <w:p w14:paraId="2B7B8BF7" w14:textId="77777777" w:rsidR="0002002C" w:rsidRDefault="0002002C" w:rsidP="0002002C">
      <w:pPr>
        <w:numPr>
          <w:ilvl w:val="0"/>
          <w:numId w:val="11"/>
        </w:numPr>
        <w:pBdr>
          <w:top w:val="nil"/>
          <w:left w:val="nil"/>
          <w:bottom w:val="nil"/>
          <w:right w:val="nil"/>
          <w:between w:val="nil"/>
        </w:pBdr>
        <w:spacing w:before="120" w:after="120" w:line="276" w:lineRule="auto"/>
        <w:rPr>
          <w:color w:val="000000"/>
        </w:rPr>
      </w:pPr>
      <w:r>
        <w:rPr>
          <w:color w:val="000000"/>
        </w:rPr>
        <w:t xml:space="preserve">Split </w:t>
      </w:r>
      <w:proofErr w:type="spellStart"/>
      <w:r w:rsidRPr="006A73B4">
        <w:rPr>
          <w:color w:val="000000"/>
          <w:highlight w:val="green"/>
        </w:rPr>
        <w:t>scaled_features</w:t>
      </w:r>
      <w:proofErr w:type="spellEnd"/>
      <w:r>
        <w:rPr>
          <w:color w:val="000000"/>
        </w:rPr>
        <w:t xml:space="preserve"> and </w:t>
      </w:r>
      <w:r w:rsidRPr="006A73B4">
        <w:rPr>
          <w:color w:val="000000"/>
          <w:highlight w:val="green"/>
        </w:rPr>
        <w:t>y</w:t>
      </w:r>
      <w:r>
        <w:rPr>
          <w:color w:val="000000"/>
        </w:rPr>
        <w:t xml:space="preserve"> into testing and training as follows:</w:t>
      </w:r>
    </w:p>
    <w:p w14:paraId="3DB545DE" w14:textId="77777777" w:rsidR="0002002C" w:rsidRPr="006A73B4" w:rsidRDefault="0002002C" w:rsidP="0002002C">
      <w:pPr>
        <w:pBdr>
          <w:top w:val="nil"/>
          <w:left w:val="nil"/>
          <w:bottom w:val="nil"/>
          <w:right w:val="nil"/>
          <w:between w:val="nil"/>
        </w:pBdr>
        <w:spacing w:after="0" w:line="240" w:lineRule="auto"/>
        <w:ind w:left="720"/>
        <w:rPr>
          <w:color w:val="000000"/>
          <w:highlight w:val="green"/>
        </w:rPr>
      </w:pPr>
      <w:proofErr w:type="gramStart"/>
      <w:r w:rsidRPr="006A73B4">
        <w:rPr>
          <w:color w:val="000000"/>
          <w:highlight w:val="green"/>
        </w:rPr>
        <w:t>from</w:t>
      </w:r>
      <w:proofErr w:type="gramEnd"/>
      <w:r w:rsidRPr="006A73B4">
        <w:rPr>
          <w:color w:val="000000"/>
          <w:highlight w:val="green"/>
        </w:rPr>
        <w:t xml:space="preserve"> </w:t>
      </w:r>
      <w:proofErr w:type="spellStart"/>
      <w:r w:rsidRPr="006A73B4">
        <w:rPr>
          <w:color w:val="000000"/>
          <w:highlight w:val="green"/>
        </w:rPr>
        <w:t>sklearn.model_selection</w:t>
      </w:r>
      <w:proofErr w:type="spellEnd"/>
      <w:r w:rsidRPr="006A73B4">
        <w:rPr>
          <w:color w:val="000000"/>
          <w:highlight w:val="green"/>
        </w:rPr>
        <w:t xml:space="preserve"> import </w:t>
      </w:r>
      <w:proofErr w:type="spellStart"/>
      <w:r w:rsidRPr="006A73B4">
        <w:rPr>
          <w:color w:val="000000"/>
          <w:highlight w:val="green"/>
        </w:rPr>
        <w:t>train_test_split</w:t>
      </w:r>
      <w:proofErr w:type="spellEnd"/>
    </w:p>
    <w:p w14:paraId="6E4625E5" w14:textId="77777777" w:rsidR="0002002C" w:rsidRDefault="0002002C" w:rsidP="0002002C">
      <w:pPr>
        <w:pBdr>
          <w:top w:val="nil"/>
          <w:left w:val="nil"/>
          <w:bottom w:val="nil"/>
          <w:right w:val="nil"/>
          <w:between w:val="nil"/>
        </w:pBdr>
        <w:spacing w:after="0" w:line="240" w:lineRule="auto"/>
        <w:ind w:left="720"/>
        <w:rPr>
          <w:color w:val="000000"/>
        </w:rPr>
      </w:pPr>
      <w:proofErr w:type="spellStart"/>
      <w:r w:rsidRPr="006A73B4">
        <w:rPr>
          <w:color w:val="000000"/>
          <w:highlight w:val="green"/>
        </w:rPr>
        <w:t>X_train</w:t>
      </w:r>
      <w:proofErr w:type="spellEnd"/>
      <w:r w:rsidRPr="006A73B4">
        <w:rPr>
          <w:color w:val="000000"/>
          <w:highlight w:val="green"/>
        </w:rPr>
        <w:t xml:space="preserve">, </w:t>
      </w:r>
      <w:proofErr w:type="spellStart"/>
      <w:r w:rsidRPr="006A73B4">
        <w:rPr>
          <w:color w:val="000000"/>
          <w:highlight w:val="green"/>
        </w:rPr>
        <w:t>X_test</w:t>
      </w:r>
      <w:proofErr w:type="spellEnd"/>
      <w:r w:rsidRPr="006A73B4">
        <w:rPr>
          <w:color w:val="000000"/>
          <w:highlight w:val="green"/>
        </w:rPr>
        <w:t xml:space="preserve">, </w:t>
      </w:r>
      <w:proofErr w:type="spellStart"/>
      <w:r w:rsidRPr="006A73B4">
        <w:rPr>
          <w:color w:val="000000"/>
          <w:highlight w:val="green"/>
        </w:rPr>
        <w:t>y_train</w:t>
      </w:r>
      <w:proofErr w:type="spellEnd"/>
      <w:r w:rsidRPr="006A73B4">
        <w:rPr>
          <w:color w:val="000000"/>
          <w:highlight w:val="green"/>
        </w:rPr>
        <w:t xml:space="preserve">, </w:t>
      </w:r>
      <w:proofErr w:type="spellStart"/>
      <w:r w:rsidRPr="006A73B4">
        <w:rPr>
          <w:color w:val="000000"/>
          <w:highlight w:val="green"/>
        </w:rPr>
        <w:t>y_test</w:t>
      </w:r>
      <w:proofErr w:type="spellEnd"/>
      <w:r w:rsidRPr="006A73B4">
        <w:rPr>
          <w:color w:val="000000"/>
          <w:highlight w:val="green"/>
        </w:rPr>
        <w:t xml:space="preserve"> = </w:t>
      </w:r>
      <w:proofErr w:type="spellStart"/>
      <w:r w:rsidRPr="006A73B4">
        <w:rPr>
          <w:color w:val="000000"/>
          <w:highlight w:val="green"/>
        </w:rPr>
        <w:t>train_test_</w:t>
      </w:r>
      <w:proofErr w:type="gramStart"/>
      <w:r w:rsidRPr="006A73B4">
        <w:rPr>
          <w:color w:val="000000"/>
          <w:highlight w:val="green"/>
        </w:rPr>
        <w:t>split</w:t>
      </w:r>
      <w:proofErr w:type="spellEnd"/>
      <w:r w:rsidRPr="006A73B4">
        <w:rPr>
          <w:color w:val="000000"/>
          <w:highlight w:val="green"/>
        </w:rPr>
        <w:t>(</w:t>
      </w:r>
      <w:proofErr w:type="spellStart"/>
      <w:proofErr w:type="gramEnd"/>
      <w:r>
        <w:rPr>
          <w:color w:val="000000"/>
          <w:highlight w:val="green"/>
        </w:rPr>
        <w:t>scaled_features</w:t>
      </w:r>
      <w:proofErr w:type="spellEnd"/>
      <w:r w:rsidRPr="006A73B4">
        <w:rPr>
          <w:color w:val="000000"/>
          <w:highlight w:val="green"/>
        </w:rPr>
        <w:t xml:space="preserve">, y, </w:t>
      </w:r>
      <w:proofErr w:type="spellStart"/>
      <w:r w:rsidRPr="006A73B4">
        <w:rPr>
          <w:color w:val="000000"/>
          <w:highlight w:val="green"/>
        </w:rPr>
        <w:t>test_size</w:t>
      </w:r>
      <w:proofErr w:type="spellEnd"/>
      <w:r w:rsidRPr="006A73B4">
        <w:rPr>
          <w:color w:val="000000"/>
          <w:highlight w:val="green"/>
        </w:rPr>
        <w:t xml:space="preserve">=0.33, </w:t>
      </w:r>
      <w:proofErr w:type="spellStart"/>
      <w:r w:rsidRPr="006A73B4">
        <w:rPr>
          <w:color w:val="000000"/>
          <w:highlight w:val="green"/>
        </w:rPr>
        <w:t>random_state</w:t>
      </w:r>
      <w:proofErr w:type="spellEnd"/>
      <w:r w:rsidRPr="006A73B4">
        <w:rPr>
          <w:color w:val="000000"/>
          <w:highlight w:val="green"/>
        </w:rPr>
        <w:t>=42)</w:t>
      </w:r>
    </w:p>
    <w:p w14:paraId="1428B0A4" w14:textId="77777777" w:rsidR="0002002C" w:rsidRPr="006A73B4" w:rsidRDefault="0002002C" w:rsidP="0002002C">
      <w:pPr>
        <w:pBdr>
          <w:top w:val="nil"/>
          <w:left w:val="nil"/>
          <w:bottom w:val="nil"/>
          <w:right w:val="nil"/>
          <w:between w:val="nil"/>
        </w:pBdr>
        <w:spacing w:after="0" w:line="240" w:lineRule="auto"/>
        <w:ind w:left="720"/>
        <w:rPr>
          <w:color w:val="000000"/>
        </w:rPr>
      </w:pPr>
    </w:p>
    <w:p w14:paraId="780D2D29" w14:textId="77777777" w:rsidR="0002002C" w:rsidRDefault="0002002C" w:rsidP="0002002C">
      <w:pPr>
        <w:numPr>
          <w:ilvl w:val="0"/>
          <w:numId w:val="11"/>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Instantiate the LDA model and save it as </w:t>
      </w:r>
      <w:r>
        <w:rPr>
          <w:rFonts w:ascii="Droid Sans Mono" w:eastAsia="Droid Sans Mono" w:hAnsi="Droid Sans Mono" w:cs="Droid Sans Mono"/>
          <w:color w:val="000000"/>
        </w:rPr>
        <w:t>model</w:t>
      </w:r>
      <w:r>
        <w:rPr>
          <w:rFonts w:ascii="Arial" w:eastAsia="Arial" w:hAnsi="Arial" w:cs="Arial"/>
          <w:color w:val="000000"/>
        </w:rPr>
        <w:t>. The following will show you how.</w:t>
      </w:r>
    </w:p>
    <w:p w14:paraId="2C8A76D5"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sklearn.discriminant_analysis</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LinearDiscriminantAnalysis</w:t>
      </w:r>
      <w:proofErr w:type="spellEnd"/>
    </w:p>
    <w:p w14:paraId="56FD8372"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LinearDiscriminantAnalysis</w:t>
      </w:r>
      <w:proofErr w:type="spellEnd"/>
      <w:r>
        <w:rPr>
          <w:rFonts w:ascii="Droid Sans Mono" w:eastAsia="Droid Sans Mono" w:hAnsi="Droid Sans Mono" w:cs="Droid Sans Mono"/>
          <w:highlight w:val="green"/>
        </w:rPr>
        <w:t>()</w:t>
      </w:r>
    </w:p>
    <w:p w14:paraId="56A8A3D9" w14:textId="77777777" w:rsidR="0002002C" w:rsidRDefault="0002002C" w:rsidP="0002002C">
      <w:pPr>
        <w:spacing w:before="120" w:after="120" w:line="276" w:lineRule="auto"/>
        <w:ind w:left="720"/>
        <w:rPr>
          <w:rFonts w:ascii="Arial" w:eastAsia="Arial" w:hAnsi="Arial" w:cs="Arial"/>
          <w:b/>
          <w:i/>
          <w:highlight w:val="cyan"/>
        </w:rPr>
      </w:pPr>
    </w:p>
    <w:p w14:paraId="1EA2AA34" w14:textId="77777777" w:rsidR="0002002C" w:rsidRDefault="0002002C" w:rsidP="0002002C">
      <w:pPr>
        <w:spacing w:before="120" w:after="120" w:line="276" w:lineRule="auto"/>
        <w:ind w:left="720"/>
        <w:rPr>
          <w:rFonts w:ascii="Arial" w:eastAsia="Arial" w:hAnsi="Arial" w:cs="Arial"/>
          <w:b/>
          <w:i/>
          <w:highlight w:val="cyan"/>
        </w:rPr>
      </w:pPr>
      <w:r>
        <w:rPr>
          <w:rFonts w:ascii="Arial" w:eastAsia="Arial" w:hAnsi="Arial" w:cs="Arial"/>
          <w:b/>
          <w:i/>
          <w:highlight w:val="cyan"/>
        </w:rPr>
        <w:t>Note</w:t>
      </w:r>
    </w:p>
    <w:p w14:paraId="616855B8" w14:textId="77777777" w:rsidR="0002002C" w:rsidRDefault="0002002C" w:rsidP="0002002C">
      <w:pPr>
        <w:spacing w:before="120" w:after="120" w:line="276" w:lineRule="auto"/>
        <w:ind w:left="720"/>
        <w:rPr>
          <w:rFonts w:ascii="Arial" w:eastAsia="Arial" w:hAnsi="Arial" w:cs="Arial"/>
          <w:highlight w:val="cyan"/>
        </w:rPr>
      </w:pPr>
      <w:r>
        <w:rPr>
          <w:rFonts w:ascii="Arial" w:eastAsia="Arial" w:hAnsi="Arial" w:cs="Arial"/>
          <w:highlight w:val="cyan"/>
        </w:rPr>
        <w:t xml:space="preserve">By instantiating an LDA model with no argument for </w:t>
      </w:r>
      <w:proofErr w:type="spellStart"/>
      <w:r>
        <w:rPr>
          <w:rFonts w:ascii="Droid Sans Mono" w:eastAsia="Droid Sans Mono" w:hAnsi="Droid Sans Mono" w:cs="Droid Sans Mono"/>
          <w:highlight w:val="cyan"/>
        </w:rPr>
        <w:t>n_components</w:t>
      </w:r>
      <w:proofErr w:type="spellEnd"/>
      <w:r>
        <w:rPr>
          <w:rFonts w:ascii="Arial" w:eastAsia="Arial" w:hAnsi="Arial" w:cs="Arial"/>
          <w:highlight w:val="cyan"/>
        </w:rPr>
        <w:t xml:space="preserve"> we will return all possible components.</w:t>
      </w:r>
    </w:p>
    <w:p w14:paraId="7AAD62F6" w14:textId="77777777" w:rsidR="0002002C" w:rsidRPr="006A73B4" w:rsidRDefault="0002002C" w:rsidP="0002002C">
      <w:pPr>
        <w:pBdr>
          <w:top w:val="nil"/>
          <w:left w:val="nil"/>
          <w:bottom w:val="nil"/>
          <w:right w:val="nil"/>
          <w:between w:val="nil"/>
        </w:pBdr>
        <w:spacing w:before="120" w:after="120" w:line="276" w:lineRule="auto"/>
        <w:rPr>
          <w:color w:val="000000"/>
        </w:rPr>
      </w:pPr>
    </w:p>
    <w:p w14:paraId="68BA5F84" w14:textId="77777777" w:rsidR="0002002C" w:rsidRDefault="0002002C" w:rsidP="0002002C">
      <w:pPr>
        <w:numPr>
          <w:ilvl w:val="0"/>
          <w:numId w:val="11"/>
        </w:numPr>
        <w:pBdr>
          <w:top w:val="nil"/>
          <w:left w:val="nil"/>
          <w:bottom w:val="nil"/>
          <w:right w:val="nil"/>
          <w:between w:val="nil"/>
        </w:pBdr>
        <w:spacing w:before="120" w:after="120" w:line="276" w:lineRule="auto"/>
        <w:rPr>
          <w:rFonts w:ascii="Droid Sans Mono" w:eastAsia="Droid Sans Mono" w:hAnsi="Droid Sans Mono" w:cs="Droid Sans Mono"/>
          <w:highlight w:val="green"/>
        </w:rPr>
      </w:pPr>
      <w:r>
        <w:rPr>
          <w:rFonts w:ascii="Arial" w:eastAsia="Arial" w:hAnsi="Arial" w:cs="Arial"/>
          <w:color w:val="000000"/>
        </w:rPr>
        <w:t>Fit the model to the training data using</w:t>
      </w:r>
      <w:r>
        <w:rPr>
          <w:rFonts w:ascii="Droid Sans Mono" w:eastAsia="Droid Sans Mono" w:hAnsi="Droid Sans Mono" w:cs="Droid Sans Mono"/>
          <w:color w:val="000000"/>
        </w:rPr>
        <w:t xml:space="preserve"> </w:t>
      </w:r>
      <w:proofErr w:type="spell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X_train</w:t>
      </w:r>
      <w:proofErr w:type="spell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y_train</w:t>
      </w:r>
      <w:proofErr w:type="spellEnd"/>
      <w:r>
        <w:rPr>
          <w:rFonts w:ascii="Droid Sans Mono" w:eastAsia="Droid Sans Mono" w:hAnsi="Droid Sans Mono" w:cs="Droid Sans Mono"/>
          <w:highlight w:val="green"/>
        </w:rPr>
        <w:t>)</w:t>
      </w:r>
    </w:p>
    <w:p w14:paraId="50EF3760" w14:textId="77777777" w:rsidR="0002002C" w:rsidRDefault="0002002C" w:rsidP="0002002C">
      <w:pPr>
        <w:spacing w:after="0" w:line="240" w:lineRule="auto"/>
        <w:ind w:left="720"/>
        <w:rPr>
          <w:rFonts w:ascii="Droid Sans Mono" w:eastAsia="Droid Sans Mono" w:hAnsi="Droid Sans Mono" w:cs="Droid Sans Mono"/>
          <w:highlight w:val="green"/>
        </w:rPr>
      </w:pPr>
    </w:p>
    <w:p w14:paraId="042C3159" w14:textId="77777777" w:rsidR="0002002C" w:rsidRPr="002F7252" w:rsidRDefault="0002002C" w:rsidP="0002002C">
      <w:pPr>
        <w:pStyle w:val="ListParagraph"/>
        <w:numPr>
          <w:ilvl w:val="0"/>
          <w:numId w:val="11"/>
        </w:numPr>
        <w:pBdr>
          <w:top w:val="nil"/>
          <w:left w:val="nil"/>
          <w:bottom w:val="nil"/>
          <w:right w:val="nil"/>
          <w:between w:val="nil"/>
        </w:pBdr>
        <w:spacing w:before="120" w:after="120" w:line="276" w:lineRule="auto"/>
        <w:rPr>
          <w:color w:val="000000"/>
        </w:rPr>
      </w:pPr>
      <w:r w:rsidRPr="002F7252">
        <w:rPr>
          <w:rFonts w:ascii="Arial" w:eastAsia="Arial" w:hAnsi="Arial" w:cs="Arial"/>
          <w:color w:val="000000"/>
        </w:rPr>
        <w:t>Much like in PCA, we can return the percentage of variance explained by each component. The output is shown in the following figure.</w:t>
      </w:r>
    </w:p>
    <w:p w14:paraId="2E6DE425" w14:textId="77777777" w:rsidR="0002002C" w:rsidRDefault="0002002C" w:rsidP="0002002C">
      <w:pPr>
        <w:spacing w:after="0" w:line="240" w:lineRule="auto"/>
        <w:ind w:left="720"/>
        <w:rPr>
          <w:rFonts w:ascii="Arial" w:eastAsia="Arial" w:hAnsi="Arial" w:cs="Arial"/>
          <w:highlight w:val="green"/>
        </w:rPr>
      </w:pPr>
    </w:p>
    <w:p w14:paraId="48D63DDA" w14:textId="77777777" w:rsidR="0002002C" w:rsidRDefault="0002002C" w:rsidP="0002002C">
      <w:pPr>
        <w:spacing w:after="0" w:line="240" w:lineRule="auto"/>
        <w:ind w:left="720"/>
        <w:rPr>
          <w:rFonts w:ascii="Arial" w:eastAsia="Arial" w:hAnsi="Arial" w:cs="Arial"/>
          <w:highlight w:val="green"/>
        </w:rPr>
      </w:pPr>
      <w:proofErr w:type="spellStart"/>
      <w:r>
        <w:rPr>
          <w:rFonts w:ascii="Arial" w:eastAsia="Arial" w:hAnsi="Arial" w:cs="Arial"/>
          <w:highlight w:val="green"/>
        </w:rPr>
        <w:t>model.explained_variance_ratio</w:t>
      </w:r>
      <w:proofErr w:type="spellEnd"/>
      <w:r>
        <w:rPr>
          <w:rFonts w:ascii="Arial" w:eastAsia="Arial" w:hAnsi="Arial" w:cs="Arial"/>
          <w:highlight w:val="green"/>
        </w:rPr>
        <w:t>_</w:t>
      </w:r>
    </w:p>
    <w:p w14:paraId="5E0FA8F0" w14:textId="77777777" w:rsidR="0002002C" w:rsidRDefault="0002002C" w:rsidP="0002002C">
      <w:pPr>
        <w:spacing w:after="0" w:line="240" w:lineRule="auto"/>
        <w:ind w:left="720"/>
        <w:rPr>
          <w:rFonts w:ascii="Arial" w:eastAsia="Arial" w:hAnsi="Arial" w:cs="Arial"/>
          <w:highlight w:val="green"/>
        </w:rPr>
      </w:pPr>
    </w:p>
    <w:p w14:paraId="19D0E9BD" w14:textId="77777777" w:rsidR="0002002C" w:rsidRDefault="0002002C" w:rsidP="0002002C">
      <w:pPr>
        <w:spacing w:after="0" w:line="240" w:lineRule="auto"/>
      </w:pPr>
      <w:r w:rsidRPr="003A1D7D">
        <w:rPr>
          <w:noProof/>
          <w:lang w:eastAsia="en-US"/>
        </w:rPr>
        <w:t xml:space="preserve"> </w:t>
      </w:r>
      <w:r>
        <w:rPr>
          <w:noProof/>
          <w:lang w:eastAsia="en-US"/>
        </w:rPr>
        <w:drawing>
          <wp:inline distT="0" distB="0" distL="0" distR="0" wp14:anchorId="3AC1C1C9" wp14:editId="36340347">
            <wp:extent cx="9700694" cy="200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718467" cy="200391"/>
                    </a:xfrm>
                    <a:prstGeom prst="rect">
                      <a:avLst/>
                    </a:prstGeom>
                  </pic:spPr>
                </pic:pic>
              </a:graphicData>
            </a:graphic>
          </wp:inline>
        </w:drawing>
      </w:r>
    </w:p>
    <w:p w14:paraId="7EA3B65F" w14:textId="77777777" w:rsidR="0002002C" w:rsidRDefault="0002002C" w:rsidP="0002002C">
      <w:pPr>
        <w:spacing w:before="120" w:after="120" w:line="276" w:lineRule="auto"/>
        <w:ind w:left="360" w:firstLine="360"/>
        <w:jc w:val="center"/>
        <w:rPr>
          <w:rFonts w:ascii="Arial" w:eastAsia="Arial" w:hAnsi="Arial" w:cs="Arial"/>
        </w:rPr>
      </w:pPr>
      <w:r w:rsidRPr="006A73B4">
        <w:rPr>
          <w:rFonts w:ascii="Arial" w:eastAsia="Arial" w:hAnsi="Arial" w:cs="Arial"/>
        </w:rPr>
        <w:t xml:space="preserve">Figure </w:t>
      </w:r>
      <w:r>
        <w:rPr>
          <w:rFonts w:ascii="Arial" w:eastAsia="Arial" w:hAnsi="Arial" w:cs="Arial"/>
        </w:rPr>
        <w:t>4.x:</w:t>
      </w:r>
      <w:r w:rsidRPr="006A73B4">
        <w:rPr>
          <w:rFonts w:ascii="Arial" w:eastAsia="Arial" w:hAnsi="Arial" w:cs="Arial"/>
        </w:rPr>
        <w:t xml:space="preserve"> </w:t>
      </w:r>
      <w:r>
        <w:rPr>
          <w:rFonts w:ascii="Arial" w:eastAsia="Arial" w:hAnsi="Arial" w:cs="Arial"/>
        </w:rPr>
        <w:t>Explained variance by component.</w:t>
      </w:r>
    </w:p>
    <w:p w14:paraId="69985BFC" w14:textId="77777777" w:rsidR="0002002C" w:rsidRPr="006A73B4" w:rsidRDefault="0002002C" w:rsidP="0002002C">
      <w:pPr>
        <w:spacing w:before="120" w:after="120" w:line="276" w:lineRule="auto"/>
        <w:ind w:left="360" w:firstLine="360"/>
        <w:rPr>
          <w:rFonts w:ascii="Arial" w:eastAsia="Arial" w:hAnsi="Arial" w:cs="Arial"/>
        </w:rPr>
      </w:pPr>
    </w:p>
    <w:p w14:paraId="150DCDF5" w14:textId="77777777" w:rsidR="0002002C" w:rsidRDefault="0002002C" w:rsidP="0002002C">
      <w:pPr>
        <w:spacing w:before="120" w:after="120" w:line="276" w:lineRule="auto"/>
        <w:ind w:left="360" w:firstLine="360"/>
        <w:rPr>
          <w:rFonts w:ascii="Arial" w:eastAsia="Arial" w:hAnsi="Arial" w:cs="Arial"/>
          <w:i/>
          <w:highlight w:val="cyan"/>
        </w:rPr>
      </w:pPr>
      <w:r>
        <w:rPr>
          <w:rFonts w:ascii="Arial" w:eastAsia="Arial" w:hAnsi="Arial" w:cs="Arial"/>
          <w:b/>
          <w:i/>
          <w:highlight w:val="cyan"/>
        </w:rPr>
        <w:lastRenderedPageBreak/>
        <w:t>Note</w:t>
      </w:r>
    </w:p>
    <w:p w14:paraId="4DA2E9B3" w14:textId="77777777" w:rsidR="0002002C" w:rsidRDefault="0002002C" w:rsidP="0002002C">
      <w:pPr>
        <w:spacing w:after="0" w:line="240" w:lineRule="auto"/>
        <w:ind w:left="720"/>
        <w:rPr>
          <w:rFonts w:ascii="Droid Sans Mono" w:eastAsia="Droid Sans Mono" w:hAnsi="Droid Sans Mono" w:cs="Droid Sans Mono"/>
          <w:highlight w:val="green"/>
        </w:rPr>
      </w:pPr>
      <w:r>
        <w:rPr>
          <w:rFonts w:ascii="Arial" w:eastAsia="Arial" w:hAnsi="Arial" w:cs="Arial"/>
          <w:highlight w:val="cyan"/>
        </w:rPr>
        <w:t>The first component explains 95.86% of the variance in the data and the second component explains 4.14% of the variance in the data for a total of 100%.</w:t>
      </w:r>
    </w:p>
    <w:p w14:paraId="7DEC4C9E" w14:textId="77777777" w:rsidR="0002002C" w:rsidRDefault="0002002C" w:rsidP="0002002C">
      <w:pPr>
        <w:spacing w:after="0" w:line="240" w:lineRule="auto"/>
        <w:ind w:left="720"/>
        <w:rPr>
          <w:rFonts w:ascii="Droid Sans Mono" w:eastAsia="Droid Sans Mono" w:hAnsi="Droid Sans Mono" w:cs="Droid Sans Mono"/>
          <w:highlight w:val="green"/>
        </w:rPr>
      </w:pPr>
    </w:p>
    <w:p w14:paraId="6D444C5F" w14:textId="6604D2FB" w:rsidR="0002002C" w:rsidRDefault="0002002C" w:rsidP="0002002C">
      <w:pPr>
        <w:spacing w:after="0" w:line="240" w:lineRule="auto"/>
        <w:rPr>
          <w:ins w:id="336" w:author="Aaron England" w:date="2019-04-16T10:50:00Z"/>
          <w:rFonts w:ascii="Arial" w:eastAsia="Droid Sans Mono" w:hAnsi="Arial" w:cs="Arial"/>
        </w:rPr>
      </w:pPr>
      <w:r>
        <w:rPr>
          <w:rFonts w:ascii="Arial" w:eastAsia="Droid Sans Mono" w:hAnsi="Arial" w:cs="Arial"/>
        </w:rPr>
        <w:t xml:space="preserve">We have successfully fit a LDA model to compress our data from 9 features to 2 features. Prior to using these features in a classifier model we must transform the </w:t>
      </w:r>
      <w:ins w:id="337" w:author="Aaron England" w:date="2019-04-16T10:55:00Z">
        <w:r w:rsidR="006A45C6">
          <w:rPr>
            <w:rFonts w:ascii="Arial" w:eastAsia="Droid Sans Mono" w:hAnsi="Arial" w:cs="Arial"/>
          </w:rPr>
          <w:t xml:space="preserve">training and testing </w:t>
        </w:r>
      </w:ins>
      <w:ins w:id="338" w:author="Aaron England" w:date="2019-04-16T10:56:00Z">
        <w:r w:rsidR="00430901">
          <w:rPr>
            <w:rFonts w:ascii="Arial" w:eastAsia="Droid Sans Mono" w:hAnsi="Arial" w:cs="Arial"/>
          </w:rPr>
          <w:t>features</w:t>
        </w:r>
      </w:ins>
      <w:del w:id="339" w:author="Aaron England" w:date="2019-04-16T10:55:00Z">
        <w:r w:rsidDel="006A45C6">
          <w:rPr>
            <w:rFonts w:ascii="Arial" w:eastAsia="Droid Sans Mono" w:hAnsi="Arial" w:cs="Arial"/>
          </w:rPr>
          <w:delText>data</w:delText>
        </w:r>
      </w:del>
      <w:r>
        <w:rPr>
          <w:rFonts w:ascii="Arial" w:eastAsia="Droid Sans Mono" w:hAnsi="Arial" w:cs="Arial"/>
        </w:rPr>
        <w:t xml:space="preserve"> into </w:t>
      </w:r>
      <w:ins w:id="340" w:author="Aaron England" w:date="2019-04-16T10:56:00Z">
        <w:r w:rsidR="006A45C6">
          <w:rPr>
            <w:rFonts w:ascii="Arial" w:eastAsia="Droid Sans Mono" w:hAnsi="Arial" w:cs="Arial"/>
          </w:rPr>
          <w:t>their</w:t>
        </w:r>
      </w:ins>
      <w:del w:id="341" w:author="Aaron England" w:date="2019-04-16T10:56:00Z">
        <w:r w:rsidDel="006A45C6">
          <w:rPr>
            <w:rFonts w:ascii="Arial" w:eastAsia="Droid Sans Mono" w:hAnsi="Arial" w:cs="Arial"/>
          </w:rPr>
          <w:delText>its</w:delText>
        </w:r>
      </w:del>
      <w:r>
        <w:rPr>
          <w:rFonts w:ascii="Arial" w:eastAsia="Droid Sans Mono" w:hAnsi="Arial" w:cs="Arial"/>
        </w:rPr>
        <w:t xml:space="preserve"> 2 components</w:t>
      </w:r>
      <w:ins w:id="342" w:author="Aaron England" w:date="2019-04-16T10:56:00Z">
        <w:r w:rsidR="00430901">
          <w:rPr>
            <w:rFonts w:ascii="Arial" w:eastAsia="Droid Sans Mono" w:hAnsi="Arial" w:cs="Arial"/>
          </w:rPr>
          <w:t>.</w:t>
        </w:r>
      </w:ins>
      <w:ins w:id="343" w:author="Aaron England" w:date="2019-04-16T10:57:00Z">
        <w:r w:rsidR="00430901">
          <w:rPr>
            <w:rFonts w:ascii="Arial" w:eastAsia="Droid Sans Mono" w:hAnsi="Arial" w:cs="Arial"/>
          </w:rPr>
          <w:t xml:space="preserve"> </w:t>
        </w:r>
        <w:r w:rsidR="009B6DD2">
          <w:rPr>
            <w:rFonts w:ascii="Arial" w:eastAsia="Droid Sans Mono" w:hAnsi="Arial" w:cs="Arial"/>
          </w:rPr>
          <w:t xml:space="preserve">In the next </w:t>
        </w:r>
        <w:r w:rsidR="00F3716F">
          <w:rPr>
            <w:rFonts w:ascii="Arial" w:eastAsia="Droid Sans Mono" w:hAnsi="Arial" w:cs="Arial"/>
          </w:rPr>
          <w:t>exercise</w:t>
        </w:r>
        <w:r w:rsidR="009B6DD2">
          <w:rPr>
            <w:rFonts w:ascii="Arial" w:eastAsia="Droid Sans Mono" w:hAnsi="Arial" w:cs="Arial"/>
          </w:rPr>
          <w:t>, we will show how this is done.</w:t>
        </w:r>
      </w:ins>
      <w:del w:id="344" w:author="Aaron England" w:date="2019-04-16T10:56:00Z">
        <w:r w:rsidDel="00430901">
          <w:rPr>
            <w:rFonts w:ascii="Arial" w:eastAsia="Droid Sans Mono" w:hAnsi="Arial" w:cs="Arial"/>
          </w:rPr>
          <w:delText>.</w:delText>
        </w:r>
      </w:del>
    </w:p>
    <w:p w14:paraId="3AF086B2" w14:textId="386C2E23" w:rsidR="0002742E" w:rsidRDefault="0002742E" w:rsidP="0002002C">
      <w:pPr>
        <w:spacing w:after="0" w:line="240" w:lineRule="auto"/>
        <w:rPr>
          <w:ins w:id="345" w:author="Aaron England" w:date="2019-04-16T10:50:00Z"/>
          <w:rFonts w:ascii="Arial" w:eastAsia="Droid Sans Mono" w:hAnsi="Arial" w:cs="Arial"/>
        </w:rPr>
      </w:pPr>
    </w:p>
    <w:p w14:paraId="196ADA75" w14:textId="77777777" w:rsidR="0002742E" w:rsidRPr="001C0919" w:rsidRDefault="0002742E" w:rsidP="0002742E">
      <w:pPr>
        <w:pStyle w:val="ListParagraph"/>
        <w:spacing w:before="120" w:after="120" w:line="276" w:lineRule="auto"/>
        <w:jc w:val="center"/>
        <w:rPr>
          <w:moveTo w:id="346" w:author="Aaron England" w:date="2019-04-16T10:50:00Z"/>
          <w:rFonts w:ascii="Arial" w:eastAsia="Arial" w:hAnsi="Arial" w:cs="Arial"/>
          <w:i/>
          <w:color w:val="C00000"/>
          <w:highlight w:val="yellow"/>
        </w:rPr>
      </w:pPr>
      <w:moveToRangeStart w:id="347" w:author="Aaron England" w:date="2019-04-16T10:50:00Z" w:name="move6304246"/>
      <w:moveTo w:id="348" w:author="Aaron England" w:date="2019-04-16T10:50:00Z">
        <w:r w:rsidRPr="001C0919">
          <w:rPr>
            <w:rFonts w:ascii="Arial" w:eastAsia="Arial" w:hAnsi="Arial" w:cs="Arial"/>
            <w:b/>
            <w:i/>
            <w:color w:val="C00000"/>
            <w:highlight w:val="yellow"/>
          </w:rPr>
          <w:t>Discussion</w:t>
        </w:r>
        <w:r w:rsidRPr="001C0919">
          <w:rPr>
            <w:rFonts w:ascii="Arial" w:eastAsia="Arial" w:hAnsi="Arial" w:cs="Arial"/>
            <w:i/>
            <w:color w:val="C00000"/>
            <w:highlight w:val="yellow"/>
          </w:rPr>
          <w:t>: What is the advantage of saving our outcome variable as DV?</w:t>
        </w:r>
      </w:moveTo>
    </w:p>
    <w:p w14:paraId="334B68E3" w14:textId="4E2E2BCA" w:rsidR="0002742E" w:rsidRPr="006A73B4" w:rsidRDefault="0002742E" w:rsidP="0002742E">
      <w:pPr>
        <w:pStyle w:val="ListParagraph"/>
        <w:spacing w:before="120" w:after="120" w:line="276" w:lineRule="auto"/>
        <w:jc w:val="center"/>
        <w:rPr>
          <w:moveTo w:id="349" w:author="Aaron England" w:date="2019-04-16T10:50:00Z"/>
          <w:rFonts w:ascii="Arial" w:eastAsia="Arial" w:hAnsi="Arial" w:cs="Arial"/>
          <w:i/>
          <w:color w:val="C00000"/>
          <w:highlight w:val="yellow"/>
        </w:rPr>
      </w:pPr>
      <w:moveTo w:id="350" w:author="Aaron England" w:date="2019-04-16T10:50:00Z">
        <w:r w:rsidRPr="001C0919">
          <w:rPr>
            <w:rFonts w:ascii="Arial" w:eastAsia="Arial" w:hAnsi="Arial" w:cs="Arial"/>
            <w:b/>
            <w:i/>
            <w:color w:val="C00000"/>
            <w:highlight w:val="yellow"/>
          </w:rPr>
          <w:t>Answer</w:t>
        </w:r>
        <w:r w:rsidRPr="001C0919">
          <w:rPr>
            <w:rFonts w:ascii="Arial" w:eastAsia="Arial" w:hAnsi="Arial" w:cs="Arial"/>
            <w:i/>
            <w:color w:val="C00000"/>
            <w:highlight w:val="yellow"/>
          </w:rPr>
          <w:t xml:space="preserve">: By saving target as DV we do not need to write </w:t>
        </w:r>
        <w:r w:rsidRPr="001C0919">
          <w:rPr>
            <w:rFonts w:ascii="Droid Sans Mono" w:eastAsia="Droid Sans Mono" w:hAnsi="Droid Sans Mono" w:cs="Droid Sans Mono"/>
            <w:i/>
            <w:color w:val="C00000"/>
            <w:highlight w:val="yellow"/>
          </w:rPr>
          <w:t xml:space="preserve">Type </w:t>
        </w:r>
        <w:r w:rsidRPr="001C0919">
          <w:rPr>
            <w:rFonts w:ascii="Arial" w:eastAsia="Arial" w:hAnsi="Arial" w:cs="Arial"/>
            <w:i/>
            <w:color w:val="C00000"/>
            <w:highlight w:val="yellow"/>
          </w:rPr>
          <w:t xml:space="preserve">in the two places where it refers to </w:t>
        </w:r>
        <w:r w:rsidRPr="001C0919">
          <w:rPr>
            <w:rFonts w:ascii="Droid Sans Mono" w:eastAsia="Droid Sans Mono" w:hAnsi="Droid Sans Mono" w:cs="Droid Sans Mono"/>
            <w:i/>
            <w:color w:val="C00000"/>
            <w:highlight w:val="yellow"/>
          </w:rPr>
          <w:t xml:space="preserve">DV </w:t>
        </w:r>
        <w:r>
          <w:rPr>
            <w:rFonts w:ascii="Arial" w:eastAsia="Arial" w:hAnsi="Arial" w:cs="Arial"/>
            <w:i/>
            <w:color w:val="C00000"/>
            <w:highlight w:val="yellow"/>
          </w:rPr>
          <w:t>in step 4</w:t>
        </w:r>
        <w:r w:rsidRPr="001C0919">
          <w:rPr>
            <w:rFonts w:ascii="Arial" w:eastAsia="Arial" w:hAnsi="Arial" w:cs="Arial"/>
            <w:i/>
            <w:color w:val="C00000"/>
            <w:highlight w:val="yellow"/>
          </w:rPr>
          <w:t xml:space="preserve">. This allows the code to be flexible to different data sets. By saving </w:t>
        </w:r>
        <w:r w:rsidRPr="001C0919">
          <w:rPr>
            <w:rFonts w:ascii="Droid Sans Mono" w:eastAsia="Droid Sans Mono" w:hAnsi="Droid Sans Mono" w:cs="Droid Sans Mono"/>
            <w:i/>
            <w:color w:val="C00000"/>
            <w:highlight w:val="yellow"/>
          </w:rPr>
          <w:t xml:space="preserve">Type </w:t>
        </w:r>
        <w:r w:rsidRPr="001C0919">
          <w:rPr>
            <w:rFonts w:ascii="Arial" w:eastAsia="Arial" w:hAnsi="Arial" w:cs="Arial"/>
            <w:i/>
            <w:color w:val="C00000"/>
            <w:highlight w:val="yellow"/>
          </w:rPr>
          <w:t xml:space="preserve">as </w:t>
        </w:r>
        <w:r w:rsidRPr="001C0919">
          <w:rPr>
            <w:rFonts w:ascii="Droid Sans Mono" w:eastAsia="Droid Sans Mono" w:hAnsi="Droid Sans Mono" w:cs="Droid Sans Mono"/>
            <w:i/>
            <w:color w:val="C00000"/>
            <w:highlight w:val="yellow"/>
          </w:rPr>
          <w:t xml:space="preserve">DV </w:t>
        </w:r>
        <w:r w:rsidRPr="001C0919">
          <w:rPr>
            <w:rFonts w:ascii="Arial" w:eastAsia="Arial" w:hAnsi="Arial" w:cs="Arial"/>
            <w:i/>
            <w:color w:val="C00000"/>
            <w:highlight w:val="yellow"/>
          </w:rPr>
          <w:t>ahead of time</w:t>
        </w:r>
      </w:moveTo>
      <w:ins w:id="351" w:author="Aaron England" w:date="2019-04-16T10:50:00Z">
        <w:r>
          <w:rPr>
            <w:rFonts w:ascii="Arial" w:eastAsia="Arial" w:hAnsi="Arial" w:cs="Arial"/>
            <w:i/>
            <w:color w:val="C00000"/>
            <w:highlight w:val="yellow"/>
          </w:rPr>
          <w:t>,</w:t>
        </w:r>
      </w:ins>
      <w:moveTo w:id="352" w:author="Aaron England" w:date="2019-04-16T10:50:00Z">
        <w:r w:rsidRPr="001C0919">
          <w:rPr>
            <w:rFonts w:ascii="Arial" w:eastAsia="Arial" w:hAnsi="Arial" w:cs="Arial"/>
            <w:i/>
            <w:color w:val="C00000"/>
            <w:highlight w:val="yellow"/>
          </w:rPr>
          <w:t xml:space="preserve"> the dependent variable </w:t>
        </w:r>
        <w:del w:id="353" w:author="Aaron England" w:date="2019-04-16T10:50:00Z">
          <w:r w:rsidRPr="001C0919" w:rsidDel="0002742E">
            <w:rPr>
              <w:rFonts w:ascii="Arial" w:eastAsia="Arial" w:hAnsi="Arial" w:cs="Arial"/>
              <w:i/>
              <w:color w:val="C00000"/>
              <w:highlight w:val="yellow"/>
            </w:rPr>
            <w:delText xml:space="preserve">just </w:delText>
          </w:r>
        </w:del>
        <w:r w:rsidRPr="001C0919">
          <w:rPr>
            <w:rFonts w:ascii="Arial" w:eastAsia="Arial" w:hAnsi="Arial" w:cs="Arial"/>
            <w:i/>
            <w:color w:val="C00000"/>
            <w:highlight w:val="yellow"/>
          </w:rPr>
          <w:t>needs to be changed in one place rather than several.</w:t>
        </w:r>
      </w:moveTo>
    </w:p>
    <w:moveToRangeEnd w:id="347"/>
    <w:p w14:paraId="2932B588" w14:textId="6F0390A6" w:rsidR="0002742E" w:rsidRPr="006A73B4" w:rsidDel="0002742E" w:rsidRDefault="0002742E" w:rsidP="0002002C">
      <w:pPr>
        <w:spacing w:after="0" w:line="240" w:lineRule="auto"/>
        <w:rPr>
          <w:del w:id="354" w:author="Aaron England" w:date="2019-04-16T10:50:00Z"/>
          <w:rFonts w:ascii="Arial" w:eastAsia="Droid Sans Mono" w:hAnsi="Arial" w:cs="Arial"/>
        </w:rPr>
      </w:pPr>
    </w:p>
    <w:p w14:paraId="7032C5D4" w14:textId="76D11561" w:rsidR="0002002C" w:rsidDel="0002742E" w:rsidRDefault="0002002C" w:rsidP="0002002C">
      <w:pPr>
        <w:spacing w:after="0" w:line="240" w:lineRule="auto"/>
        <w:rPr>
          <w:del w:id="355" w:author="Aaron England" w:date="2019-04-16T10:50:00Z"/>
          <w:rFonts w:ascii="Droid Sans Mono" w:eastAsia="Droid Sans Mono" w:hAnsi="Droid Sans Mono" w:cs="Droid Sans Mono"/>
          <w:sz w:val="28"/>
        </w:rPr>
      </w:pPr>
    </w:p>
    <w:p w14:paraId="66DC56D1" w14:textId="77777777" w:rsidR="0002002C" w:rsidRDefault="0002002C" w:rsidP="0002002C">
      <w:pPr>
        <w:spacing w:after="0" w:line="240" w:lineRule="auto"/>
        <w:rPr>
          <w:rFonts w:ascii="Arial" w:eastAsia="Droid Sans Mono" w:hAnsi="Arial" w:cs="Arial"/>
          <w:sz w:val="28"/>
        </w:rPr>
      </w:pPr>
    </w:p>
    <w:p w14:paraId="2DFB730F" w14:textId="4CE6A72C" w:rsidR="0002002C" w:rsidRDefault="0002002C" w:rsidP="0002002C">
      <w:pPr>
        <w:spacing w:after="0" w:line="240" w:lineRule="auto"/>
        <w:rPr>
          <w:rFonts w:ascii="Arial" w:eastAsia="Droid Sans Mono" w:hAnsi="Arial" w:cs="Arial"/>
          <w:sz w:val="28"/>
        </w:rPr>
      </w:pPr>
      <w:r w:rsidRPr="006A73B4">
        <w:rPr>
          <w:rFonts w:ascii="Arial" w:eastAsia="Droid Sans Mono" w:hAnsi="Arial" w:cs="Arial"/>
          <w:sz w:val="28"/>
        </w:rPr>
        <w:t>Exercise 1</w:t>
      </w:r>
      <w:ins w:id="356" w:author="Aaron England" w:date="2019-04-16T10:52:00Z">
        <w:r w:rsidR="00022053">
          <w:rPr>
            <w:rFonts w:ascii="Arial" w:eastAsia="Droid Sans Mono" w:hAnsi="Arial" w:cs="Arial"/>
            <w:sz w:val="28"/>
          </w:rPr>
          <w:t>0</w:t>
        </w:r>
      </w:ins>
      <w:del w:id="357" w:author="Aaron England" w:date="2019-04-16T10:52:00Z">
        <w:r w:rsidRPr="006A73B4" w:rsidDel="00022053">
          <w:rPr>
            <w:rFonts w:ascii="Arial" w:eastAsia="Droid Sans Mono" w:hAnsi="Arial" w:cs="Arial"/>
            <w:sz w:val="28"/>
          </w:rPr>
          <w:delText>2</w:delText>
        </w:r>
      </w:del>
      <w:r w:rsidRPr="006A73B4">
        <w:rPr>
          <w:rFonts w:ascii="Arial" w:eastAsia="Droid Sans Mono" w:hAnsi="Arial" w:cs="Arial"/>
          <w:sz w:val="28"/>
        </w:rPr>
        <w:t>: Using LDA Transformed Components in Classification Model</w:t>
      </w:r>
    </w:p>
    <w:p w14:paraId="2279C5D7" w14:textId="77777777" w:rsidR="0002002C" w:rsidRPr="00462079" w:rsidRDefault="0002002C" w:rsidP="0002002C">
      <w:pPr>
        <w:spacing w:after="0" w:line="276" w:lineRule="auto"/>
        <w:jc w:val="center"/>
        <w:rPr>
          <w:rFonts w:ascii="Arial" w:eastAsia="Arial" w:hAnsi="Arial" w:cs="Arial"/>
          <w:i/>
          <w:color w:val="FF0000"/>
          <w:sz w:val="24"/>
          <w:szCs w:val="24"/>
          <w:highlight w:val="yellow"/>
          <w:u w:val="single"/>
        </w:rPr>
      </w:pPr>
      <w:r w:rsidRPr="00F13711">
        <w:rPr>
          <w:rFonts w:ascii="Arial" w:eastAsia="Arial" w:hAnsi="Arial" w:cs="Arial"/>
          <w:i/>
          <w:color w:val="FF0000"/>
          <w:sz w:val="24"/>
          <w:szCs w:val="24"/>
          <w:highlight w:val="yellow"/>
          <w:u w:val="single"/>
        </w:rPr>
        <w:t xml:space="preserve">Present x: </w:t>
      </w:r>
      <w:r w:rsidRPr="003E7844">
        <w:rPr>
          <w:rFonts w:ascii="Arial" w:eastAsia="Arial" w:hAnsi="Arial" w:cs="Arial"/>
          <w:i/>
          <w:color w:val="FF0000"/>
          <w:sz w:val="24"/>
          <w:szCs w:val="24"/>
          <w:highlight w:val="yellow"/>
          <w:u w:val="single"/>
        </w:rPr>
        <w:t>Using LDA Transformed Components in Classification Model</w:t>
      </w:r>
    </w:p>
    <w:p w14:paraId="34A79635" w14:textId="77777777" w:rsidR="0002002C" w:rsidRPr="006A73B4" w:rsidRDefault="0002002C" w:rsidP="0002002C">
      <w:pPr>
        <w:spacing w:after="0" w:line="240" w:lineRule="auto"/>
        <w:rPr>
          <w:rFonts w:ascii="Droid Sans Mono" w:eastAsia="Droid Sans Mono" w:hAnsi="Droid Sans Mono" w:cs="Droid Sans Mono"/>
        </w:rPr>
      </w:pPr>
    </w:p>
    <w:p w14:paraId="1C3A4593" w14:textId="77777777" w:rsidR="0002002C" w:rsidRPr="006A73B4" w:rsidRDefault="0002002C" w:rsidP="0002002C">
      <w:pPr>
        <w:spacing w:after="0" w:line="240" w:lineRule="auto"/>
        <w:rPr>
          <w:rFonts w:ascii="Arial" w:eastAsia="Droid Sans Mono" w:hAnsi="Arial" w:cs="Arial"/>
        </w:rPr>
      </w:pPr>
      <w:r>
        <w:rPr>
          <w:rFonts w:ascii="Arial" w:eastAsia="Droid Sans Mono" w:hAnsi="Arial" w:cs="Arial"/>
        </w:rPr>
        <w:t xml:space="preserve">Using supervised data compression, we will transform our training and testing features (i.e., </w:t>
      </w:r>
      <w:proofErr w:type="spellStart"/>
      <w:r>
        <w:rPr>
          <w:rFonts w:ascii="Arial" w:eastAsia="Droid Sans Mono" w:hAnsi="Arial" w:cs="Arial"/>
        </w:rPr>
        <w:t>X_train</w:t>
      </w:r>
      <w:proofErr w:type="spellEnd"/>
      <w:r>
        <w:rPr>
          <w:rFonts w:ascii="Arial" w:eastAsia="Droid Sans Mono" w:hAnsi="Arial" w:cs="Arial"/>
        </w:rPr>
        <w:t xml:space="preserve"> and </w:t>
      </w:r>
      <w:proofErr w:type="spellStart"/>
      <w:r>
        <w:rPr>
          <w:rFonts w:ascii="Arial" w:eastAsia="Droid Sans Mono" w:hAnsi="Arial" w:cs="Arial"/>
        </w:rPr>
        <w:t>X_test</w:t>
      </w:r>
      <w:proofErr w:type="spellEnd"/>
      <w:r>
        <w:rPr>
          <w:rFonts w:ascii="Arial" w:eastAsia="Droid Sans Mono" w:hAnsi="Arial" w:cs="Arial"/>
        </w:rPr>
        <w:t xml:space="preserve">, respectively) into their </w:t>
      </w:r>
      <w:del w:id="358" w:author="Aaron England" w:date="2019-04-16T10:58:00Z">
        <w:r w:rsidDel="00BC74A0">
          <w:rPr>
            <w:rFonts w:ascii="Arial" w:eastAsia="Droid Sans Mono" w:hAnsi="Arial" w:cs="Arial"/>
          </w:rPr>
          <w:delText xml:space="preserve">principal </w:delText>
        </w:r>
      </w:del>
      <w:r>
        <w:rPr>
          <w:rFonts w:ascii="Arial" w:eastAsia="Droid Sans Mono" w:hAnsi="Arial" w:cs="Arial"/>
        </w:rPr>
        <w:t xml:space="preserve">components and fit a </w:t>
      </w:r>
      <w:proofErr w:type="spellStart"/>
      <w:r>
        <w:rPr>
          <w:rFonts w:ascii="Arial" w:eastAsia="Droid Sans Mono" w:hAnsi="Arial" w:cs="Arial"/>
        </w:rPr>
        <w:t>RandomForestClassifier</w:t>
      </w:r>
      <w:proofErr w:type="spellEnd"/>
      <w:r>
        <w:rPr>
          <w:rFonts w:ascii="Arial" w:eastAsia="Droid Sans Mono" w:hAnsi="Arial" w:cs="Arial"/>
        </w:rPr>
        <w:t xml:space="preserve"> model on them.</w:t>
      </w:r>
    </w:p>
    <w:p w14:paraId="028BD579" w14:textId="77777777" w:rsidR="0002002C" w:rsidRDefault="0002002C" w:rsidP="0002002C">
      <w:pPr>
        <w:spacing w:after="0" w:line="240" w:lineRule="auto"/>
        <w:rPr>
          <w:rFonts w:ascii="Droid Sans Mono" w:eastAsia="Droid Sans Mono" w:hAnsi="Droid Sans Mono" w:cs="Droid Sans Mono"/>
        </w:rPr>
      </w:pPr>
    </w:p>
    <w:p w14:paraId="498937DB" w14:textId="1A80C4ED" w:rsidR="0002002C" w:rsidRPr="006A73B4" w:rsidRDefault="0002002C" w:rsidP="0002002C">
      <w:pPr>
        <w:spacing w:after="0" w:line="240" w:lineRule="auto"/>
        <w:rPr>
          <w:rFonts w:ascii="Arial" w:eastAsia="Droid Sans Mono" w:hAnsi="Arial" w:cs="Arial"/>
        </w:rPr>
      </w:pPr>
      <w:r w:rsidRPr="006A73B4">
        <w:rPr>
          <w:rFonts w:ascii="Arial" w:eastAsia="Droid Sans Mono" w:hAnsi="Arial" w:cs="Arial"/>
        </w:rPr>
        <w:t xml:space="preserve">Continuing from Exercise </w:t>
      </w:r>
      <w:ins w:id="359" w:author="Aaron England" w:date="2019-04-16T10:52:00Z">
        <w:r w:rsidR="00647AAD">
          <w:rPr>
            <w:rFonts w:ascii="Arial" w:eastAsia="Droid Sans Mono" w:hAnsi="Arial" w:cs="Arial"/>
          </w:rPr>
          <w:t>9</w:t>
        </w:r>
      </w:ins>
      <w:del w:id="360" w:author="Aaron England" w:date="2019-04-16T10:52:00Z">
        <w:r w:rsidRPr="006A73B4" w:rsidDel="00647AAD">
          <w:rPr>
            <w:rFonts w:ascii="Arial" w:eastAsia="Droid Sans Mono" w:hAnsi="Arial" w:cs="Arial"/>
          </w:rPr>
          <w:delText>11</w:delText>
        </w:r>
      </w:del>
      <w:r w:rsidRPr="006A73B4">
        <w:rPr>
          <w:rFonts w:ascii="Arial" w:eastAsia="Droid Sans Mono" w:hAnsi="Arial" w:cs="Arial"/>
        </w:rPr>
        <w:t>:</w:t>
      </w:r>
    </w:p>
    <w:p w14:paraId="3030AF8B" w14:textId="77777777" w:rsidR="0002002C" w:rsidRDefault="0002002C" w:rsidP="0002002C">
      <w:pPr>
        <w:pStyle w:val="ListParagraph"/>
        <w:spacing w:after="0" w:line="240" w:lineRule="auto"/>
        <w:rPr>
          <w:rFonts w:ascii="Droid Sans Mono" w:eastAsia="Droid Sans Mono" w:hAnsi="Droid Sans Mono" w:cs="Droid Sans Mono"/>
        </w:rPr>
      </w:pPr>
    </w:p>
    <w:p w14:paraId="56CB2FF3" w14:textId="77777777" w:rsidR="0002002C" w:rsidRDefault="0002002C" w:rsidP="0094233E">
      <w:pPr>
        <w:pStyle w:val="ListParagraph"/>
        <w:numPr>
          <w:ilvl w:val="0"/>
          <w:numId w:val="41"/>
        </w:numPr>
        <w:spacing w:after="0" w:line="240" w:lineRule="auto"/>
        <w:rPr>
          <w:rFonts w:ascii="Droid Sans Mono" w:eastAsia="Droid Sans Mono" w:hAnsi="Droid Sans Mono" w:cs="Droid Sans Mono"/>
        </w:rPr>
      </w:pPr>
      <w:r>
        <w:rPr>
          <w:rFonts w:ascii="Droid Sans Mono" w:eastAsia="Droid Sans Mono" w:hAnsi="Droid Sans Mono" w:cs="Droid Sans Mono"/>
        </w:rPr>
        <w:t xml:space="preserve">Compress </w:t>
      </w:r>
      <w:proofErr w:type="spellStart"/>
      <w:r>
        <w:rPr>
          <w:rFonts w:ascii="Droid Sans Mono" w:eastAsia="Droid Sans Mono" w:hAnsi="Droid Sans Mono" w:cs="Droid Sans Mono"/>
        </w:rPr>
        <w:t>X_train</w:t>
      </w:r>
      <w:proofErr w:type="spellEnd"/>
      <w:r>
        <w:rPr>
          <w:rFonts w:ascii="Droid Sans Mono" w:eastAsia="Droid Sans Mono" w:hAnsi="Droid Sans Mono" w:cs="Droid Sans Mono"/>
        </w:rPr>
        <w:t xml:space="preserve"> into its components as follows:</w:t>
      </w:r>
    </w:p>
    <w:p w14:paraId="4BFB6FEB" w14:textId="77777777" w:rsidR="0002002C" w:rsidRDefault="0002002C" w:rsidP="0002002C">
      <w:pPr>
        <w:spacing w:after="0" w:line="240" w:lineRule="auto"/>
        <w:rPr>
          <w:rFonts w:ascii="Droid Sans Mono" w:eastAsia="Droid Sans Mono" w:hAnsi="Droid Sans Mono" w:cs="Droid Sans Mono"/>
        </w:rPr>
      </w:pPr>
    </w:p>
    <w:p w14:paraId="080160C4" w14:textId="77777777" w:rsidR="0002002C" w:rsidRDefault="0002002C" w:rsidP="0002002C">
      <w:pPr>
        <w:spacing w:after="0" w:line="240" w:lineRule="auto"/>
        <w:ind w:left="720"/>
        <w:rPr>
          <w:rFonts w:ascii="Droid Sans Mono" w:eastAsia="Droid Sans Mono" w:hAnsi="Droid Sans Mono" w:cs="Droid Sans Mono"/>
        </w:rPr>
      </w:pPr>
      <w:proofErr w:type="spellStart"/>
      <w:r w:rsidRPr="006A73B4">
        <w:rPr>
          <w:rFonts w:ascii="Droid Sans Mono" w:eastAsia="Droid Sans Mono" w:hAnsi="Droid Sans Mono" w:cs="Droid Sans Mono"/>
          <w:highlight w:val="green"/>
        </w:rPr>
        <w:t>X_train_LDA</w:t>
      </w:r>
      <w:proofErr w:type="spellEnd"/>
      <w:r w:rsidRPr="006A73B4">
        <w:rPr>
          <w:rFonts w:ascii="Droid Sans Mono" w:eastAsia="Droid Sans Mono" w:hAnsi="Droid Sans Mono" w:cs="Droid Sans Mono"/>
          <w:highlight w:val="green"/>
        </w:rPr>
        <w:t xml:space="preserve"> = </w:t>
      </w:r>
      <w:proofErr w:type="spellStart"/>
      <w:proofErr w:type="gramStart"/>
      <w:r w:rsidRPr="006A73B4">
        <w:rPr>
          <w:rFonts w:ascii="Droid Sans Mono" w:eastAsia="Droid Sans Mono" w:hAnsi="Droid Sans Mono" w:cs="Droid Sans Mono"/>
          <w:highlight w:val="green"/>
        </w:rPr>
        <w:t>model.transform</w:t>
      </w:r>
      <w:proofErr w:type="spellEnd"/>
      <w:r w:rsidRPr="006A73B4">
        <w:rPr>
          <w:rFonts w:ascii="Droid Sans Mono" w:eastAsia="Droid Sans Mono" w:hAnsi="Droid Sans Mono" w:cs="Droid Sans Mono"/>
          <w:highlight w:val="green"/>
        </w:rPr>
        <w:t>(</w:t>
      </w:r>
      <w:proofErr w:type="spellStart"/>
      <w:proofErr w:type="gramEnd"/>
      <w:r w:rsidRPr="006A73B4">
        <w:rPr>
          <w:rFonts w:ascii="Droid Sans Mono" w:eastAsia="Droid Sans Mono" w:hAnsi="Droid Sans Mono" w:cs="Droid Sans Mono"/>
          <w:highlight w:val="green"/>
        </w:rPr>
        <w:t>X_train</w:t>
      </w:r>
      <w:proofErr w:type="spellEnd"/>
      <w:r w:rsidRPr="006A73B4">
        <w:rPr>
          <w:rFonts w:ascii="Droid Sans Mono" w:eastAsia="Droid Sans Mono" w:hAnsi="Droid Sans Mono" w:cs="Droid Sans Mono"/>
          <w:highlight w:val="green"/>
        </w:rPr>
        <w:t>)</w:t>
      </w:r>
    </w:p>
    <w:p w14:paraId="37EA033D" w14:textId="77777777" w:rsidR="0002002C" w:rsidRDefault="0002002C" w:rsidP="0002002C">
      <w:pPr>
        <w:spacing w:after="0" w:line="240" w:lineRule="auto"/>
        <w:ind w:left="720"/>
        <w:rPr>
          <w:rFonts w:ascii="Droid Sans Mono" w:eastAsia="Droid Sans Mono" w:hAnsi="Droid Sans Mono" w:cs="Droid Sans Mono"/>
        </w:rPr>
      </w:pPr>
    </w:p>
    <w:p w14:paraId="278B124E" w14:textId="77777777" w:rsidR="0002002C" w:rsidRDefault="0002002C" w:rsidP="0002002C">
      <w:pPr>
        <w:spacing w:after="0" w:line="240" w:lineRule="auto"/>
        <w:ind w:left="720"/>
        <w:rPr>
          <w:rFonts w:ascii="Droid Sans Mono" w:eastAsia="Droid Sans Mono" w:hAnsi="Droid Sans Mono" w:cs="Droid Sans Mono"/>
        </w:rPr>
      </w:pPr>
      <w:r>
        <w:rPr>
          <w:rFonts w:ascii="Droid Sans Mono" w:eastAsia="Droid Sans Mono" w:hAnsi="Droid Sans Mono" w:cs="Droid Sans Mono"/>
        </w:rPr>
        <w:t xml:space="preserve">Compress </w:t>
      </w:r>
      <w:proofErr w:type="spellStart"/>
      <w:r>
        <w:rPr>
          <w:rFonts w:ascii="Droid Sans Mono" w:eastAsia="Droid Sans Mono" w:hAnsi="Droid Sans Mono" w:cs="Droid Sans Mono"/>
        </w:rPr>
        <w:t>X_test</w:t>
      </w:r>
      <w:proofErr w:type="spellEnd"/>
      <w:r>
        <w:rPr>
          <w:rFonts w:ascii="Droid Sans Mono" w:eastAsia="Droid Sans Mono" w:hAnsi="Droid Sans Mono" w:cs="Droid Sans Mono"/>
        </w:rPr>
        <w:t xml:space="preserve"> into its components using: </w:t>
      </w:r>
    </w:p>
    <w:p w14:paraId="1D49F754" w14:textId="77777777" w:rsidR="0002002C" w:rsidRDefault="0002002C" w:rsidP="0002002C">
      <w:pPr>
        <w:spacing w:after="0" w:line="240" w:lineRule="auto"/>
        <w:ind w:left="720"/>
        <w:rPr>
          <w:rFonts w:ascii="Droid Sans Mono" w:eastAsia="Droid Sans Mono" w:hAnsi="Droid Sans Mono" w:cs="Droid Sans Mono"/>
        </w:rPr>
      </w:pPr>
    </w:p>
    <w:p w14:paraId="39A225D0" w14:textId="77777777" w:rsidR="0002002C" w:rsidRDefault="0002002C" w:rsidP="0002002C">
      <w:pPr>
        <w:spacing w:after="0" w:line="240" w:lineRule="auto"/>
        <w:ind w:left="720"/>
        <w:rPr>
          <w:rFonts w:ascii="Droid Sans Mono" w:eastAsia="Droid Sans Mono" w:hAnsi="Droid Sans Mono" w:cs="Droid Sans Mono"/>
        </w:rPr>
      </w:pPr>
      <w:proofErr w:type="spellStart"/>
      <w:r w:rsidRPr="006A73B4">
        <w:rPr>
          <w:rFonts w:ascii="Droid Sans Mono" w:eastAsia="Droid Sans Mono" w:hAnsi="Droid Sans Mono" w:cs="Droid Sans Mono"/>
          <w:highlight w:val="green"/>
        </w:rPr>
        <w:t>X_test_LDA</w:t>
      </w:r>
      <w:proofErr w:type="spellEnd"/>
      <w:r w:rsidRPr="006A73B4">
        <w:rPr>
          <w:rFonts w:ascii="Droid Sans Mono" w:eastAsia="Droid Sans Mono" w:hAnsi="Droid Sans Mono" w:cs="Droid Sans Mono"/>
          <w:highlight w:val="green"/>
        </w:rPr>
        <w:t xml:space="preserve"> = </w:t>
      </w:r>
      <w:proofErr w:type="spellStart"/>
      <w:proofErr w:type="gramStart"/>
      <w:r w:rsidRPr="006A73B4">
        <w:rPr>
          <w:rFonts w:ascii="Droid Sans Mono" w:eastAsia="Droid Sans Mono" w:hAnsi="Droid Sans Mono" w:cs="Droid Sans Mono"/>
          <w:highlight w:val="green"/>
        </w:rPr>
        <w:t>model.transform</w:t>
      </w:r>
      <w:proofErr w:type="spellEnd"/>
      <w:r w:rsidRPr="006A73B4">
        <w:rPr>
          <w:rFonts w:ascii="Droid Sans Mono" w:eastAsia="Droid Sans Mono" w:hAnsi="Droid Sans Mono" w:cs="Droid Sans Mono"/>
          <w:highlight w:val="green"/>
        </w:rPr>
        <w:t>(</w:t>
      </w:r>
      <w:proofErr w:type="spellStart"/>
      <w:proofErr w:type="gramEnd"/>
      <w:r w:rsidRPr="006A73B4">
        <w:rPr>
          <w:rFonts w:ascii="Droid Sans Mono" w:eastAsia="Droid Sans Mono" w:hAnsi="Droid Sans Mono" w:cs="Droid Sans Mono"/>
          <w:highlight w:val="green"/>
        </w:rPr>
        <w:t>X_test</w:t>
      </w:r>
      <w:proofErr w:type="spellEnd"/>
      <w:r w:rsidRPr="006A73B4">
        <w:rPr>
          <w:rFonts w:ascii="Droid Sans Mono" w:eastAsia="Droid Sans Mono" w:hAnsi="Droid Sans Mono" w:cs="Droid Sans Mono"/>
          <w:highlight w:val="green"/>
        </w:rPr>
        <w:t>)</w:t>
      </w:r>
    </w:p>
    <w:p w14:paraId="1C915D4E" w14:textId="77777777" w:rsidR="0002002C" w:rsidRDefault="0002002C" w:rsidP="0002002C">
      <w:pPr>
        <w:spacing w:after="0" w:line="240" w:lineRule="auto"/>
        <w:ind w:left="720"/>
        <w:rPr>
          <w:rFonts w:ascii="Droid Sans Mono" w:eastAsia="Droid Sans Mono" w:hAnsi="Droid Sans Mono" w:cs="Droid Sans Mono"/>
        </w:rPr>
      </w:pPr>
    </w:p>
    <w:p w14:paraId="0FB52A6B" w14:textId="77777777" w:rsidR="0002002C" w:rsidRDefault="0002002C" w:rsidP="0002002C">
      <w:pPr>
        <w:spacing w:before="120" w:after="120" w:line="276" w:lineRule="auto"/>
        <w:ind w:firstLine="720"/>
        <w:rPr>
          <w:rFonts w:ascii="Arial" w:eastAsia="Arial" w:hAnsi="Arial" w:cs="Arial"/>
          <w:b/>
          <w:bCs/>
          <w:i/>
          <w:iCs/>
          <w:highlight w:val="yellow"/>
        </w:rPr>
      </w:pPr>
      <w:r w:rsidRPr="65BD12B6">
        <w:rPr>
          <w:rFonts w:ascii="Arial" w:eastAsia="Arial" w:hAnsi="Arial" w:cs="Arial"/>
          <w:b/>
          <w:bCs/>
          <w:i/>
          <w:iCs/>
          <w:highlight w:val="yellow"/>
        </w:rPr>
        <w:t>Teaching tip:</w:t>
      </w:r>
    </w:p>
    <w:p w14:paraId="3428FD60" w14:textId="77777777" w:rsidR="0002002C" w:rsidRDefault="0002002C" w:rsidP="0002002C">
      <w:pPr>
        <w:spacing w:before="120" w:after="120" w:line="276" w:lineRule="auto"/>
        <w:ind w:left="720"/>
        <w:rPr>
          <w:rFonts w:ascii="Arial" w:eastAsia="Arial" w:hAnsi="Arial" w:cs="Arial"/>
          <w:highlight w:val="yellow"/>
        </w:rPr>
      </w:pPr>
      <w:r w:rsidRPr="65BD12B6">
        <w:rPr>
          <w:rFonts w:ascii="Arial" w:eastAsia="Arial" w:hAnsi="Arial" w:cs="Arial"/>
          <w:highlight w:val="yellow"/>
        </w:rPr>
        <w:t>Make sure to split the data</w:t>
      </w:r>
      <w:r>
        <w:rPr>
          <w:rFonts w:ascii="Arial" w:eastAsia="Arial" w:hAnsi="Arial" w:cs="Arial"/>
          <w:highlight w:val="yellow"/>
        </w:rPr>
        <w:t xml:space="preserve"> into testing and training prior to</w:t>
      </w:r>
      <w:r w:rsidRPr="65BD12B6">
        <w:rPr>
          <w:rFonts w:ascii="Arial" w:eastAsia="Arial" w:hAnsi="Arial" w:cs="Arial"/>
          <w:highlight w:val="yellow"/>
        </w:rPr>
        <w:t xml:space="preserve"> transform</w:t>
      </w:r>
      <w:r>
        <w:rPr>
          <w:rFonts w:ascii="Arial" w:eastAsia="Arial" w:hAnsi="Arial" w:cs="Arial"/>
          <w:highlight w:val="yellow"/>
        </w:rPr>
        <w:t>ing them</w:t>
      </w:r>
      <w:r w:rsidRPr="65BD12B6">
        <w:rPr>
          <w:rFonts w:ascii="Arial" w:eastAsia="Arial" w:hAnsi="Arial" w:cs="Arial"/>
          <w:highlight w:val="yellow"/>
        </w:rPr>
        <w:t xml:space="preserve"> into components. If we fit the LDA model to X (I.e., prior to splitting</w:t>
      </w:r>
      <w:r>
        <w:rPr>
          <w:rFonts w:ascii="Arial" w:eastAsia="Arial" w:hAnsi="Arial" w:cs="Arial"/>
          <w:highlight w:val="yellow"/>
        </w:rPr>
        <w:t xml:space="preserve"> into testing and training</w:t>
      </w:r>
      <w:r w:rsidRPr="65BD12B6">
        <w:rPr>
          <w:rFonts w:ascii="Arial" w:eastAsia="Arial" w:hAnsi="Arial" w:cs="Arial"/>
          <w:highlight w:val="yellow"/>
        </w:rPr>
        <w:t xml:space="preserve">) then we </w:t>
      </w:r>
      <w:r>
        <w:rPr>
          <w:rFonts w:ascii="Arial" w:eastAsia="Arial" w:hAnsi="Arial" w:cs="Arial"/>
          <w:highlight w:val="yellow"/>
        </w:rPr>
        <w:t xml:space="preserve">would </w:t>
      </w:r>
      <w:r w:rsidRPr="65BD12B6">
        <w:rPr>
          <w:rFonts w:ascii="Arial" w:eastAsia="Arial" w:hAnsi="Arial" w:cs="Arial"/>
          <w:highlight w:val="yellow"/>
        </w:rPr>
        <w:t xml:space="preserve">allow the LDA model to </w:t>
      </w:r>
      <w:r>
        <w:rPr>
          <w:rFonts w:ascii="Arial" w:eastAsia="Arial" w:hAnsi="Arial" w:cs="Arial"/>
          <w:highlight w:val="yellow"/>
        </w:rPr>
        <w:t>peek at</w:t>
      </w:r>
      <w:r w:rsidRPr="65BD12B6">
        <w:rPr>
          <w:rFonts w:ascii="Arial" w:eastAsia="Arial" w:hAnsi="Arial" w:cs="Arial"/>
          <w:highlight w:val="yellow"/>
        </w:rPr>
        <w:t xml:space="preserve"> the test data. Thus, </w:t>
      </w:r>
      <w:r>
        <w:rPr>
          <w:rFonts w:ascii="Arial" w:eastAsia="Arial" w:hAnsi="Arial" w:cs="Arial"/>
          <w:highlight w:val="yellow"/>
        </w:rPr>
        <w:t xml:space="preserve">to avoid peeking at the test data, </w:t>
      </w:r>
      <w:r w:rsidRPr="65BD12B6">
        <w:rPr>
          <w:rFonts w:ascii="Arial" w:eastAsia="Arial" w:hAnsi="Arial" w:cs="Arial"/>
          <w:highlight w:val="yellow"/>
        </w:rPr>
        <w:t xml:space="preserve">we will fit the LDA model on the training data (I.e., </w:t>
      </w:r>
      <w:proofErr w:type="spellStart"/>
      <w:r w:rsidRPr="65BD12B6">
        <w:rPr>
          <w:rFonts w:ascii="Arial" w:eastAsia="Arial" w:hAnsi="Arial" w:cs="Arial"/>
          <w:highlight w:val="yellow"/>
        </w:rPr>
        <w:t>X_train</w:t>
      </w:r>
      <w:proofErr w:type="spellEnd"/>
      <w:r w:rsidRPr="65BD12B6">
        <w:rPr>
          <w:rFonts w:ascii="Arial" w:eastAsia="Arial" w:hAnsi="Arial" w:cs="Arial"/>
          <w:highlight w:val="yellow"/>
        </w:rPr>
        <w:t xml:space="preserve">) and then transform both the training (I.e., </w:t>
      </w:r>
      <w:proofErr w:type="spellStart"/>
      <w:r w:rsidRPr="65BD12B6">
        <w:rPr>
          <w:rFonts w:ascii="Arial" w:eastAsia="Arial" w:hAnsi="Arial" w:cs="Arial"/>
          <w:highlight w:val="yellow"/>
        </w:rPr>
        <w:t>X_train</w:t>
      </w:r>
      <w:proofErr w:type="spellEnd"/>
      <w:r w:rsidRPr="65BD12B6">
        <w:rPr>
          <w:rFonts w:ascii="Arial" w:eastAsia="Arial" w:hAnsi="Arial" w:cs="Arial"/>
          <w:highlight w:val="yellow"/>
        </w:rPr>
        <w:t>) and testing (</w:t>
      </w:r>
      <w:proofErr w:type="spellStart"/>
      <w:r w:rsidRPr="65BD12B6">
        <w:rPr>
          <w:rFonts w:ascii="Arial" w:eastAsia="Arial" w:hAnsi="Arial" w:cs="Arial"/>
          <w:highlight w:val="yellow"/>
        </w:rPr>
        <w:t>X_test</w:t>
      </w:r>
      <w:proofErr w:type="spellEnd"/>
      <w:r w:rsidRPr="65BD12B6">
        <w:rPr>
          <w:rFonts w:ascii="Arial" w:eastAsia="Arial" w:hAnsi="Arial" w:cs="Arial"/>
          <w:highlight w:val="yellow"/>
        </w:rPr>
        <w:t>) data</w:t>
      </w:r>
      <w:r>
        <w:rPr>
          <w:rFonts w:ascii="Arial" w:eastAsia="Arial" w:hAnsi="Arial" w:cs="Arial"/>
          <w:highlight w:val="yellow"/>
        </w:rPr>
        <w:t xml:space="preserve"> using the model fit on the training data</w:t>
      </w:r>
      <w:r w:rsidRPr="65BD12B6">
        <w:rPr>
          <w:rFonts w:ascii="Arial" w:eastAsia="Arial" w:hAnsi="Arial" w:cs="Arial"/>
          <w:highlight w:val="yellow"/>
        </w:rPr>
        <w:t>.</w:t>
      </w:r>
    </w:p>
    <w:p w14:paraId="238D0FB0" w14:textId="77777777" w:rsidR="0002002C" w:rsidRDefault="0002002C" w:rsidP="0002002C">
      <w:pPr>
        <w:spacing w:after="0" w:line="240" w:lineRule="auto"/>
        <w:rPr>
          <w:rFonts w:ascii="Droid Sans Mono" w:eastAsia="Droid Sans Mono" w:hAnsi="Droid Sans Mono" w:cs="Droid Sans Mono"/>
          <w:highlight w:val="green"/>
        </w:rPr>
      </w:pPr>
    </w:p>
    <w:p w14:paraId="759F952C" w14:textId="77777777" w:rsidR="0002002C" w:rsidRPr="006A73B4" w:rsidRDefault="0002002C" w:rsidP="0094233E">
      <w:pPr>
        <w:numPr>
          <w:ilvl w:val="0"/>
          <w:numId w:val="4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Instantiate a </w:t>
      </w:r>
      <w:proofErr w:type="spellStart"/>
      <w:r w:rsidRPr="0069451D">
        <w:rPr>
          <w:rFonts w:ascii="Droid Sans Mono" w:eastAsia="Droid Sans Mono" w:hAnsi="Droid Sans Mono" w:cs="Droid Sans Mono"/>
          <w:color w:val="000000"/>
        </w:rPr>
        <w:t>RandomForestClassifier</w:t>
      </w:r>
      <w:proofErr w:type="spellEnd"/>
      <w:r w:rsidRPr="0069451D">
        <w:rPr>
          <w:rFonts w:ascii="Droid Sans Mono" w:eastAsia="Droid Sans Mono" w:hAnsi="Droid Sans Mono" w:cs="Droid Sans Mono"/>
          <w:color w:val="000000"/>
        </w:rPr>
        <w:t xml:space="preserve"> </w:t>
      </w:r>
      <w:r>
        <w:rPr>
          <w:rFonts w:ascii="Arial" w:eastAsia="Arial" w:hAnsi="Arial" w:cs="Arial"/>
          <w:color w:val="000000"/>
        </w:rPr>
        <w:t>model as follows:</w:t>
      </w:r>
    </w:p>
    <w:p w14:paraId="062AA8B5" w14:textId="77777777" w:rsidR="0002002C" w:rsidRDefault="0002002C" w:rsidP="0002002C">
      <w:pPr>
        <w:spacing w:after="0" w:line="240" w:lineRule="auto"/>
        <w:rPr>
          <w:rFonts w:ascii="Arial" w:eastAsia="Arial" w:hAnsi="Arial" w:cs="Arial"/>
        </w:rPr>
      </w:pPr>
    </w:p>
    <w:p w14:paraId="2D96D4A3" w14:textId="77777777" w:rsidR="0002002C" w:rsidRDefault="0002002C" w:rsidP="0002002C">
      <w:pPr>
        <w:spacing w:after="0" w:line="240" w:lineRule="auto"/>
        <w:ind w:left="720"/>
        <w:rPr>
          <w:rFonts w:ascii="Droid Sans Mono" w:eastAsia="Droid Sans Mono" w:hAnsi="Droid Sans Mono" w:cs="Droid Sans Mono"/>
          <w:highlight w:val="green"/>
        </w:rPr>
      </w:pPr>
    </w:p>
    <w:p w14:paraId="0E68437D"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sklearn.ensemble</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RandomForestClassifier</w:t>
      </w:r>
      <w:proofErr w:type="spellEnd"/>
    </w:p>
    <w:p w14:paraId="50F1D6D2"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RandomForestClassifier</w:t>
      </w:r>
      <w:proofErr w:type="spellEnd"/>
      <w:r>
        <w:rPr>
          <w:rFonts w:ascii="Droid Sans Mono" w:eastAsia="Droid Sans Mono" w:hAnsi="Droid Sans Mono" w:cs="Droid Sans Mono"/>
          <w:highlight w:val="green"/>
        </w:rPr>
        <w:t>()</w:t>
      </w:r>
    </w:p>
    <w:p w14:paraId="68CB09E8" w14:textId="77777777" w:rsidR="0002002C" w:rsidRDefault="0002002C" w:rsidP="0002002C">
      <w:pPr>
        <w:spacing w:after="0" w:line="240" w:lineRule="auto"/>
        <w:ind w:left="720"/>
        <w:rPr>
          <w:rFonts w:ascii="Droid Sans Mono" w:eastAsia="Droid Sans Mono" w:hAnsi="Droid Sans Mono" w:cs="Droid Sans Mono"/>
          <w:highlight w:val="green"/>
        </w:rPr>
      </w:pPr>
    </w:p>
    <w:p w14:paraId="5047FE65" w14:textId="77777777" w:rsidR="0002002C" w:rsidRDefault="0002002C" w:rsidP="0002002C">
      <w:pPr>
        <w:spacing w:before="120" w:after="120" w:line="276" w:lineRule="auto"/>
        <w:ind w:firstLine="720"/>
        <w:rPr>
          <w:rFonts w:ascii="Arial" w:eastAsia="Arial" w:hAnsi="Arial" w:cs="Arial"/>
          <w:i/>
          <w:highlight w:val="cyan"/>
        </w:rPr>
      </w:pPr>
      <w:r>
        <w:rPr>
          <w:rFonts w:ascii="Arial" w:eastAsia="Arial" w:hAnsi="Arial" w:cs="Arial"/>
          <w:b/>
          <w:i/>
          <w:highlight w:val="cyan"/>
        </w:rPr>
        <w:t>Note</w:t>
      </w:r>
    </w:p>
    <w:p w14:paraId="74F73EDB" w14:textId="77777777" w:rsidR="0002002C" w:rsidRDefault="0002002C" w:rsidP="0002002C">
      <w:pPr>
        <w:spacing w:before="120" w:after="120" w:line="276" w:lineRule="auto"/>
        <w:ind w:left="720"/>
        <w:rPr>
          <w:rFonts w:ascii="Arial" w:eastAsia="Arial" w:hAnsi="Arial" w:cs="Arial"/>
          <w:highlight w:val="cyan"/>
        </w:rPr>
      </w:pPr>
      <w:r>
        <w:rPr>
          <w:rFonts w:ascii="Arial" w:eastAsia="Arial" w:hAnsi="Arial" w:cs="Arial"/>
          <w:highlight w:val="cyan"/>
        </w:rPr>
        <w:t xml:space="preserve">We will be using the default </w:t>
      </w:r>
      <w:proofErr w:type="spellStart"/>
      <w:r>
        <w:rPr>
          <w:rFonts w:ascii="Arial" w:eastAsia="Arial" w:hAnsi="Arial" w:cs="Arial"/>
          <w:highlight w:val="cyan"/>
        </w:rPr>
        <w:t>hyperparameters</w:t>
      </w:r>
      <w:proofErr w:type="spellEnd"/>
      <w:r>
        <w:rPr>
          <w:rFonts w:ascii="Arial" w:eastAsia="Arial" w:hAnsi="Arial" w:cs="Arial"/>
          <w:highlight w:val="cyan"/>
        </w:rPr>
        <w:t xml:space="preserve"> of the </w:t>
      </w:r>
      <w:proofErr w:type="spellStart"/>
      <w:r>
        <w:rPr>
          <w:rFonts w:ascii="Droid Sans Mono" w:eastAsia="Droid Sans Mono" w:hAnsi="Droid Sans Mono" w:cs="Droid Sans Mono"/>
          <w:highlight w:val="cyan"/>
        </w:rPr>
        <w:t>RandomForestClassifier</w:t>
      </w:r>
      <w:proofErr w:type="spellEnd"/>
      <w:r>
        <w:rPr>
          <w:rFonts w:ascii="Droid Sans Mono" w:eastAsia="Droid Sans Mono" w:hAnsi="Droid Sans Mono" w:cs="Droid Sans Mono"/>
          <w:highlight w:val="cyan"/>
        </w:rPr>
        <w:t xml:space="preserve"> </w:t>
      </w:r>
      <w:r>
        <w:rPr>
          <w:rFonts w:ascii="Arial" w:eastAsia="Arial" w:hAnsi="Arial" w:cs="Arial"/>
          <w:highlight w:val="cyan"/>
        </w:rPr>
        <w:t xml:space="preserve">model because tuning </w:t>
      </w:r>
      <w:proofErr w:type="spellStart"/>
      <w:r>
        <w:rPr>
          <w:rFonts w:ascii="Arial" w:eastAsia="Arial" w:hAnsi="Arial" w:cs="Arial"/>
          <w:highlight w:val="cyan"/>
        </w:rPr>
        <w:t>hyperparameters</w:t>
      </w:r>
      <w:proofErr w:type="spellEnd"/>
      <w:r>
        <w:rPr>
          <w:rFonts w:ascii="Arial" w:eastAsia="Arial" w:hAnsi="Arial" w:cs="Arial"/>
          <w:highlight w:val="cyan"/>
        </w:rPr>
        <w:t xml:space="preserve"> is beyond the scope of this lesson.</w:t>
      </w:r>
    </w:p>
    <w:p w14:paraId="4C33536A" w14:textId="77777777" w:rsidR="0002002C" w:rsidRDefault="0002002C" w:rsidP="0002002C">
      <w:pPr>
        <w:spacing w:before="120" w:after="120" w:line="276" w:lineRule="auto"/>
        <w:ind w:left="720"/>
        <w:rPr>
          <w:rFonts w:ascii="Arial" w:eastAsia="Arial" w:hAnsi="Arial" w:cs="Arial"/>
        </w:rPr>
      </w:pPr>
    </w:p>
    <w:p w14:paraId="6813ED16" w14:textId="77777777" w:rsidR="0002002C" w:rsidRPr="006A73B4" w:rsidRDefault="0002002C" w:rsidP="0094233E">
      <w:pPr>
        <w:pStyle w:val="ListParagraph"/>
        <w:numPr>
          <w:ilvl w:val="0"/>
          <w:numId w:val="41"/>
        </w:numPr>
        <w:spacing w:after="0" w:line="240" w:lineRule="auto"/>
        <w:rPr>
          <w:color w:val="000000"/>
        </w:rPr>
      </w:pPr>
      <w:r w:rsidRPr="006A73B4">
        <w:rPr>
          <w:rFonts w:ascii="Arial" w:eastAsia="Arial" w:hAnsi="Arial" w:cs="Arial"/>
          <w:color w:val="000000"/>
        </w:rPr>
        <w:lastRenderedPageBreak/>
        <w:t xml:space="preserve">Fit the model to the </w:t>
      </w:r>
      <w:r>
        <w:rPr>
          <w:rFonts w:ascii="Arial" w:eastAsia="Arial" w:hAnsi="Arial" w:cs="Arial"/>
          <w:color w:val="000000"/>
        </w:rPr>
        <w:t xml:space="preserve">compressed </w:t>
      </w:r>
      <w:r w:rsidRPr="006A73B4">
        <w:rPr>
          <w:rFonts w:ascii="Arial" w:eastAsia="Arial" w:hAnsi="Arial" w:cs="Arial"/>
          <w:color w:val="000000"/>
        </w:rPr>
        <w:t xml:space="preserve">training data using </w:t>
      </w:r>
      <w:proofErr w:type="spellStart"/>
      <w:proofErr w:type="gramStart"/>
      <w:r w:rsidRPr="001B5343">
        <w:rPr>
          <w:rFonts w:ascii="Droid Sans Mono" w:eastAsia="Droid Sans Mono" w:hAnsi="Droid Sans Mono" w:cs="Droid Sans Mono"/>
          <w:highlight w:val="green"/>
        </w:rPr>
        <w:t>model.fit</w:t>
      </w:r>
      <w:proofErr w:type="spellEnd"/>
      <w:r w:rsidRPr="001B5343">
        <w:rPr>
          <w:rFonts w:ascii="Droid Sans Mono" w:eastAsia="Droid Sans Mono" w:hAnsi="Droid Sans Mono" w:cs="Droid Sans Mono"/>
          <w:highlight w:val="green"/>
        </w:rPr>
        <w:t>(</w:t>
      </w:r>
      <w:proofErr w:type="spellStart"/>
      <w:proofErr w:type="gramEnd"/>
      <w:r w:rsidRPr="001B5343">
        <w:rPr>
          <w:rFonts w:ascii="Droid Sans Mono" w:eastAsia="Droid Sans Mono" w:hAnsi="Droid Sans Mono" w:cs="Droid Sans Mono"/>
          <w:highlight w:val="green"/>
        </w:rPr>
        <w:t>X_train</w:t>
      </w:r>
      <w:r>
        <w:rPr>
          <w:rFonts w:ascii="Droid Sans Mono" w:eastAsia="Droid Sans Mono" w:hAnsi="Droid Sans Mono" w:cs="Droid Sans Mono"/>
          <w:highlight w:val="green"/>
        </w:rPr>
        <w:t>_LDA</w:t>
      </w:r>
      <w:proofErr w:type="spellEnd"/>
      <w:r w:rsidRPr="001B5343">
        <w:rPr>
          <w:rFonts w:ascii="Droid Sans Mono" w:eastAsia="Droid Sans Mono" w:hAnsi="Droid Sans Mono" w:cs="Droid Sans Mono"/>
          <w:highlight w:val="green"/>
        </w:rPr>
        <w:t xml:space="preserve">, </w:t>
      </w:r>
      <w:proofErr w:type="spellStart"/>
      <w:r w:rsidRPr="001B5343">
        <w:rPr>
          <w:rFonts w:ascii="Droid Sans Mono" w:eastAsia="Droid Sans Mono" w:hAnsi="Droid Sans Mono" w:cs="Droid Sans Mono"/>
          <w:highlight w:val="green"/>
        </w:rPr>
        <w:t>y_train</w:t>
      </w:r>
      <w:proofErr w:type="spellEnd"/>
      <w:r w:rsidRPr="001B5343">
        <w:rPr>
          <w:rFonts w:ascii="Droid Sans Mono" w:eastAsia="Droid Sans Mono" w:hAnsi="Droid Sans Mono" w:cs="Droid Sans Mono"/>
          <w:highlight w:val="green"/>
        </w:rPr>
        <w:t>)</w:t>
      </w:r>
      <w:r w:rsidRPr="006A73B4">
        <w:rPr>
          <w:rFonts w:ascii="Arial" w:eastAsia="Arial" w:hAnsi="Arial" w:cs="Arial"/>
          <w:color w:val="000000"/>
        </w:rPr>
        <w:t>.</w:t>
      </w:r>
    </w:p>
    <w:p w14:paraId="5F7B4E31" w14:textId="77777777" w:rsidR="0002002C" w:rsidRDefault="0002002C" w:rsidP="0002002C">
      <w:pPr>
        <w:spacing w:before="120" w:after="120" w:line="276" w:lineRule="auto"/>
      </w:pPr>
    </w:p>
    <w:p w14:paraId="1873888B" w14:textId="77777777" w:rsidR="0002002C" w:rsidRDefault="0002002C" w:rsidP="0094233E">
      <w:pPr>
        <w:numPr>
          <w:ilvl w:val="0"/>
          <w:numId w:val="41"/>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Generate predictions on </w:t>
      </w:r>
      <w:proofErr w:type="spellStart"/>
      <w:r>
        <w:rPr>
          <w:rFonts w:ascii="Droid Sans Mono" w:eastAsia="Droid Sans Mono" w:hAnsi="Droid Sans Mono" w:cs="Droid Sans Mono"/>
          <w:color w:val="000000"/>
          <w:highlight w:val="green"/>
        </w:rPr>
        <w:t>X_</w:t>
      </w:r>
      <w:r w:rsidRPr="00836CBB">
        <w:rPr>
          <w:rFonts w:ascii="Droid Sans Mono" w:eastAsia="Droid Sans Mono" w:hAnsi="Droid Sans Mono" w:cs="Droid Sans Mono"/>
          <w:color w:val="000000"/>
          <w:highlight w:val="green"/>
        </w:rPr>
        <w:t>test</w:t>
      </w:r>
      <w:r w:rsidRPr="006A73B4">
        <w:rPr>
          <w:rFonts w:ascii="Droid Sans Mono" w:eastAsia="Droid Sans Mono" w:hAnsi="Droid Sans Mono" w:cs="Droid Sans Mono"/>
          <w:color w:val="000000"/>
          <w:highlight w:val="green"/>
        </w:rPr>
        <w:t>_LDA</w:t>
      </w:r>
      <w:proofErr w:type="spellEnd"/>
      <w:r>
        <w:rPr>
          <w:rFonts w:ascii="Arial" w:eastAsia="Arial" w:hAnsi="Arial" w:cs="Arial"/>
          <w:color w:val="000000"/>
        </w:rPr>
        <w:t xml:space="preserve"> and save them as the array, </w:t>
      </w:r>
      <w:r>
        <w:rPr>
          <w:rFonts w:ascii="Droid Sans Mono" w:eastAsia="Droid Sans Mono" w:hAnsi="Droid Sans Mono" w:cs="Droid Sans Mono"/>
          <w:color w:val="000000"/>
          <w:highlight w:val="green"/>
        </w:rPr>
        <w:t>predictions</w:t>
      </w:r>
      <w:r>
        <w:rPr>
          <w:rFonts w:ascii="Droid Sans Mono" w:eastAsia="Droid Sans Mono" w:hAnsi="Droid Sans Mono" w:cs="Droid Sans Mono"/>
          <w:color w:val="000000"/>
        </w:rPr>
        <w:t xml:space="preserve"> using the following code:</w:t>
      </w:r>
      <w:r>
        <w:rPr>
          <w:rFonts w:ascii="Arial" w:eastAsia="Arial" w:hAnsi="Arial" w:cs="Arial"/>
          <w:color w:val="000000"/>
        </w:rPr>
        <w:t xml:space="preserve"> </w:t>
      </w:r>
    </w:p>
    <w:p w14:paraId="2349EEB3" w14:textId="77777777" w:rsidR="0002002C" w:rsidRDefault="0002002C" w:rsidP="0002002C">
      <w:pPr>
        <w:spacing w:after="0" w:line="240" w:lineRule="auto"/>
        <w:ind w:left="720"/>
        <w:rPr>
          <w:rFonts w:ascii="Droid Sans Mono" w:eastAsia="Droid Sans Mono" w:hAnsi="Droid Sans Mono" w:cs="Droid Sans Mono"/>
          <w:highlight w:val="green"/>
        </w:rPr>
      </w:pPr>
    </w:p>
    <w:p w14:paraId="66571753"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predictions</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model.predict</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X_test_LDA</w:t>
      </w:r>
      <w:proofErr w:type="spellEnd"/>
      <w:r>
        <w:rPr>
          <w:rFonts w:ascii="Droid Sans Mono" w:eastAsia="Droid Sans Mono" w:hAnsi="Droid Sans Mono" w:cs="Droid Sans Mono"/>
          <w:highlight w:val="green"/>
        </w:rPr>
        <w:t>)</w:t>
      </w:r>
    </w:p>
    <w:p w14:paraId="3626C43D" w14:textId="77777777" w:rsidR="0002002C" w:rsidRDefault="0002002C" w:rsidP="0002002C">
      <w:pPr>
        <w:spacing w:after="0" w:line="240" w:lineRule="auto"/>
        <w:ind w:left="720"/>
        <w:rPr>
          <w:rFonts w:ascii="Droid Sans Mono" w:eastAsia="Droid Sans Mono" w:hAnsi="Droid Sans Mono" w:cs="Droid Sans Mono"/>
          <w:highlight w:val="green"/>
        </w:rPr>
      </w:pPr>
    </w:p>
    <w:p w14:paraId="08432005" w14:textId="77777777" w:rsidR="0002002C" w:rsidRDefault="0002002C" w:rsidP="0094233E">
      <w:pPr>
        <w:numPr>
          <w:ilvl w:val="0"/>
          <w:numId w:val="41"/>
        </w:numPr>
        <w:pBdr>
          <w:top w:val="nil"/>
          <w:left w:val="nil"/>
          <w:bottom w:val="nil"/>
          <w:right w:val="nil"/>
          <w:between w:val="nil"/>
        </w:pBdr>
        <w:spacing w:before="120" w:after="120" w:line="276" w:lineRule="auto"/>
        <w:rPr>
          <w:color w:val="000000"/>
        </w:rPr>
      </w:pPr>
      <w:r w:rsidRPr="006A73B4">
        <w:rPr>
          <w:rFonts w:ascii="Arial" w:eastAsia="Arial" w:hAnsi="Arial" w:cs="Arial"/>
        </w:rPr>
        <w:t xml:space="preserve">Evaluate model performance by comparing </w:t>
      </w:r>
      <w:r w:rsidRPr="006A73B4">
        <w:rPr>
          <w:rFonts w:ascii="Arial" w:eastAsia="Arial" w:hAnsi="Arial" w:cs="Arial"/>
          <w:highlight w:val="green"/>
        </w:rPr>
        <w:t>predictions</w:t>
      </w:r>
      <w:r w:rsidRPr="006A73B4">
        <w:rPr>
          <w:rFonts w:ascii="Arial" w:eastAsia="Arial" w:hAnsi="Arial" w:cs="Arial"/>
        </w:rPr>
        <w:t xml:space="preserve"> to </w:t>
      </w:r>
      <w:proofErr w:type="spellStart"/>
      <w:r w:rsidRPr="006A73B4">
        <w:rPr>
          <w:rFonts w:ascii="Arial" w:eastAsia="Arial" w:hAnsi="Arial" w:cs="Arial"/>
          <w:highlight w:val="green"/>
        </w:rPr>
        <w:t>y_test</w:t>
      </w:r>
      <w:proofErr w:type="spellEnd"/>
      <w:r w:rsidRPr="006A73B4">
        <w:rPr>
          <w:rFonts w:ascii="Arial" w:eastAsia="Arial" w:hAnsi="Arial" w:cs="Arial"/>
        </w:rPr>
        <w:t xml:space="preserve"> using a confusion matrix. </w:t>
      </w:r>
      <w:r w:rsidRPr="00777206">
        <w:rPr>
          <w:rFonts w:ascii="Arial" w:eastAsia="Arial" w:hAnsi="Arial" w:cs="Arial"/>
          <w:color w:val="000000"/>
        </w:rPr>
        <w:t>To</w:t>
      </w:r>
      <w:r>
        <w:rPr>
          <w:rFonts w:ascii="Arial" w:eastAsia="Arial" w:hAnsi="Arial" w:cs="Arial"/>
          <w:color w:val="000000"/>
        </w:rPr>
        <w:t xml:space="preserve"> generate a confusion matrix, begin by importing the function </w:t>
      </w:r>
      <w:proofErr w:type="spellStart"/>
      <w:r>
        <w:rPr>
          <w:rFonts w:ascii="Droid Sans Mono" w:eastAsia="Droid Sans Mono" w:hAnsi="Droid Sans Mono" w:cs="Droid Sans Mono"/>
          <w:color w:val="000000"/>
        </w:rPr>
        <w:t>confusion_matrix</w:t>
      </w:r>
      <w:proofErr w:type="spellEnd"/>
      <w:r>
        <w:rPr>
          <w:rFonts w:ascii="Arial" w:eastAsia="Arial" w:hAnsi="Arial" w:cs="Arial"/>
          <w:color w:val="000000"/>
        </w:rPr>
        <w:t xml:space="preserve"> using </w:t>
      </w:r>
      <w:r w:rsidRPr="006A73B4">
        <w:rPr>
          <w:rFonts w:ascii="Droid Sans Mono" w:eastAsia="Droid Sans Mono" w:hAnsi="Droid Sans Mono" w:cs="Droid Sans Mono"/>
          <w:color w:val="000000"/>
          <w:highlight w:val="green"/>
        </w:rPr>
        <w:t xml:space="preserve">from </w:t>
      </w:r>
      <w:proofErr w:type="spellStart"/>
      <w:r w:rsidRPr="006A73B4">
        <w:rPr>
          <w:rFonts w:ascii="Droid Sans Mono" w:eastAsia="Droid Sans Mono" w:hAnsi="Droid Sans Mono" w:cs="Droid Sans Mono"/>
          <w:color w:val="000000"/>
          <w:highlight w:val="green"/>
        </w:rPr>
        <w:t>sklearn.metrics</w:t>
      </w:r>
      <w:proofErr w:type="spellEnd"/>
      <w:r w:rsidRPr="006A73B4">
        <w:rPr>
          <w:rFonts w:ascii="Droid Sans Mono" w:eastAsia="Droid Sans Mono" w:hAnsi="Droid Sans Mono" w:cs="Droid Sans Mono"/>
          <w:color w:val="000000"/>
          <w:highlight w:val="green"/>
        </w:rPr>
        <w:t xml:space="preserve"> import </w:t>
      </w:r>
      <w:proofErr w:type="spellStart"/>
      <w:r w:rsidRPr="006A73B4">
        <w:rPr>
          <w:rFonts w:ascii="Droid Sans Mono" w:eastAsia="Droid Sans Mono" w:hAnsi="Droid Sans Mono" w:cs="Droid Sans Mono"/>
          <w:color w:val="000000"/>
          <w:highlight w:val="green"/>
        </w:rPr>
        <w:t>confusion_matrix</w:t>
      </w:r>
      <w:proofErr w:type="spellEnd"/>
      <w:r>
        <w:rPr>
          <w:rFonts w:ascii="Arial" w:eastAsia="Arial" w:hAnsi="Arial" w:cs="Arial"/>
          <w:color w:val="000000"/>
        </w:rPr>
        <w:t xml:space="preserve">. Then, save the confusion matrix into a 3x3 array object using </w:t>
      </w:r>
      <w:proofErr w:type="spellStart"/>
      <w:r w:rsidRPr="006A73B4">
        <w:rPr>
          <w:rFonts w:ascii="Droid Sans Mono" w:eastAsia="Droid Sans Mono" w:hAnsi="Droid Sans Mono" w:cs="Droid Sans Mono"/>
          <w:color w:val="000000"/>
          <w:highlight w:val="green"/>
        </w:rPr>
        <w:t>conf_matrix</w:t>
      </w:r>
      <w:proofErr w:type="spellEnd"/>
      <w:r w:rsidRPr="006A73B4">
        <w:rPr>
          <w:rFonts w:ascii="Droid Sans Mono" w:eastAsia="Droid Sans Mono" w:hAnsi="Droid Sans Mono" w:cs="Droid Sans Mono"/>
          <w:color w:val="000000"/>
          <w:highlight w:val="green"/>
        </w:rPr>
        <w:t xml:space="preserve"> = </w:t>
      </w:r>
      <w:proofErr w:type="spellStart"/>
      <w:r w:rsidRPr="006A73B4">
        <w:rPr>
          <w:rFonts w:ascii="Droid Sans Mono" w:eastAsia="Droid Sans Mono" w:hAnsi="Droid Sans Mono" w:cs="Droid Sans Mono"/>
          <w:color w:val="000000"/>
          <w:highlight w:val="green"/>
        </w:rPr>
        <w:t>confusion_</w:t>
      </w:r>
      <w:proofErr w:type="gramStart"/>
      <w:r w:rsidRPr="006A73B4">
        <w:rPr>
          <w:rFonts w:ascii="Droid Sans Mono" w:eastAsia="Droid Sans Mono" w:hAnsi="Droid Sans Mono" w:cs="Droid Sans Mono"/>
          <w:color w:val="000000"/>
          <w:highlight w:val="green"/>
        </w:rPr>
        <w:t>matrix</w:t>
      </w:r>
      <w:proofErr w:type="spellEnd"/>
      <w:r w:rsidRPr="006A73B4">
        <w:rPr>
          <w:rFonts w:ascii="Droid Sans Mono" w:eastAsia="Droid Sans Mono" w:hAnsi="Droid Sans Mono" w:cs="Droid Sans Mono"/>
          <w:color w:val="000000"/>
          <w:highlight w:val="green"/>
        </w:rPr>
        <w:t>(</w:t>
      </w:r>
      <w:proofErr w:type="spellStart"/>
      <w:proofErr w:type="gramEnd"/>
      <w:r w:rsidRPr="006A73B4">
        <w:rPr>
          <w:rFonts w:ascii="Droid Sans Mono" w:eastAsia="Droid Sans Mono" w:hAnsi="Droid Sans Mono" w:cs="Droid Sans Mono"/>
          <w:color w:val="000000"/>
          <w:highlight w:val="green"/>
        </w:rPr>
        <w:t>y_test</w:t>
      </w:r>
      <w:proofErr w:type="spellEnd"/>
      <w:r w:rsidRPr="006A73B4">
        <w:rPr>
          <w:rFonts w:ascii="Droid Sans Mono" w:eastAsia="Droid Sans Mono" w:hAnsi="Droid Sans Mono" w:cs="Droid Sans Mono"/>
          <w:color w:val="000000"/>
          <w:highlight w:val="green"/>
        </w:rPr>
        <w:t>, predictions)</w:t>
      </w:r>
      <w:r>
        <w:rPr>
          <w:rFonts w:ascii="Arial" w:eastAsia="Arial" w:hAnsi="Arial" w:cs="Arial"/>
          <w:color w:val="000000"/>
        </w:rPr>
        <w:t xml:space="preserve">. Print the confusion matrix using </w:t>
      </w:r>
      <w:proofErr w:type="gramStart"/>
      <w:r w:rsidRPr="006A73B4">
        <w:rPr>
          <w:rFonts w:ascii="Arial" w:eastAsia="Arial" w:hAnsi="Arial" w:cs="Arial"/>
          <w:color w:val="000000"/>
          <w:highlight w:val="green"/>
        </w:rPr>
        <w:t>print(</w:t>
      </w:r>
      <w:proofErr w:type="spellStart"/>
      <w:proofErr w:type="gramEnd"/>
      <w:r w:rsidRPr="006A73B4">
        <w:rPr>
          <w:rFonts w:ascii="Arial" w:eastAsia="Arial" w:hAnsi="Arial" w:cs="Arial"/>
          <w:color w:val="000000"/>
          <w:highlight w:val="green"/>
        </w:rPr>
        <w:t>conf_matrix</w:t>
      </w:r>
      <w:proofErr w:type="spellEnd"/>
      <w:r w:rsidRPr="006A73B4">
        <w:rPr>
          <w:rFonts w:ascii="Arial" w:eastAsia="Arial" w:hAnsi="Arial" w:cs="Arial"/>
          <w:color w:val="000000"/>
          <w:highlight w:val="green"/>
        </w:rPr>
        <w:t>)</w:t>
      </w:r>
      <w:r>
        <w:rPr>
          <w:rFonts w:ascii="Arial" w:eastAsia="Arial" w:hAnsi="Arial" w:cs="Arial"/>
          <w:color w:val="000000"/>
        </w:rPr>
        <w:t xml:space="preserve">. </w:t>
      </w:r>
      <w:r w:rsidRPr="002F7252">
        <w:rPr>
          <w:rFonts w:ascii="Arial" w:eastAsia="Arial" w:hAnsi="Arial" w:cs="Arial"/>
          <w:color w:val="000000"/>
        </w:rPr>
        <w:t>The output is shown in the following figure</w:t>
      </w:r>
      <w:r>
        <w:rPr>
          <w:rFonts w:ascii="Arial" w:eastAsia="Arial" w:hAnsi="Arial" w:cs="Arial"/>
          <w:color w:val="000000"/>
        </w:rPr>
        <w:t>.</w:t>
      </w:r>
    </w:p>
    <w:p w14:paraId="12301AB7" w14:textId="77777777" w:rsidR="0002002C" w:rsidRDefault="0002002C" w:rsidP="0002002C">
      <w:pPr>
        <w:spacing w:after="0" w:line="240" w:lineRule="auto"/>
        <w:ind w:left="720"/>
        <w:rPr>
          <w:rFonts w:ascii="Droid Sans Mono" w:eastAsia="Droid Sans Mono" w:hAnsi="Droid Sans Mono" w:cs="Droid Sans Mono"/>
          <w:highlight w:val="green"/>
        </w:rPr>
      </w:pPr>
    </w:p>
    <w:p w14:paraId="5A7D891D" w14:textId="77777777" w:rsidR="0002002C" w:rsidRDefault="0002002C" w:rsidP="0002002C">
      <w:pPr>
        <w:spacing w:before="120" w:after="120" w:line="276" w:lineRule="auto"/>
      </w:pPr>
      <w:r>
        <w:rPr>
          <w:noProof/>
          <w:lang w:eastAsia="en-US"/>
        </w:rPr>
        <w:drawing>
          <wp:inline distT="0" distB="0" distL="0" distR="0" wp14:anchorId="046E8AAC" wp14:editId="1FCA8DBA">
            <wp:extent cx="965835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665273" cy="495655"/>
                    </a:xfrm>
                    <a:prstGeom prst="rect">
                      <a:avLst/>
                    </a:prstGeom>
                  </pic:spPr>
                </pic:pic>
              </a:graphicData>
            </a:graphic>
          </wp:inline>
        </w:drawing>
      </w:r>
    </w:p>
    <w:p w14:paraId="1D0204F0" w14:textId="77777777" w:rsidR="0002002C" w:rsidRPr="006A73B4" w:rsidRDefault="0002002C" w:rsidP="0002002C">
      <w:pPr>
        <w:spacing w:before="120" w:after="120" w:line="276" w:lineRule="auto"/>
        <w:ind w:left="720"/>
        <w:jc w:val="center"/>
        <w:rPr>
          <w:rFonts w:ascii="Arial" w:eastAsia="Arial" w:hAnsi="Arial" w:cs="Arial"/>
        </w:rPr>
      </w:pPr>
      <w:r w:rsidRPr="006A73B4">
        <w:rPr>
          <w:rFonts w:ascii="Arial" w:eastAsia="Arial" w:hAnsi="Arial" w:cs="Arial"/>
        </w:rPr>
        <w:t xml:space="preserve">Figure </w:t>
      </w:r>
      <w:r>
        <w:rPr>
          <w:rFonts w:ascii="Arial" w:eastAsia="Arial" w:hAnsi="Arial" w:cs="Arial"/>
        </w:rPr>
        <w:t>4.</w:t>
      </w:r>
      <w:r w:rsidRPr="006A73B4">
        <w:rPr>
          <w:rFonts w:ascii="Arial" w:eastAsia="Arial" w:hAnsi="Arial" w:cs="Arial"/>
        </w:rPr>
        <w:t>x</w:t>
      </w:r>
      <w:r>
        <w:rPr>
          <w:rFonts w:ascii="Arial" w:eastAsia="Arial" w:hAnsi="Arial" w:cs="Arial"/>
        </w:rPr>
        <w:t>:</w:t>
      </w:r>
      <w:r w:rsidRPr="006A73B4">
        <w:rPr>
          <w:rFonts w:ascii="Arial" w:eastAsia="Arial" w:hAnsi="Arial" w:cs="Arial"/>
        </w:rPr>
        <w:t xml:space="preserve"> </w:t>
      </w:r>
      <w:r>
        <w:rPr>
          <w:rFonts w:ascii="Arial" w:eastAsia="Arial" w:hAnsi="Arial" w:cs="Arial"/>
        </w:rPr>
        <w:t xml:space="preserve">3x3 Confusion Matrix for evaluating </w:t>
      </w:r>
      <w:proofErr w:type="spellStart"/>
      <w:r>
        <w:rPr>
          <w:rFonts w:ascii="Arial" w:eastAsia="Arial" w:hAnsi="Arial" w:cs="Arial"/>
        </w:rPr>
        <w:t>RandomForestClassifier</w:t>
      </w:r>
      <w:proofErr w:type="spellEnd"/>
      <w:r>
        <w:rPr>
          <w:rFonts w:ascii="Arial" w:eastAsia="Arial" w:hAnsi="Arial" w:cs="Arial"/>
        </w:rPr>
        <w:t xml:space="preserve"> model performance using the LDA compressed data.</w:t>
      </w:r>
    </w:p>
    <w:p w14:paraId="71843823" w14:textId="77777777" w:rsidR="0002002C" w:rsidRPr="006A73B4" w:rsidRDefault="0002002C" w:rsidP="0002002C">
      <w:pPr>
        <w:spacing w:before="120" w:after="120" w:line="276" w:lineRule="auto"/>
        <w:ind w:left="720"/>
        <w:rPr>
          <w:rFonts w:ascii="Arial" w:eastAsia="Arial" w:hAnsi="Arial" w:cs="Arial"/>
          <w:highlight w:val="cyan"/>
        </w:rPr>
      </w:pPr>
    </w:p>
    <w:p w14:paraId="786A8575" w14:textId="77777777" w:rsidR="0002002C" w:rsidRDefault="0002002C" w:rsidP="0002002C">
      <w:pPr>
        <w:spacing w:before="120" w:after="120" w:line="276" w:lineRule="auto"/>
        <w:ind w:left="720"/>
        <w:rPr>
          <w:rFonts w:ascii="Arial" w:eastAsia="Arial" w:hAnsi="Arial" w:cs="Arial"/>
          <w:b/>
          <w:i/>
          <w:highlight w:val="cyan"/>
        </w:rPr>
      </w:pPr>
      <w:r>
        <w:rPr>
          <w:rFonts w:ascii="Arial" w:eastAsia="Arial" w:hAnsi="Arial" w:cs="Arial"/>
          <w:b/>
          <w:i/>
          <w:highlight w:val="cyan"/>
        </w:rPr>
        <w:t>Note</w:t>
      </w:r>
    </w:p>
    <w:p w14:paraId="298EC554" w14:textId="77777777" w:rsidR="0002002C" w:rsidRDefault="0002002C" w:rsidP="0002002C">
      <w:pPr>
        <w:spacing w:before="120" w:after="120" w:line="276" w:lineRule="auto"/>
        <w:ind w:left="720"/>
        <w:rPr>
          <w:rFonts w:ascii="Arial" w:eastAsia="Arial" w:hAnsi="Arial" w:cs="Arial"/>
        </w:rPr>
      </w:pPr>
      <w:r>
        <w:rPr>
          <w:rFonts w:ascii="Arial" w:eastAsia="Arial" w:hAnsi="Arial" w:cs="Arial"/>
          <w:highlight w:val="cyan"/>
        </w:rPr>
        <w:t>This 3x3 array can be difficult to comprehend without guidance. The first, second, and third columns represent predicted 1, predicted 2, and predicted 3, respectively. The first, second, and third rows represent actual 1, actual 2, and actual 3, respectively.</w:t>
      </w:r>
      <w:r>
        <w:rPr>
          <w:rFonts w:ascii="Arial" w:eastAsia="Arial" w:hAnsi="Arial" w:cs="Arial"/>
        </w:rPr>
        <w:t xml:space="preserve"> </w:t>
      </w:r>
      <w:r w:rsidRPr="006A73B4">
        <w:rPr>
          <w:rFonts w:ascii="Arial" w:eastAsia="Arial" w:hAnsi="Arial" w:cs="Arial"/>
          <w:highlight w:val="cyan"/>
        </w:rPr>
        <w:t xml:space="preserve">Additionally, like k-Means, </w:t>
      </w:r>
      <w:proofErr w:type="spellStart"/>
      <w:r w:rsidRPr="006A73B4">
        <w:rPr>
          <w:rFonts w:ascii="Arial" w:eastAsia="Arial" w:hAnsi="Arial" w:cs="Arial"/>
          <w:highlight w:val="cyan"/>
        </w:rPr>
        <w:t>RandomForestClassifier</w:t>
      </w:r>
      <w:proofErr w:type="spellEnd"/>
      <w:r w:rsidRPr="006A73B4">
        <w:rPr>
          <w:rFonts w:ascii="Arial" w:eastAsia="Arial" w:hAnsi="Arial" w:cs="Arial"/>
          <w:highlight w:val="cyan"/>
        </w:rPr>
        <w:t xml:space="preserve"> models deliver different predictions each time a model is run. This is due to Random Forests combining numerous randomized decision trees. Thus, output will vary model to model.</w:t>
      </w:r>
      <w:r>
        <w:rPr>
          <w:rFonts w:ascii="Arial" w:eastAsia="Arial" w:hAnsi="Arial" w:cs="Arial"/>
        </w:rPr>
        <w:t xml:space="preserve"> </w:t>
      </w:r>
    </w:p>
    <w:p w14:paraId="6534E9AD" w14:textId="77777777" w:rsidR="0002002C" w:rsidRDefault="0002002C" w:rsidP="0002002C">
      <w:pPr>
        <w:spacing w:before="120" w:after="120" w:line="276" w:lineRule="auto"/>
        <w:rPr>
          <w:rFonts w:ascii="Arial" w:eastAsia="Arial" w:hAnsi="Arial" w:cs="Arial"/>
        </w:rPr>
      </w:pPr>
    </w:p>
    <w:p w14:paraId="39F57A99" w14:textId="77777777" w:rsidR="0002002C" w:rsidRDefault="0002002C" w:rsidP="0094233E">
      <w:pPr>
        <w:numPr>
          <w:ilvl w:val="0"/>
          <w:numId w:val="41"/>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Make </w:t>
      </w:r>
      <w:proofErr w:type="spellStart"/>
      <w:r>
        <w:rPr>
          <w:rFonts w:ascii="Droid Sans Mono" w:eastAsia="Droid Sans Mono" w:hAnsi="Droid Sans Mono" w:cs="Droid Sans Mono"/>
          <w:color w:val="000000"/>
        </w:rPr>
        <w:t>conf_matrix</w:t>
      </w:r>
      <w:proofErr w:type="spellEnd"/>
      <w:r>
        <w:rPr>
          <w:rFonts w:ascii="Arial" w:eastAsia="Arial" w:hAnsi="Arial" w:cs="Arial"/>
          <w:color w:val="000000"/>
        </w:rPr>
        <w:t xml:space="preserve"> less confusing by adding some styling. First, convert </w:t>
      </w:r>
      <w:proofErr w:type="spellStart"/>
      <w:r>
        <w:rPr>
          <w:rFonts w:ascii="Droid Sans Mono" w:eastAsia="Droid Sans Mono" w:hAnsi="Droid Sans Mono" w:cs="Droid Sans Mono"/>
          <w:color w:val="000000"/>
        </w:rPr>
        <w:t>conf_matrix</w:t>
      </w:r>
      <w:proofErr w:type="spellEnd"/>
      <w:r>
        <w:rPr>
          <w:rFonts w:ascii="Arial" w:eastAsia="Arial" w:hAnsi="Arial" w:cs="Arial"/>
          <w:color w:val="000000"/>
        </w:rPr>
        <w:t xml:space="preserve"> into a pandas data frame named </w:t>
      </w:r>
      <w:r>
        <w:rPr>
          <w:rFonts w:ascii="Droid Sans Mono" w:eastAsia="Droid Sans Mono" w:hAnsi="Droid Sans Mono" w:cs="Droid Sans Mono"/>
          <w:color w:val="000000"/>
        </w:rPr>
        <w:t xml:space="preserve">cm as follows: </w:t>
      </w:r>
    </w:p>
    <w:p w14:paraId="196D16E0" w14:textId="77777777" w:rsidR="0002002C" w:rsidRDefault="0002002C" w:rsidP="0002002C">
      <w:pPr>
        <w:spacing w:after="0" w:line="240" w:lineRule="auto"/>
        <w:ind w:left="720"/>
        <w:rPr>
          <w:rFonts w:ascii="Droid Sans Mono" w:eastAsia="Droid Sans Mono" w:hAnsi="Droid Sans Mono" w:cs="Droid Sans Mono"/>
          <w:highlight w:val="green"/>
        </w:rPr>
      </w:pPr>
    </w:p>
    <w:p w14:paraId="09135A4F" w14:textId="77777777" w:rsidR="0002002C" w:rsidRDefault="0002002C" w:rsidP="0002002C">
      <w:pPr>
        <w:spacing w:after="0" w:line="240" w:lineRule="auto"/>
        <w:ind w:left="720"/>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pandas as </w:t>
      </w:r>
      <w:proofErr w:type="spellStart"/>
      <w:r>
        <w:rPr>
          <w:rFonts w:ascii="Droid Sans Mono" w:eastAsia="Droid Sans Mono" w:hAnsi="Droid Sans Mono" w:cs="Droid Sans Mono"/>
          <w:highlight w:val="green"/>
        </w:rPr>
        <w:t>pd</w:t>
      </w:r>
      <w:proofErr w:type="spellEnd"/>
    </w:p>
    <w:p w14:paraId="467C2E63" w14:textId="77777777" w:rsidR="0002002C" w:rsidRDefault="0002002C" w:rsidP="0002002C">
      <w:pPr>
        <w:spacing w:after="0" w:line="240" w:lineRule="auto"/>
        <w:ind w:left="720"/>
        <w:rPr>
          <w:rFonts w:ascii="Arial" w:eastAsia="Arial" w:hAnsi="Arial" w:cs="Arial"/>
        </w:rPr>
      </w:pPr>
      <w:r>
        <w:rPr>
          <w:rFonts w:ascii="Droid Sans Mono" w:eastAsia="Droid Sans Mono" w:hAnsi="Droid Sans Mono" w:cs="Droid Sans Mono"/>
          <w:highlight w:val="green"/>
        </w:rPr>
        <w:t xml:space="preserve">cm = </w:t>
      </w:r>
      <w:proofErr w:type="spellStart"/>
      <w:proofErr w:type="gramStart"/>
      <w:r>
        <w:rPr>
          <w:rFonts w:ascii="Droid Sans Mono" w:eastAsia="Droid Sans Mono" w:hAnsi="Droid Sans Mono" w:cs="Droid Sans Mono"/>
          <w:highlight w:val="green"/>
        </w:rPr>
        <w:t>pd.DataFrame</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conf_matrix</w:t>
      </w:r>
      <w:proofErr w:type="spellEnd"/>
      <w:r>
        <w:rPr>
          <w:rFonts w:ascii="Droid Sans Mono" w:eastAsia="Droid Sans Mono" w:hAnsi="Droid Sans Mono" w:cs="Droid Sans Mono"/>
          <w:highlight w:val="green"/>
        </w:rPr>
        <w:t>)</w:t>
      </w:r>
    </w:p>
    <w:p w14:paraId="250C73D1" w14:textId="77777777" w:rsidR="0002002C" w:rsidRDefault="0002002C" w:rsidP="0002002C">
      <w:pPr>
        <w:spacing w:after="0" w:line="240" w:lineRule="auto"/>
        <w:ind w:left="720"/>
        <w:rPr>
          <w:rFonts w:ascii="Droid Sans Mono" w:eastAsia="Droid Sans Mono" w:hAnsi="Droid Sans Mono" w:cs="Droid Sans Mono"/>
          <w:highlight w:val="green"/>
        </w:rPr>
      </w:pPr>
    </w:p>
    <w:p w14:paraId="69C3E952" w14:textId="77777777" w:rsidR="0002002C" w:rsidRDefault="0002002C" w:rsidP="0094233E">
      <w:pPr>
        <w:pStyle w:val="ListParagraph"/>
        <w:numPr>
          <w:ilvl w:val="0"/>
          <w:numId w:val="41"/>
        </w:numPr>
        <w:spacing w:after="0" w:line="240" w:lineRule="auto"/>
      </w:pPr>
      <w:r w:rsidRPr="006A73B4">
        <w:rPr>
          <w:rFonts w:ascii="Arial" w:eastAsia="Arial" w:hAnsi="Arial" w:cs="Arial"/>
        </w:rPr>
        <w:t>Create a new column named ‘Total’ which contains the row totals</w:t>
      </w:r>
      <w:r>
        <w:rPr>
          <w:rFonts w:ascii="Arial" w:eastAsia="Arial" w:hAnsi="Arial" w:cs="Arial"/>
        </w:rPr>
        <w:t xml:space="preserve"> with the following code:</w:t>
      </w:r>
    </w:p>
    <w:p w14:paraId="1BDAEB2C" w14:textId="77777777" w:rsidR="0002002C" w:rsidRDefault="0002002C" w:rsidP="0002002C">
      <w:pPr>
        <w:spacing w:after="0" w:line="240" w:lineRule="auto"/>
        <w:ind w:left="720"/>
        <w:rPr>
          <w:rFonts w:ascii="Droid Sans Mono" w:eastAsia="Droid Sans Mono" w:hAnsi="Droid Sans Mono" w:cs="Droid Sans Mono"/>
          <w:highlight w:val="green"/>
        </w:rPr>
      </w:pPr>
    </w:p>
    <w:p w14:paraId="387CBE8B" w14:textId="77777777" w:rsidR="0002002C" w:rsidRDefault="0002002C" w:rsidP="0002002C">
      <w:pPr>
        <w:spacing w:after="0" w:line="240" w:lineRule="auto"/>
        <w:ind w:left="720"/>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numpy</w:t>
      </w:r>
      <w:proofErr w:type="spellEnd"/>
      <w:r>
        <w:rPr>
          <w:rFonts w:ascii="Droid Sans Mono" w:eastAsia="Droid Sans Mono" w:hAnsi="Droid Sans Mono" w:cs="Droid Sans Mono"/>
          <w:highlight w:val="green"/>
        </w:rPr>
        <w:t xml:space="preserve"> as np</w:t>
      </w:r>
    </w:p>
    <w:p w14:paraId="24A69FE2" w14:textId="77777777" w:rsidR="0002002C" w:rsidRDefault="0002002C" w:rsidP="0002002C">
      <w:pPr>
        <w:spacing w:after="0" w:line="240" w:lineRule="auto"/>
        <w:ind w:left="720"/>
        <w:rPr>
          <w:rFonts w:ascii="Arial" w:eastAsia="Arial" w:hAnsi="Arial" w:cs="Arial"/>
        </w:rPr>
      </w:pPr>
      <w:proofErr w:type="gramStart"/>
      <w:r>
        <w:rPr>
          <w:rFonts w:ascii="Droid Sans Mono" w:eastAsia="Droid Sans Mono" w:hAnsi="Droid Sans Mono" w:cs="Droid Sans Mono"/>
          <w:highlight w:val="green"/>
        </w:rPr>
        <w:t>cm[</w:t>
      </w:r>
      <w:proofErr w:type="gramEnd"/>
      <w:r>
        <w:rPr>
          <w:rFonts w:ascii="Droid Sans Mono" w:eastAsia="Droid Sans Mono" w:hAnsi="Droid Sans Mono" w:cs="Droid Sans Mono"/>
          <w:highlight w:val="green"/>
        </w:rPr>
        <w:t xml:space="preserve">‘Total’] = </w:t>
      </w:r>
      <w:proofErr w:type="spellStart"/>
      <w:r>
        <w:rPr>
          <w:rFonts w:ascii="Droid Sans Mono" w:eastAsia="Droid Sans Mono" w:hAnsi="Droid Sans Mono" w:cs="Droid Sans Mono"/>
          <w:highlight w:val="green"/>
        </w:rPr>
        <w:t>np.sum</w:t>
      </w:r>
      <w:proofErr w:type="spellEnd"/>
      <w:r>
        <w:rPr>
          <w:rFonts w:ascii="Droid Sans Mono" w:eastAsia="Droid Sans Mono" w:hAnsi="Droid Sans Mono" w:cs="Droid Sans Mono"/>
          <w:highlight w:val="green"/>
        </w:rPr>
        <w:t>(cm, axis=1)</w:t>
      </w:r>
    </w:p>
    <w:p w14:paraId="27505C39" w14:textId="77777777" w:rsidR="0002002C" w:rsidRDefault="0002002C" w:rsidP="0002002C">
      <w:pPr>
        <w:spacing w:after="0" w:line="240" w:lineRule="auto"/>
        <w:ind w:left="720"/>
        <w:rPr>
          <w:rFonts w:ascii="Droid Sans Mono" w:eastAsia="Droid Sans Mono" w:hAnsi="Droid Sans Mono" w:cs="Droid Sans Mono"/>
          <w:highlight w:val="green"/>
        </w:rPr>
      </w:pPr>
    </w:p>
    <w:p w14:paraId="50EEB63F" w14:textId="77777777" w:rsidR="0002002C" w:rsidRDefault="0002002C" w:rsidP="0002002C">
      <w:pPr>
        <w:spacing w:after="0" w:line="240" w:lineRule="auto"/>
        <w:ind w:left="720"/>
      </w:pPr>
      <w:r>
        <w:rPr>
          <w:rFonts w:ascii="Arial" w:eastAsia="Arial" w:hAnsi="Arial" w:cs="Arial"/>
        </w:rPr>
        <w:t>Compute a row below the matrix containing the column totals as follows:</w:t>
      </w:r>
    </w:p>
    <w:p w14:paraId="70D269EC" w14:textId="77777777" w:rsidR="0002002C" w:rsidRDefault="0002002C" w:rsidP="0002002C">
      <w:pPr>
        <w:spacing w:after="0" w:line="240" w:lineRule="auto"/>
        <w:ind w:left="720"/>
        <w:rPr>
          <w:rFonts w:ascii="Droid Sans Mono" w:eastAsia="Droid Sans Mono" w:hAnsi="Droid Sans Mono" w:cs="Droid Sans Mono"/>
          <w:highlight w:val="green"/>
        </w:rPr>
      </w:pPr>
    </w:p>
    <w:p w14:paraId="5336772C" w14:textId="77777777" w:rsidR="0002002C" w:rsidRDefault="0002002C" w:rsidP="0002002C">
      <w:pPr>
        <w:spacing w:after="0" w:line="240" w:lineRule="auto"/>
        <w:ind w:left="720"/>
      </w:pPr>
      <w:r>
        <w:rPr>
          <w:rFonts w:ascii="Droid Sans Mono" w:eastAsia="Droid Sans Mono" w:hAnsi="Droid Sans Mono" w:cs="Droid Sans Mono"/>
          <w:highlight w:val="green"/>
        </w:rPr>
        <w:t xml:space="preserve">cm = </w:t>
      </w:r>
      <w:proofErr w:type="spellStart"/>
      <w:proofErr w:type="gramStart"/>
      <w:r>
        <w:rPr>
          <w:rFonts w:ascii="Droid Sans Mono" w:eastAsia="Droid Sans Mono" w:hAnsi="Droid Sans Mono" w:cs="Droid Sans Mono"/>
          <w:highlight w:val="green"/>
        </w:rPr>
        <w:t>cm.append</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np.sum</w:t>
      </w:r>
      <w:proofErr w:type="spellEnd"/>
      <w:r>
        <w:rPr>
          <w:rFonts w:ascii="Droid Sans Mono" w:eastAsia="Droid Sans Mono" w:hAnsi="Droid Sans Mono" w:cs="Droid Sans Mono"/>
          <w:highlight w:val="green"/>
        </w:rPr>
        <w:t xml:space="preserve">(cm, axis=0), </w:t>
      </w:r>
      <w:proofErr w:type="spellStart"/>
      <w:r>
        <w:rPr>
          <w:rFonts w:ascii="Droid Sans Mono" w:eastAsia="Droid Sans Mono" w:hAnsi="Droid Sans Mono" w:cs="Droid Sans Mono"/>
          <w:highlight w:val="green"/>
        </w:rPr>
        <w:t>ignore_index</w:t>
      </w:r>
      <w:proofErr w:type="spellEnd"/>
      <w:r>
        <w:rPr>
          <w:rFonts w:ascii="Droid Sans Mono" w:eastAsia="Droid Sans Mono" w:hAnsi="Droid Sans Mono" w:cs="Droid Sans Mono"/>
          <w:highlight w:val="green"/>
        </w:rPr>
        <w:t>=True)</w:t>
      </w:r>
    </w:p>
    <w:p w14:paraId="6B86B750" w14:textId="77777777" w:rsidR="0002002C" w:rsidRDefault="0002002C" w:rsidP="0002002C">
      <w:pPr>
        <w:spacing w:after="0" w:line="240" w:lineRule="auto"/>
        <w:ind w:left="720"/>
        <w:rPr>
          <w:rFonts w:ascii="Arial" w:eastAsia="Arial" w:hAnsi="Arial" w:cs="Arial"/>
        </w:rPr>
      </w:pPr>
    </w:p>
    <w:p w14:paraId="2A335A38" w14:textId="77777777" w:rsidR="0002002C" w:rsidRDefault="0002002C" w:rsidP="0002002C">
      <w:pPr>
        <w:spacing w:after="0" w:line="240" w:lineRule="auto"/>
        <w:ind w:left="720"/>
        <w:rPr>
          <w:rFonts w:ascii="Droid Sans Mono" w:eastAsia="Droid Sans Mono" w:hAnsi="Droid Sans Mono" w:cs="Droid Sans Mono"/>
          <w:highlight w:val="green"/>
        </w:rPr>
      </w:pPr>
      <w:r>
        <w:rPr>
          <w:rFonts w:ascii="Arial" w:eastAsia="Arial" w:hAnsi="Arial" w:cs="Arial"/>
        </w:rPr>
        <w:t xml:space="preserve">Assign names to the columns in </w:t>
      </w:r>
      <w:r>
        <w:rPr>
          <w:rFonts w:ascii="Droid Sans Mono" w:eastAsia="Droid Sans Mono" w:hAnsi="Droid Sans Mono" w:cs="Droid Sans Mono"/>
        </w:rPr>
        <w:t xml:space="preserve">cm </w:t>
      </w:r>
    </w:p>
    <w:p w14:paraId="0F18EE63" w14:textId="77777777" w:rsidR="0002002C" w:rsidRDefault="0002002C" w:rsidP="0002002C">
      <w:pPr>
        <w:spacing w:after="0" w:line="240" w:lineRule="auto"/>
        <w:ind w:left="720"/>
        <w:rPr>
          <w:rFonts w:ascii="Droid Sans Mono" w:eastAsia="Droid Sans Mono" w:hAnsi="Droid Sans Mono" w:cs="Droid Sans Mono"/>
          <w:highlight w:val="green"/>
        </w:rPr>
      </w:pPr>
    </w:p>
    <w:p w14:paraId="4A7E0FD9" w14:textId="77777777" w:rsidR="0002002C" w:rsidRDefault="0002002C" w:rsidP="0002002C">
      <w:pPr>
        <w:spacing w:after="0" w:line="240" w:lineRule="auto"/>
        <w:ind w:left="720"/>
        <w:rPr>
          <w:rFonts w:ascii="Droid Sans Mono" w:eastAsia="Droid Sans Mono" w:hAnsi="Droid Sans Mono" w:cs="Droid Sans Mono"/>
        </w:rPr>
      </w:pPr>
      <w:proofErr w:type="spellStart"/>
      <w:r>
        <w:rPr>
          <w:rFonts w:ascii="Droid Sans Mono" w:eastAsia="Droid Sans Mono" w:hAnsi="Droid Sans Mono" w:cs="Droid Sans Mono"/>
          <w:highlight w:val="green"/>
        </w:rPr>
        <w:t>cm.columns</w:t>
      </w:r>
      <w:proofErr w:type="spellEnd"/>
      <w:r>
        <w:rPr>
          <w:rFonts w:ascii="Droid Sans Mono" w:eastAsia="Droid Sans Mono" w:hAnsi="Droid Sans Mono" w:cs="Droid Sans Mono"/>
          <w:highlight w:val="green"/>
        </w:rPr>
        <w:t xml:space="preserve"> = ['Predicted 1', 'Predicted 2', 'Predicted 3', 'Total']</w:t>
      </w:r>
    </w:p>
    <w:p w14:paraId="6132E766" w14:textId="77777777" w:rsidR="0002002C" w:rsidRDefault="0002002C" w:rsidP="0002002C">
      <w:pPr>
        <w:spacing w:after="0" w:line="240" w:lineRule="auto"/>
        <w:rPr>
          <w:rFonts w:ascii="Droid Sans Mono" w:eastAsia="Droid Sans Mono" w:hAnsi="Droid Sans Mono" w:cs="Droid Sans Mono"/>
        </w:rPr>
      </w:pPr>
    </w:p>
    <w:p w14:paraId="78E41FA6" w14:textId="77777777" w:rsidR="0002002C" w:rsidRDefault="0002002C" w:rsidP="0002002C">
      <w:pPr>
        <w:spacing w:after="0" w:line="240" w:lineRule="auto"/>
        <w:ind w:left="720"/>
      </w:pPr>
      <w:r>
        <w:rPr>
          <w:rFonts w:ascii="Droid Sans Mono" w:eastAsia="Droid Sans Mono" w:hAnsi="Droid Sans Mono" w:cs="Droid Sans Mono"/>
        </w:rPr>
        <w:t>A</w:t>
      </w:r>
      <w:r w:rsidRPr="002F7252">
        <w:rPr>
          <w:rFonts w:ascii="Arial" w:eastAsia="Arial" w:hAnsi="Arial" w:cs="Arial"/>
        </w:rPr>
        <w:t>ssign</w:t>
      </w:r>
      <w:r>
        <w:rPr>
          <w:rFonts w:ascii="Arial" w:eastAsia="Arial" w:hAnsi="Arial" w:cs="Arial"/>
        </w:rPr>
        <w:t xml:space="preserve"> the row names (I.e., indices)</w:t>
      </w:r>
    </w:p>
    <w:p w14:paraId="629F1D36" w14:textId="77777777" w:rsidR="0002002C" w:rsidRDefault="0002002C" w:rsidP="0002002C">
      <w:pPr>
        <w:spacing w:after="0" w:line="240" w:lineRule="auto"/>
        <w:ind w:left="720"/>
        <w:rPr>
          <w:rFonts w:ascii="Droid Sans Mono" w:eastAsia="Droid Sans Mono" w:hAnsi="Droid Sans Mono" w:cs="Droid Sans Mono"/>
          <w:highlight w:val="green"/>
        </w:rPr>
      </w:pPr>
    </w:p>
    <w:p w14:paraId="0D308ED7" w14:textId="77777777" w:rsidR="0002002C" w:rsidRDefault="0002002C" w:rsidP="0002002C">
      <w:pPr>
        <w:spacing w:after="0" w:line="240" w:lineRule="auto"/>
        <w:ind w:left="720"/>
      </w:pPr>
      <w:r>
        <w:rPr>
          <w:rFonts w:ascii="Droid Sans Mono" w:eastAsia="Droid Sans Mono" w:hAnsi="Droid Sans Mono" w:cs="Droid Sans Mono"/>
          <w:highlight w:val="green"/>
        </w:rPr>
        <w:t xml:space="preserve">cm = </w:t>
      </w:r>
      <w:proofErr w:type="spellStart"/>
      <w:r>
        <w:rPr>
          <w:rFonts w:ascii="Droid Sans Mono" w:eastAsia="Droid Sans Mono" w:hAnsi="Droid Sans Mono" w:cs="Droid Sans Mono"/>
          <w:highlight w:val="green"/>
        </w:rPr>
        <w:t>cm.set_index</w:t>
      </w:r>
      <w:proofErr w:type="spellEnd"/>
      <w:r>
        <w:rPr>
          <w:rFonts w:ascii="Droid Sans Mono" w:eastAsia="Droid Sans Mono" w:hAnsi="Droid Sans Mono" w:cs="Droid Sans Mono"/>
          <w:highlight w:val="green"/>
        </w:rPr>
        <w:t>([['Actual 1', 'Actual 2', 'Actual 3', 'Total']])</w:t>
      </w:r>
      <w:r>
        <w:t>.</w:t>
      </w:r>
    </w:p>
    <w:p w14:paraId="1AE48900" w14:textId="77777777" w:rsidR="0002002C" w:rsidRDefault="0002002C" w:rsidP="0002002C">
      <w:pPr>
        <w:spacing w:after="0" w:line="240" w:lineRule="auto"/>
        <w:ind w:left="720"/>
      </w:pPr>
    </w:p>
    <w:p w14:paraId="4C6895FF" w14:textId="77777777" w:rsidR="0002002C" w:rsidRDefault="0002002C" w:rsidP="0002002C">
      <w:pPr>
        <w:spacing w:after="0" w:line="240" w:lineRule="auto"/>
        <w:ind w:left="720"/>
      </w:pPr>
      <w:r>
        <w:t xml:space="preserve">Print the new confusion matrix to the console using </w:t>
      </w:r>
      <w:proofErr w:type="gramStart"/>
      <w:r w:rsidRPr="006A73B4">
        <w:rPr>
          <w:highlight w:val="green"/>
        </w:rPr>
        <w:t>print(</w:t>
      </w:r>
      <w:proofErr w:type="gramEnd"/>
      <w:r w:rsidRPr="006A73B4">
        <w:rPr>
          <w:highlight w:val="green"/>
        </w:rPr>
        <w:t>cm)</w:t>
      </w:r>
      <w:r>
        <w:t xml:space="preserve">. </w:t>
      </w:r>
      <w:r w:rsidRPr="002F7252">
        <w:rPr>
          <w:rFonts w:ascii="Arial" w:eastAsia="Arial" w:hAnsi="Arial" w:cs="Arial"/>
          <w:color w:val="000000"/>
        </w:rPr>
        <w:t>The output is shown in the following figure</w:t>
      </w:r>
      <w:r>
        <w:rPr>
          <w:rFonts w:ascii="Arial" w:eastAsia="Arial" w:hAnsi="Arial" w:cs="Arial"/>
          <w:color w:val="000000"/>
        </w:rPr>
        <w:t>.</w:t>
      </w:r>
    </w:p>
    <w:p w14:paraId="634F3F09" w14:textId="77777777" w:rsidR="0002002C" w:rsidRDefault="0002002C" w:rsidP="0002002C">
      <w:pPr>
        <w:spacing w:before="120" w:after="120" w:line="276" w:lineRule="auto"/>
        <w:rPr>
          <w:rFonts w:ascii="Arial" w:eastAsia="Arial" w:hAnsi="Arial" w:cs="Arial"/>
        </w:rPr>
      </w:pPr>
    </w:p>
    <w:p w14:paraId="72322F95" w14:textId="77777777" w:rsidR="0002002C" w:rsidRDefault="0002002C" w:rsidP="0002002C">
      <w:pPr>
        <w:spacing w:before="120" w:after="120" w:line="276" w:lineRule="auto"/>
        <w:rPr>
          <w:rFonts w:ascii="Arial" w:eastAsia="Arial" w:hAnsi="Arial" w:cs="Arial"/>
          <w:b/>
          <w:i/>
          <w:highlight w:val="cyan"/>
        </w:rPr>
      </w:pPr>
      <w:r>
        <w:rPr>
          <w:noProof/>
          <w:lang w:eastAsia="en-US"/>
        </w:rPr>
        <w:drawing>
          <wp:inline distT="0" distB="0" distL="114300" distR="114300" wp14:anchorId="38ABD69D" wp14:editId="335507CC">
            <wp:extent cx="7493000" cy="57758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7493000" cy="577585"/>
                    </a:xfrm>
                    <a:prstGeom prst="rect">
                      <a:avLst/>
                    </a:prstGeom>
                    <a:ln/>
                  </pic:spPr>
                </pic:pic>
              </a:graphicData>
            </a:graphic>
          </wp:inline>
        </w:drawing>
      </w:r>
    </w:p>
    <w:p w14:paraId="0A5855E0" w14:textId="77777777" w:rsidR="0002002C" w:rsidRDefault="0002002C" w:rsidP="0002002C">
      <w:pPr>
        <w:spacing w:before="120" w:after="120" w:line="276" w:lineRule="auto"/>
        <w:jc w:val="center"/>
        <w:rPr>
          <w:rFonts w:ascii="Arial" w:eastAsia="Arial" w:hAnsi="Arial" w:cs="Arial"/>
        </w:rPr>
      </w:pPr>
      <w:r>
        <w:rPr>
          <w:rFonts w:ascii="Arial" w:eastAsia="Arial" w:hAnsi="Arial" w:cs="Arial"/>
        </w:rPr>
        <w:t xml:space="preserve">Figure 4.x: </w:t>
      </w:r>
      <w:r w:rsidRPr="006A73B4">
        <w:rPr>
          <w:rFonts w:ascii="Arial" w:eastAsia="Arial" w:hAnsi="Arial" w:cs="Arial"/>
        </w:rPr>
        <w:t>3x3 confusion matrix</w:t>
      </w:r>
      <w:r>
        <w:rPr>
          <w:rFonts w:ascii="Arial" w:eastAsia="Arial" w:hAnsi="Arial" w:cs="Arial"/>
        </w:rPr>
        <w:t xml:space="preserve"> styled</w:t>
      </w:r>
      <w:r w:rsidRPr="006A73B4">
        <w:rPr>
          <w:rFonts w:ascii="Arial" w:eastAsia="Arial" w:hAnsi="Arial" w:cs="Arial"/>
        </w:rPr>
        <w:t xml:space="preserve"> for improved interpretability</w:t>
      </w:r>
    </w:p>
    <w:p w14:paraId="79E337D5" w14:textId="77777777" w:rsidR="0002002C" w:rsidRDefault="0002002C" w:rsidP="0002002C">
      <w:pPr>
        <w:spacing w:before="120" w:after="120" w:line="276" w:lineRule="auto"/>
        <w:rPr>
          <w:rFonts w:ascii="Arial" w:eastAsia="Arial" w:hAnsi="Arial" w:cs="Arial"/>
        </w:rPr>
      </w:pPr>
    </w:p>
    <w:p w14:paraId="1CE1CED5" w14:textId="77777777" w:rsidR="0002002C" w:rsidRDefault="0002002C" w:rsidP="0002002C">
      <w:pPr>
        <w:spacing w:before="120" w:after="120" w:line="276" w:lineRule="auto"/>
        <w:rPr>
          <w:rFonts w:ascii="Arial" w:eastAsia="Arial" w:hAnsi="Arial" w:cs="Arial"/>
        </w:rPr>
      </w:pPr>
      <w:r>
        <w:rPr>
          <w:rFonts w:ascii="Arial" w:eastAsia="Arial" w:hAnsi="Arial" w:cs="Arial"/>
        </w:rPr>
        <w:t>To interpret this output, think in terms of true positives (TP), false positives (FP), true negatives (TN), and false negatives (FN):</w:t>
      </w:r>
    </w:p>
    <w:p w14:paraId="1DC87CF3" w14:textId="77777777" w:rsidR="0002002C" w:rsidRDefault="0002002C" w:rsidP="0002002C">
      <w:pPr>
        <w:numPr>
          <w:ilvl w:val="0"/>
          <w:numId w:val="13"/>
        </w:numPr>
        <w:pBdr>
          <w:top w:val="nil"/>
          <w:left w:val="nil"/>
          <w:bottom w:val="nil"/>
          <w:right w:val="nil"/>
          <w:between w:val="nil"/>
        </w:pBdr>
        <w:spacing w:before="120" w:after="0" w:line="276" w:lineRule="auto"/>
        <w:rPr>
          <w:color w:val="000000"/>
        </w:rPr>
      </w:pPr>
      <w:r>
        <w:rPr>
          <w:rFonts w:ascii="Arial" w:eastAsia="Arial" w:hAnsi="Arial" w:cs="Arial"/>
          <w:color w:val="000000"/>
        </w:rPr>
        <w:t>TP: observation predicted to be in a certain class and is in that class (I.e., a correct prediction).</w:t>
      </w:r>
    </w:p>
    <w:p w14:paraId="2F6E3944" w14:textId="77777777" w:rsidR="0002002C" w:rsidRDefault="0002002C" w:rsidP="0002002C">
      <w:pPr>
        <w:numPr>
          <w:ilvl w:val="0"/>
          <w:numId w:val="13"/>
        </w:numPr>
        <w:pBdr>
          <w:top w:val="nil"/>
          <w:left w:val="nil"/>
          <w:bottom w:val="nil"/>
          <w:right w:val="nil"/>
          <w:between w:val="nil"/>
        </w:pBdr>
        <w:spacing w:after="0" w:line="276" w:lineRule="auto"/>
        <w:rPr>
          <w:color w:val="000000"/>
        </w:rPr>
      </w:pPr>
      <w:r>
        <w:rPr>
          <w:rFonts w:ascii="Arial" w:eastAsia="Arial" w:hAnsi="Arial" w:cs="Arial"/>
          <w:color w:val="000000"/>
        </w:rPr>
        <w:t xml:space="preserve">FP: observation predicted to be in a class but is not in that class (I.e., an incorrect prediction). </w:t>
      </w:r>
    </w:p>
    <w:p w14:paraId="3297A804" w14:textId="77777777" w:rsidR="0002002C" w:rsidRDefault="0002002C" w:rsidP="0002002C">
      <w:pPr>
        <w:numPr>
          <w:ilvl w:val="0"/>
          <w:numId w:val="13"/>
        </w:numPr>
        <w:pBdr>
          <w:top w:val="nil"/>
          <w:left w:val="nil"/>
          <w:bottom w:val="nil"/>
          <w:right w:val="nil"/>
          <w:between w:val="nil"/>
        </w:pBdr>
        <w:spacing w:after="0" w:line="276" w:lineRule="auto"/>
        <w:rPr>
          <w:color w:val="000000"/>
        </w:rPr>
      </w:pPr>
      <w:r>
        <w:rPr>
          <w:rFonts w:ascii="Arial" w:eastAsia="Arial" w:hAnsi="Arial" w:cs="Arial"/>
          <w:color w:val="000000"/>
        </w:rPr>
        <w:t>TN: observation predicted not to be in a certain class and is not in that class (I.e., a correct prediction).</w:t>
      </w:r>
    </w:p>
    <w:p w14:paraId="7F1571C6" w14:textId="77777777" w:rsidR="0002002C" w:rsidRDefault="0002002C" w:rsidP="0002002C">
      <w:pPr>
        <w:numPr>
          <w:ilvl w:val="0"/>
          <w:numId w:val="13"/>
        </w:numPr>
        <w:pBdr>
          <w:top w:val="nil"/>
          <w:left w:val="nil"/>
          <w:bottom w:val="nil"/>
          <w:right w:val="nil"/>
          <w:between w:val="nil"/>
        </w:pBdr>
        <w:spacing w:after="120" w:line="276" w:lineRule="auto"/>
        <w:rPr>
          <w:color w:val="000000"/>
        </w:rPr>
      </w:pPr>
      <w:r>
        <w:rPr>
          <w:rFonts w:ascii="Arial" w:eastAsia="Arial" w:hAnsi="Arial" w:cs="Arial"/>
          <w:color w:val="000000"/>
        </w:rPr>
        <w:t xml:space="preserve">FN: observation predicted not to be in a certain class and is in that class (I.e., an incorrect prediction). </w:t>
      </w:r>
    </w:p>
    <w:p w14:paraId="74BAAE57" w14:textId="77777777" w:rsidR="0002002C" w:rsidRDefault="0002002C" w:rsidP="0002002C">
      <w:pPr>
        <w:spacing w:before="120" w:after="120" w:line="276" w:lineRule="auto"/>
        <w:rPr>
          <w:rFonts w:ascii="Arial" w:eastAsia="Arial" w:hAnsi="Arial" w:cs="Arial"/>
        </w:rPr>
      </w:pPr>
      <w:r>
        <w:rPr>
          <w:rFonts w:ascii="Arial" w:eastAsia="Arial" w:hAnsi="Arial" w:cs="Arial"/>
        </w:rPr>
        <w:t>From the 3x3 confusion matrix, we can see that of the 22 observations that were in class 1, 15 were predicted to be in class 1 and 7 were predicted to be in class 2. Of the 23 observations that were in class 2, 16 were predicted to be in class 2, 6 in class 1, and 1 in class 3. Of the 27 observations that were in class 3, 27 were predicted to be in class 3. The Random Forest classifier algorithm predicted with 80.56% accuracy using all the components generated from the LDA algorithm.</w:t>
      </w:r>
    </w:p>
    <w:p w14:paraId="38BF31B9"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However, in Exercise 10 we saw the k-Means model perform better when 95% of the data was retained relative to 100%. Thus, to optimize model performance, we will find the number of components returned by the LDA model that results in the best accuracy score as calculated using </w:t>
      </w:r>
      <w:proofErr w:type="spellStart"/>
      <w:r w:rsidRPr="006A73B4">
        <w:rPr>
          <w:rFonts w:ascii="Arial" w:eastAsia="Arial" w:hAnsi="Arial" w:cs="Arial"/>
          <w:highlight w:val="green"/>
        </w:rPr>
        <w:t>RandomForestClassifier</w:t>
      </w:r>
      <w:proofErr w:type="spellEnd"/>
      <w:r>
        <w:rPr>
          <w:rFonts w:ascii="Arial" w:eastAsia="Arial" w:hAnsi="Arial" w:cs="Arial"/>
        </w:rPr>
        <w:t>.</w:t>
      </w:r>
    </w:p>
    <w:p w14:paraId="19E35243" w14:textId="77777777" w:rsidR="0002002C" w:rsidRDefault="0002002C" w:rsidP="0002002C">
      <w:pPr>
        <w:spacing w:before="280" w:after="0" w:line="276" w:lineRule="auto"/>
        <w:rPr>
          <w:rFonts w:ascii="Arial" w:eastAsia="Arial" w:hAnsi="Arial" w:cs="Arial"/>
          <w:color w:val="000000"/>
          <w:sz w:val="28"/>
          <w:szCs w:val="28"/>
        </w:rPr>
      </w:pPr>
    </w:p>
    <w:p w14:paraId="40D795D4" w14:textId="530074F6" w:rsidR="0002002C" w:rsidRDefault="0002002C" w:rsidP="0002002C">
      <w:pPr>
        <w:spacing w:before="280" w:after="0" w:line="276" w:lineRule="auto"/>
        <w:rPr>
          <w:rFonts w:ascii="Arial" w:eastAsia="Arial" w:hAnsi="Arial" w:cs="Arial"/>
          <w:color w:val="000000"/>
          <w:sz w:val="28"/>
          <w:szCs w:val="28"/>
        </w:rPr>
      </w:pPr>
      <w:r>
        <w:rPr>
          <w:rFonts w:ascii="Arial" w:eastAsia="Arial" w:hAnsi="Arial" w:cs="Arial"/>
          <w:color w:val="000000"/>
          <w:sz w:val="28"/>
          <w:szCs w:val="28"/>
        </w:rPr>
        <w:lastRenderedPageBreak/>
        <w:t>Exercise 1</w:t>
      </w:r>
      <w:ins w:id="361" w:author="Aaron England" w:date="2019-04-16T10:53:00Z">
        <w:r w:rsidR="007F4A65">
          <w:rPr>
            <w:rFonts w:ascii="Arial" w:eastAsia="Arial" w:hAnsi="Arial" w:cs="Arial"/>
            <w:color w:val="000000"/>
            <w:sz w:val="28"/>
            <w:szCs w:val="28"/>
          </w:rPr>
          <w:t>1</w:t>
        </w:r>
      </w:ins>
      <w:del w:id="362" w:author="Aaron England" w:date="2019-04-16T10:53:00Z">
        <w:r w:rsidDel="007F4A65">
          <w:rPr>
            <w:rFonts w:ascii="Arial" w:eastAsia="Arial" w:hAnsi="Arial" w:cs="Arial"/>
            <w:color w:val="000000"/>
            <w:sz w:val="28"/>
            <w:szCs w:val="28"/>
          </w:rPr>
          <w:delText>3</w:delText>
        </w:r>
      </w:del>
      <w:r>
        <w:rPr>
          <w:rFonts w:ascii="Arial" w:eastAsia="Arial" w:hAnsi="Arial" w:cs="Arial"/>
          <w:color w:val="000000"/>
          <w:sz w:val="28"/>
          <w:szCs w:val="28"/>
        </w:rPr>
        <w:t xml:space="preserve">: Tuning LDA </w:t>
      </w:r>
      <w:proofErr w:type="spellStart"/>
      <w:r>
        <w:rPr>
          <w:rFonts w:ascii="Arial" w:eastAsia="Arial" w:hAnsi="Arial" w:cs="Arial"/>
          <w:color w:val="000000"/>
          <w:sz w:val="28"/>
          <w:szCs w:val="28"/>
        </w:rPr>
        <w:t>n_components</w:t>
      </w:r>
      <w:proofErr w:type="spellEnd"/>
    </w:p>
    <w:p w14:paraId="299BB66A" w14:textId="77777777" w:rsidR="0002002C" w:rsidRPr="006A73B4" w:rsidRDefault="0002002C" w:rsidP="0002002C">
      <w:pPr>
        <w:spacing w:after="0" w:line="276" w:lineRule="auto"/>
        <w:jc w:val="center"/>
        <w:rPr>
          <w:rFonts w:ascii="Arial" w:eastAsia="Arial" w:hAnsi="Arial" w:cs="Arial"/>
          <w:i/>
          <w:color w:val="FF0000"/>
          <w:sz w:val="24"/>
          <w:szCs w:val="24"/>
          <w:highlight w:val="yellow"/>
          <w:u w:val="single"/>
        </w:rPr>
      </w:pPr>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Tuning</w:t>
      </w:r>
      <w:r w:rsidRPr="00F13711">
        <w:rPr>
          <w:rFonts w:ascii="Arial" w:eastAsia="Arial" w:hAnsi="Arial" w:cs="Arial"/>
          <w:i/>
          <w:color w:val="FF0000"/>
          <w:sz w:val="24"/>
          <w:szCs w:val="24"/>
          <w:highlight w:val="yellow"/>
          <w:u w:val="single"/>
        </w:rPr>
        <w:t xml:space="preserve"> </w:t>
      </w:r>
      <w:r>
        <w:rPr>
          <w:rFonts w:ascii="Arial" w:eastAsia="Arial" w:hAnsi="Arial" w:cs="Arial"/>
          <w:i/>
          <w:color w:val="FF0000"/>
          <w:sz w:val="24"/>
          <w:szCs w:val="24"/>
          <w:highlight w:val="yellow"/>
          <w:u w:val="single"/>
        </w:rPr>
        <w:t xml:space="preserve">LDA </w:t>
      </w:r>
      <w:proofErr w:type="spellStart"/>
      <w:r w:rsidRPr="00F13711">
        <w:rPr>
          <w:rFonts w:ascii="Arial" w:eastAsia="Arial" w:hAnsi="Arial" w:cs="Arial"/>
          <w:i/>
          <w:color w:val="FF0000"/>
          <w:sz w:val="24"/>
          <w:szCs w:val="24"/>
          <w:highlight w:val="yellow"/>
          <w:u w:val="single"/>
        </w:rPr>
        <w:t>n_components</w:t>
      </w:r>
      <w:proofErr w:type="spellEnd"/>
    </w:p>
    <w:p w14:paraId="55B1D686" w14:textId="77777777" w:rsidR="0002002C" w:rsidRDefault="0002002C" w:rsidP="0002002C">
      <w:pPr>
        <w:spacing w:before="120" w:after="120" w:line="276" w:lineRule="auto"/>
        <w:rPr>
          <w:rFonts w:ascii="Arial" w:eastAsia="Arial" w:hAnsi="Arial" w:cs="Arial"/>
          <w:color w:val="000000"/>
        </w:rPr>
      </w:pPr>
      <w:r>
        <w:rPr>
          <w:rFonts w:ascii="Arial" w:eastAsia="Arial" w:hAnsi="Arial" w:cs="Arial"/>
          <w:color w:val="000000"/>
        </w:rPr>
        <w:t xml:space="preserve">To be sure we are using the optimal number of LDA </w:t>
      </w:r>
      <w:proofErr w:type="spellStart"/>
      <w:r>
        <w:rPr>
          <w:rFonts w:ascii="Droid Sans Mono" w:eastAsia="Droid Sans Mono" w:hAnsi="Droid Sans Mono" w:cs="Droid Sans Mono"/>
          <w:color w:val="000000"/>
        </w:rPr>
        <w:t>n_components</w:t>
      </w:r>
      <w:proofErr w:type="spellEnd"/>
      <w:r>
        <w:rPr>
          <w:rFonts w:ascii="Arial" w:eastAsia="Arial" w:hAnsi="Arial" w:cs="Arial"/>
          <w:color w:val="000000"/>
        </w:rPr>
        <w:t xml:space="preserve"> for which to use in our model, we will iterate through all possible </w:t>
      </w:r>
      <w:proofErr w:type="spellStart"/>
      <w:r>
        <w:rPr>
          <w:rFonts w:ascii="Droid Sans Mono" w:eastAsia="Droid Sans Mono" w:hAnsi="Droid Sans Mono" w:cs="Droid Sans Mono"/>
          <w:color w:val="000000"/>
        </w:rPr>
        <w:t>n_components</w:t>
      </w:r>
      <w:proofErr w:type="spellEnd"/>
      <w:r>
        <w:rPr>
          <w:rFonts w:ascii="Arial" w:eastAsia="Arial" w:hAnsi="Arial" w:cs="Arial"/>
          <w:color w:val="000000"/>
        </w:rPr>
        <w:t xml:space="preserve">, transforming the features, fitting a </w:t>
      </w:r>
      <w:proofErr w:type="spellStart"/>
      <w:r>
        <w:rPr>
          <w:rFonts w:ascii="Droid Sans Mono" w:eastAsia="Droid Sans Mono" w:hAnsi="Droid Sans Mono" w:cs="Droid Sans Mono"/>
          <w:color w:val="000000"/>
        </w:rPr>
        <w:t>RandomForestClassifier</w:t>
      </w:r>
      <w:proofErr w:type="spellEnd"/>
      <w:r>
        <w:rPr>
          <w:rFonts w:ascii="Arial" w:eastAsia="Arial" w:hAnsi="Arial" w:cs="Arial"/>
          <w:color w:val="000000"/>
        </w:rPr>
        <w:t xml:space="preserve"> model, and evaluating accuracy at ea</w:t>
      </w:r>
      <w:bookmarkStart w:id="363" w:name="_GoBack"/>
      <w:bookmarkEnd w:id="363"/>
      <w:r>
        <w:rPr>
          <w:rFonts w:ascii="Arial" w:eastAsia="Arial" w:hAnsi="Arial" w:cs="Arial"/>
          <w:color w:val="000000"/>
        </w:rPr>
        <w:t xml:space="preserve">ch iteration. This way, we can be sure we are using the optimal number of </w:t>
      </w:r>
      <w:proofErr w:type="spellStart"/>
      <w:r>
        <w:rPr>
          <w:rFonts w:ascii="Droid Sans Mono" w:eastAsia="Droid Sans Mono" w:hAnsi="Droid Sans Mono" w:cs="Droid Sans Mono"/>
          <w:color w:val="000000"/>
        </w:rPr>
        <w:t>n_components</w:t>
      </w:r>
      <w:proofErr w:type="spellEnd"/>
      <w:r>
        <w:rPr>
          <w:rFonts w:ascii="Arial" w:eastAsia="Arial" w:hAnsi="Arial" w:cs="Arial"/>
          <w:color w:val="000000"/>
        </w:rPr>
        <w:t xml:space="preserve"> for which to use in our model.</w:t>
      </w:r>
    </w:p>
    <w:p w14:paraId="227FC09A"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After the data has been imported, shuffled, split into </w:t>
      </w:r>
      <w:r>
        <w:rPr>
          <w:rFonts w:ascii="Droid Sans Mono" w:eastAsia="Droid Sans Mono" w:hAnsi="Droid Sans Mono" w:cs="Droid Sans Mono"/>
        </w:rPr>
        <w:t>X</w:t>
      </w:r>
      <w:r>
        <w:rPr>
          <w:rFonts w:ascii="Arial" w:eastAsia="Arial" w:hAnsi="Arial" w:cs="Arial"/>
        </w:rPr>
        <w:t xml:space="preserve"> and </w:t>
      </w:r>
      <w:r>
        <w:rPr>
          <w:rFonts w:ascii="Droid Sans Mono" w:eastAsia="Droid Sans Mono" w:hAnsi="Droid Sans Mono" w:cs="Droid Sans Mono"/>
        </w:rPr>
        <w:t xml:space="preserve">y, scaled, and further split into testing and training data </w:t>
      </w:r>
      <w:r>
        <w:rPr>
          <w:rFonts w:ascii="Arial" w:eastAsia="Arial" w:hAnsi="Arial" w:cs="Arial"/>
        </w:rPr>
        <w:t xml:space="preserve">(see </w:t>
      </w:r>
      <w:commentRangeStart w:id="364"/>
      <w:commentRangeStart w:id="365"/>
      <w:r>
        <w:rPr>
          <w:rFonts w:ascii="Arial" w:eastAsia="Arial" w:hAnsi="Arial" w:cs="Arial"/>
        </w:rPr>
        <w:t>Exercise 7)</w:t>
      </w:r>
      <w:commentRangeEnd w:id="364"/>
      <w:r w:rsidR="00434A66">
        <w:rPr>
          <w:rStyle w:val="CommentReference"/>
        </w:rPr>
        <w:commentReference w:id="364"/>
      </w:r>
      <w:commentRangeEnd w:id="365"/>
      <w:r w:rsidR="00F57A38">
        <w:rPr>
          <w:rStyle w:val="CommentReference"/>
        </w:rPr>
        <w:commentReference w:id="365"/>
      </w:r>
      <w:r>
        <w:rPr>
          <w:rFonts w:ascii="Arial" w:eastAsia="Arial" w:hAnsi="Arial" w:cs="Arial"/>
        </w:rPr>
        <w:t>:</w:t>
      </w:r>
    </w:p>
    <w:p w14:paraId="1A0C9955" w14:textId="77777777" w:rsidR="0002002C" w:rsidRDefault="0002002C" w:rsidP="0002002C">
      <w:pPr>
        <w:numPr>
          <w:ilvl w:val="0"/>
          <w:numId w:val="9"/>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Construct a loop to iterate through the possible values for </w:t>
      </w:r>
      <w:proofErr w:type="spellStart"/>
      <w:r>
        <w:rPr>
          <w:rFonts w:ascii="Droid Sans Mono" w:eastAsia="Droid Sans Mono" w:hAnsi="Droid Sans Mono" w:cs="Droid Sans Mono"/>
          <w:color w:val="000000"/>
        </w:rPr>
        <w:t>n_components</w:t>
      </w:r>
      <w:proofErr w:type="spellEnd"/>
      <w:r>
        <w:rPr>
          <w:rFonts w:ascii="Arial" w:eastAsia="Arial" w:hAnsi="Arial" w:cs="Arial"/>
          <w:color w:val="000000"/>
        </w:rPr>
        <w:t xml:space="preserve">, transform the features, split the transformed features into testing and training data, fit a </w:t>
      </w:r>
      <w:proofErr w:type="spellStart"/>
      <w:r>
        <w:rPr>
          <w:rFonts w:ascii="Droid Sans Mono" w:eastAsia="Droid Sans Mono" w:hAnsi="Droid Sans Mono" w:cs="Droid Sans Mono"/>
          <w:color w:val="000000"/>
        </w:rPr>
        <w:t>RandomForestClassifier</w:t>
      </w:r>
      <w:proofErr w:type="spellEnd"/>
      <w:r>
        <w:rPr>
          <w:rFonts w:ascii="Arial" w:eastAsia="Arial" w:hAnsi="Arial" w:cs="Arial"/>
          <w:color w:val="000000"/>
        </w:rPr>
        <w:t xml:space="preserve"> model, and append the accuracy scores to a list.</w:t>
      </w:r>
    </w:p>
    <w:p w14:paraId="70630CFF" w14:textId="77777777" w:rsidR="0002002C" w:rsidRDefault="0002002C" w:rsidP="0002002C">
      <w:pPr>
        <w:spacing w:before="120" w:after="120" w:line="276" w:lineRule="auto"/>
        <w:ind w:left="720"/>
        <w:rPr>
          <w:rFonts w:ascii="Arial" w:eastAsia="Arial" w:hAnsi="Arial" w:cs="Arial"/>
        </w:rPr>
      </w:pPr>
      <w:r>
        <w:rPr>
          <w:rFonts w:ascii="Arial" w:eastAsia="Arial" w:hAnsi="Arial" w:cs="Arial"/>
        </w:rPr>
        <w:t>First, import the dependencies outside the loop so fewer computational resources are spent on importing libraries using the following code:</w:t>
      </w:r>
    </w:p>
    <w:p w14:paraId="22F6788B" w14:textId="77777777" w:rsidR="0002002C" w:rsidRDefault="0002002C" w:rsidP="0002002C">
      <w:pPr>
        <w:spacing w:after="0" w:line="240" w:lineRule="auto"/>
        <w:ind w:left="720"/>
        <w:rPr>
          <w:rFonts w:ascii="Droid Sans Mono" w:eastAsia="Droid Sans Mono" w:hAnsi="Droid Sans Mono" w:cs="Droid Sans Mono"/>
          <w:highlight w:val="green"/>
        </w:rPr>
      </w:pPr>
    </w:p>
    <w:p w14:paraId="647B212B"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sklearn.discriminant_analysis</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LinearDiscriminantAnalysis</w:t>
      </w:r>
      <w:proofErr w:type="spellEnd"/>
    </w:p>
    <w:p w14:paraId="62B4630F"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sklearn.model_selection</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train_test_split</w:t>
      </w:r>
      <w:proofErr w:type="spellEnd"/>
    </w:p>
    <w:p w14:paraId="3D491AA1"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sklearn.ensemble</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RandomForestClassifier</w:t>
      </w:r>
      <w:proofErr w:type="spellEnd"/>
    </w:p>
    <w:p w14:paraId="388F66B5"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sklearn.metrics</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accuracy_score</w:t>
      </w:r>
      <w:proofErr w:type="spellEnd"/>
    </w:p>
    <w:p w14:paraId="70640DE2" w14:textId="77777777" w:rsidR="0002002C" w:rsidRDefault="0002002C" w:rsidP="0002002C">
      <w:pPr>
        <w:spacing w:before="120" w:after="120" w:line="276" w:lineRule="auto"/>
        <w:ind w:left="360" w:firstLine="360"/>
        <w:rPr>
          <w:rFonts w:ascii="Arial" w:eastAsia="Arial" w:hAnsi="Arial" w:cs="Arial"/>
        </w:rPr>
      </w:pPr>
    </w:p>
    <w:p w14:paraId="49759907" w14:textId="77777777" w:rsidR="0002002C" w:rsidRPr="006A73B4" w:rsidRDefault="0002002C" w:rsidP="0002002C">
      <w:pPr>
        <w:pStyle w:val="ListParagraph"/>
        <w:numPr>
          <w:ilvl w:val="0"/>
          <w:numId w:val="9"/>
        </w:numPr>
        <w:spacing w:before="120" w:after="120" w:line="276" w:lineRule="auto"/>
        <w:rPr>
          <w:rFonts w:ascii="Arial" w:eastAsia="Arial" w:hAnsi="Arial" w:cs="Arial"/>
        </w:rPr>
      </w:pPr>
      <w:r w:rsidRPr="006A73B4">
        <w:rPr>
          <w:rFonts w:ascii="Arial" w:eastAsia="Arial" w:hAnsi="Arial" w:cs="Arial"/>
        </w:rPr>
        <w:t>Instantiate an empty list for which to append accuracy scores outside of the loop</w:t>
      </w:r>
      <w:r>
        <w:rPr>
          <w:rFonts w:ascii="Arial" w:eastAsia="Arial" w:hAnsi="Arial" w:cs="Arial"/>
        </w:rPr>
        <w:t xml:space="preserve"> as follows:</w:t>
      </w:r>
    </w:p>
    <w:p w14:paraId="3F7C7A2F" w14:textId="77777777" w:rsidR="0002002C" w:rsidRDefault="0002002C" w:rsidP="0002002C">
      <w:pPr>
        <w:spacing w:after="0" w:line="240" w:lineRule="auto"/>
        <w:ind w:left="360" w:firstLine="360"/>
        <w:rPr>
          <w:rFonts w:ascii="Droid Sans Mono" w:eastAsia="Droid Sans Mono" w:hAnsi="Droid Sans Mono" w:cs="Droid Sans Mono"/>
          <w:highlight w:val="green"/>
        </w:rPr>
      </w:pPr>
    </w:p>
    <w:p w14:paraId="25683258" w14:textId="77777777" w:rsidR="0002002C" w:rsidRDefault="0002002C" w:rsidP="0002002C">
      <w:pPr>
        <w:spacing w:after="0" w:line="240" w:lineRule="auto"/>
        <w:ind w:left="360" w:firstLine="36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accuracy_list</w:t>
      </w:r>
      <w:proofErr w:type="spellEnd"/>
      <w:r>
        <w:rPr>
          <w:rFonts w:ascii="Droid Sans Mono" w:eastAsia="Droid Sans Mono" w:hAnsi="Droid Sans Mono" w:cs="Droid Sans Mono"/>
          <w:highlight w:val="green"/>
        </w:rPr>
        <w:t xml:space="preserve"> = []</w:t>
      </w:r>
    </w:p>
    <w:p w14:paraId="29602892" w14:textId="77777777" w:rsidR="0002002C" w:rsidRDefault="0002002C" w:rsidP="0002002C">
      <w:pPr>
        <w:spacing w:after="0" w:line="240" w:lineRule="auto"/>
        <w:ind w:left="360" w:firstLine="360"/>
        <w:rPr>
          <w:rFonts w:ascii="Droid Sans Mono" w:eastAsia="Droid Sans Mono" w:hAnsi="Droid Sans Mono" w:cs="Droid Sans Mono"/>
          <w:highlight w:val="green"/>
        </w:rPr>
      </w:pPr>
    </w:p>
    <w:p w14:paraId="69013145" w14:textId="77777777" w:rsidR="0002002C" w:rsidRPr="006A73B4" w:rsidRDefault="0002002C" w:rsidP="0002002C">
      <w:pPr>
        <w:pStyle w:val="ListParagraph"/>
        <w:numPr>
          <w:ilvl w:val="0"/>
          <w:numId w:val="9"/>
        </w:numPr>
        <w:spacing w:after="0" w:line="240" w:lineRule="auto"/>
        <w:rPr>
          <w:rFonts w:ascii="Arial" w:eastAsia="Arial" w:hAnsi="Arial" w:cs="Arial"/>
        </w:rPr>
      </w:pPr>
      <w:r w:rsidRPr="006A73B4">
        <w:rPr>
          <w:rFonts w:ascii="Arial" w:eastAsia="Arial" w:hAnsi="Arial" w:cs="Arial"/>
        </w:rPr>
        <w:t xml:space="preserve">Instantiate the loop and instruct the computer to loop through the values 0 to 2 (I.e., the maximal number of components). </w:t>
      </w:r>
      <w:r>
        <w:rPr>
          <w:rFonts w:ascii="Arial" w:eastAsia="Arial" w:hAnsi="Arial" w:cs="Arial"/>
        </w:rPr>
        <w:t>The below code will show you how:</w:t>
      </w:r>
    </w:p>
    <w:p w14:paraId="6DCC01CD" w14:textId="77777777" w:rsidR="0002002C" w:rsidRDefault="0002002C" w:rsidP="0002002C">
      <w:pPr>
        <w:spacing w:after="0" w:line="240" w:lineRule="auto"/>
        <w:ind w:left="720"/>
        <w:rPr>
          <w:rFonts w:ascii="Arial" w:eastAsia="Arial" w:hAnsi="Arial" w:cs="Arial"/>
        </w:rPr>
      </w:pPr>
    </w:p>
    <w:p w14:paraId="466DF83A"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i</w:t>
      </w:r>
      <w:proofErr w:type="spellEnd"/>
      <w:r>
        <w:rPr>
          <w:rFonts w:ascii="Droid Sans Mono" w:eastAsia="Droid Sans Mono" w:hAnsi="Droid Sans Mono" w:cs="Droid Sans Mono"/>
          <w:highlight w:val="green"/>
        </w:rPr>
        <w:t xml:space="preserve"> in range(2):</w:t>
      </w:r>
    </w:p>
    <w:p w14:paraId="03D8B280" w14:textId="77777777" w:rsidR="0002002C" w:rsidRDefault="0002002C" w:rsidP="0002002C">
      <w:pPr>
        <w:spacing w:after="0" w:line="240" w:lineRule="auto"/>
        <w:ind w:left="720"/>
        <w:rPr>
          <w:rFonts w:ascii="Arial" w:eastAsia="Arial" w:hAnsi="Arial" w:cs="Arial"/>
        </w:rPr>
      </w:pPr>
    </w:p>
    <w:p w14:paraId="2B447B6B" w14:textId="77777777" w:rsidR="0002002C" w:rsidRPr="006A73B4" w:rsidRDefault="0002002C" w:rsidP="0002002C">
      <w:pPr>
        <w:pStyle w:val="ListParagraph"/>
        <w:numPr>
          <w:ilvl w:val="0"/>
          <w:numId w:val="9"/>
        </w:numPr>
        <w:spacing w:after="0" w:line="240" w:lineRule="auto"/>
        <w:rPr>
          <w:rFonts w:ascii="Arial" w:eastAsia="Arial" w:hAnsi="Arial" w:cs="Arial"/>
        </w:rPr>
      </w:pPr>
      <w:r w:rsidRPr="006A73B4">
        <w:rPr>
          <w:rFonts w:ascii="Arial" w:eastAsia="Arial" w:hAnsi="Arial" w:cs="Arial"/>
        </w:rPr>
        <w:t>Instantiate an LDA model with the number of components equaling i+1 using:</w:t>
      </w:r>
    </w:p>
    <w:p w14:paraId="7D3F8412" w14:textId="77777777" w:rsidR="0002002C" w:rsidRDefault="0002002C" w:rsidP="0002002C">
      <w:pPr>
        <w:spacing w:after="0" w:line="240" w:lineRule="auto"/>
        <w:ind w:left="720"/>
        <w:rPr>
          <w:rFonts w:ascii="Arial" w:eastAsia="Arial" w:hAnsi="Arial" w:cs="Arial"/>
        </w:rPr>
      </w:pPr>
    </w:p>
    <w:p w14:paraId="08BA9C54"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LinearDiscriminantAnalysis</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n_components</w:t>
      </w:r>
      <w:proofErr w:type="spellEnd"/>
      <w:r>
        <w:rPr>
          <w:rFonts w:ascii="Droid Sans Mono" w:eastAsia="Droid Sans Mono" w:hAnsi="Droid Sans Mono" w:cs="Droid Sans Mono"/>
          <w:highlight w:val="green"/>
        </w:rPr>
        <w:t>=i+1)</w:t>
      </w:r>
    </w:p>
    <w:p w14:paraId="7A0C0AAB" w14:textId="77777777" w:rsidR="0002002C" w:rsidRDefault="0002002C" w:rsidP="0002002C">
      <w:pPr>
        <w:spacing w:after="0" w:line="240" w:lineRule="auto"/>
        <w:rPr>
          <w:rFonts w:ascii="Droid Sans Mono" w:eastAsia="Droid Sans Mono" w:hAnsi="Droid Sans Mono" w:cs="Droid Sans Mono"/>
          <w:highlight w:val="green"/>
        </w:rPr>
      </w:pPr>
    </w:p>
    <w:p w14:paraId="3B023F41" w14:textId="77777777" w:rsidR="0002002C" w:rsidRDefault="0002002C" w:rsidP="0002002C">
      <w:pPr>
        <w:spacing w:after="0" w:line="240" w:lineRule="auto"/>
        <w:ind w:left="720"/>
        <w:rPr>
          <w:rFonts w:ascii="Arial" w:eastAsia="Arial" w:hAnsi="Arial" w:cs="Arial"/>
        </w:rPr>
      </w:pPr>
    </w:p>
    <w:p w14:paraId="60416146" w14:textId="77777777" w:rsidR="0002002C" w:rsidRPr="006A73B4" w:rsidRDefault="0002002C" w:rsidP="0002002C">
      <w:pPr>
        <w:pStyle w:val="ListParagraph"/>
        <w:numPr>
          <w:ilvl w:val="0"/>
          <w:numId w:val="9"/>
        </w:numPr>
        <w:spacing w:after="0" w:line="240" w:lineRule="auto"/>
        <w:rPr>
          <w:rFonts w:ascii="Arial" w:eastAsia="Arial" w:hAnsi="Arial" w:cs="Arial"/>
        </w:rPr>
      </w:pPr>
      <w:r w:rsidRPr="006A73B4">
        <w:rPr>
          <w:rFonts w:ascii="Arial" w:eastAsia="Arial" w:hAnsi="Arial" w:cs="Arial"/>
        </w:rPr>
        <w:t>Fit the LDA model to</w:t>
      </w:r>
      <w:r>
        <w:rPr>
          <w:rFonts w:ascii="Arial" w:eastAsia="Arial" w:hAnsi="Arial" w:cs="Arial"/>
        </w:rPr>
        <w:t xml:space="preserve"> the training data as follows:</w:t>
      </w:r>
    </w:p>
    <w:p w14:paraId="473DB144" w14:textId="77777777" w:rsidR="0002002C" w:rsidRDefault="0002002C" w:rsidP="0002002C">
      <w:pPr>
        <w:spacing w:after="0" w:line="240" w:lineRule="auto"/>
        <w:ind w:left="720"/>
        <w:rPr>
          <w:rFonts w:ascii="Arial" w:eastAsia="Arial" w:hAnsi="Arial" w:cs="Arial"/>
        </w:rPr>
      </w:pPr>
    </w:p>
    <w:p w14:paraId="24C65AB1"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X_train</w:t>
      </w:r>
      <w:proofErr w:type="spell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y_train</w:t>
      </w:r>
      <w:proofErr w:type="spellEnd"/>
      <w:r>
        <w:rPr>
          <w:rFonts w:ascii="Droid Sans Mono" w:eastAsia="Droid Sans Mono" w:hAnsi="Droid Sans Mono" w:cs="Droid Sans Mono"/>
          <w:highlight w:val="green"/>
        </w:rPr>
        <w:t>)</w:t>
      </w:r>
    </w:p>
    <w:p w14:paraId="6891FBBC" w14:textId="77777777" w:rsidR="0002002C" w:rsidRDefault="0002002C" w:rsidP="0002002C">
      <w:pPr>
        <w:spacing w:after="0" w:line="240" w:lineRule="auto"/>
        <w:ind w:left="720"/>
        <w:rPr>
          <w:rFonts w:ascii="Arial" w:eastAsia="Arial" w:hAnsi="Arial" w:cs="Arial"/>
        </w:rPr>
      </w:pPr>
    </w:p>
    <w:p w14:paraId="4373476B" w14:textId="77777777" w:rsidR="0002002C" w:rsidRPr="006A73B4" w:rsidRDefault="0002002C" w:rsidP="0002002C">
      <w:pPr>
        <w:pStyle w:val="ListParagraph"/>
        <w:numPr>
          <w:ilvl w:val="0"/>
          <w:numId w:val="9"/>
        </w:numPr>
        <w:spacing w:after="0" w:line="240" w:lineRule="auto"/>
        <w:rPr>
          <w:highlight w:val="green"/>
        </w:rPr>
      </w:pPr>
      <w:r w:rsidRPr="006A73B4">
        <w:rPr>
          <w:rFonts w:ascii="Arial" w:eastAsia="Arial" w:hAnsi="Arial" w:cs="Arial"/>
        </w:rPr>
        <w:t xml:space="preserve">Transform </w:t>
      </w:r>
      <w:proofErr w:type="spellStart"/>
      <w:r w:rsidRPr="006A73B4">
        <w:rPr>
          <w:rFonts w:ascii="Arial" w:eastAsia="Arial" w:hAnsi="Arial" w:cs="Arial"/>
        </w:rPr>
        <w:t>X</w:t>
      </w:r>
      <w:r>
        <w:rPr>
          <w:rFonts w:ascii="Arial" w:eastAsia="Arial" w:hAnsi="Arial" w:cs="Arial"/>
        </w:rPr>
        <w:t>_train</w:t>
      </w:r>
      <w:proofErr w:type="spellEnd"/>
      <w:r w:rsidRPr="006A73B4">
        <w:rPr>
          <w:rFonts w:ascii="Arial" w:eastAsia="Arial" w:hAnsi="Arial" w:cs="Arial"/>
        </w:rPr>
        <w:t xml:space="preserve"> into its components</w:t>
      </w:r>
      <w:r>
        <w:rPr>
          <w:rFonts w:ascii="Arial" w:eastAsia="Arial" w:hAnsi="Arial" w:cs="Arial"/>
        </w:rPr>
        <w:t xml:space="preserve"> using </w:t>
      </w:r>
      <w:proofErr w:type="spellStart"/>
      <w:r>
        <w:rPr>
          <w:highlight w:val="green"/>
        </w:rPr>
        <w:t>X_train_LDA</w:t>
      </w:r>
      <w:proofErr w:type="spellEnd"/>
      <w:r>
        <w:rPr>
          <w:highlight w:val="green"/>
        </w:rPr>
        <w:t xml:space="preserve"> = </w:t>
      </w:r>
      <w:proofErr w:type="spellStart"/>
      <w:proofErr w:type="gramStart"/>
      <w:r>
        <w:rPr>
          <w:highlight w:val="green"/>
        </w:rPr>
        <w:t>model.transform</w:t>
      </w:r>
      <w:proofErr w:type="spellEnd"/>
      <w:r>
        <w:rPr>
          <w:highlight w:val="green"/>
        </w:rPr>
        <w:t>(</w:t>
      </w:r>
      <w:proofErr w:type="spellStart"/>
      <w:proofErr w:type="gramEnd"/>
      <w:r>
        <w:rPr>
          <w:highlight w:val="green"/>
        </w:rPr>
        <w:t>X_train</w:t>
      </w:r>
      <w:proofErr w:type="spellEnd"/>
      <w:r>
        <w:rPr>
          <w:highlight w:val="green"/>
        </w:rPr>
        <w:t>).</w:t>
      </w:r>
      <w:r>
        <w:t xml:space="preserve"> </w:t>
      </w:r>
      <w:r w:rsidRPr="006A73B4">
        <w:rPr>
          <w:rFonts w:ascii="Droid Sans Mono" w:eastAsia="Droid Sans Mono" w:hAnsi="Droid Sans Mono" w:cs="Droid Sans Mono"/>
        </w:rPr>
        <w:t xml:space="preserve">Transform </w:t>
      </w:r>
      <w:proofErr w:type="spellStart"/>
      <w:r w:rsidRPr="006A73B4">
        <w:rPr>
          <w:rFonts w:ascii="Droid Sans Mono" w:eastAsia="Droid Sans Mono" w:hAnsi="Droid Sans Mono" w:cs="Droid Sans Mono"/>
        </w:rPr>
        <w:t>X_test</w:t>
      </w:r>
      <w:proofErr w:type="spellEnd"/>
      <w:r w:rsidRPr="006A73B4">
        <w:rPr>
          <w:rFonts w:ascii="Droid Sans Mono" w:eastAsia="Droid Sans Mono" w:hAnsi="Droid Sans Mono" w:cs="Droid Sans Mono"/>
        </w:rPr>
        <w:t xml:space="preserve"> into its components using </w:t>
      </w:r>
      <w:proofErr w:type="spellStart"/>
      <w:r w:rsidRPr="006A73B4">
        <w:rPr>
          <w:rFonts w:ascii="Droid Sans Mono" w:eastAsia="Droid Sans Mono" w:hAnsi="Droid Sans Mono" w:cs="Droid Sans Mono"/>
          <w:highlight w:val="green"/>
        </w:rPr>
        <w:t>X_test_LDA</w:t>
      </w:r>
      <w:proofErr w:type="spellEnd"/>
      <w:r w:rsidRPr="006A73B4">
        <w:rPr>
          <w:rFonts w:ascii="Droid Sans Mono" w:eastAsia="Droid Sans Mono" w:hAnsi="Droid Sans Mono" w:cs="Droid Sans Mono"/>
          <w:highlight w:val="green"/>
        </w:rPr>
        <w:t xml:space="preserve"> = </w:t>
      </w:r>
      <w:proofErr w:type="spellStart"/>
      <w:proofErr w:type="gramStart"/>
      <w:r w:rsidRPr="006A73B4">
        <w:rPr>
          <w:rFonts w:ascii="Droid Sans Mono" w:eastAsia="Droid Sans Mono" w:hAnsi="Droid Sans Mono" w:cs="Droid Sans Mono"/>
          <w:highlight w:val="green"/>
        </w:rPr>
        <w:t>model.transform</w:t>
      </w:r>
      <w:proofErr w:type="spellEnd"/>
      <w:r w:rsidRPr="006A73B4">
        <w:rPr>
          <w:rFonts w:ascii="Droid Sans Mono" w:eastAsia="Droid Sans Mono" w:hAnsi="Droid Sans Mono" w:cs="Droid Sans Mono"/>
          <w:highlight w:val="green"/>
        </w:rPr>
        <w:t>(</w:t>
      </w:r>
      <w:proofErr w:type="spellStart"/>
      <w:proofErr w:type="gramEnd"/>
      <w:r w:rsidRPr="006A73B4">
        <w:rPr>
          <w:rFonts w:ascii="Droid Sans Mono" w:eastAsia="Droid Sans Mono" w:hAnsi="Droid Sans Mono" w:cs="Droid Sans Mono"/>
          <w:highlight w:val="green"/>
        </w:rPr>
        <w:t>X_test</w:t>
      </w:r>
      <w:proofErr w:type="spellEnd"/>
      <w:r w:rsidRPr="006A73B4">
        <w:rPr>
          <w:rFonts w:ascii="Droid Sans Mono" w:eastAsia="Droid Sans Mono" w:hAnsi="Droid Sans Mono" w:cs="Droid Sans Mono"/>
          <w:highlight w:val="green"/>
        </w:rPr>
        <w:t>)</w:t>
      </w:r>
      <w:r w:rsidRPr="006A73B4">
        <w:rPr>
          <w:rFonts w:ascii="Droid Sans Mono" w:eastAsia="Droid Sans Mono" w:hAnsi="Droid Sans Mono" w:cs="Droid Sans Mono"/>
        </w:rPr>
        <w:t>.</w:t>
      </w:r>
    </w:p>
    <w:p w14:paraId="3887B1D5" w14:textId="77777777" w:rsidR="0002002C" w:rsidRDefault="0002002C" w:rsidP="0002002C">
      <w:pPr>
        <w:spacing w:after="0" w:line="240" w:lineRule="auto"/>
        <w:rPr>
          <w:rFonts w:ascii="Arial" w:eastAsia="Arial" w:hAnsi="Arial" w:cs="Arial"/>
        </w:rPr>
      </w:pPr>
    </w:p>
    <w:p w14:paraId="48BE09AD" w14:textId="77777777" w:rsidR="0002002C" w:rsidRPr="006A73B4" w:rsidRDefault="0002002C" w:rsidP="0002002C">
      <w:pPr>
        <w:pStyle w:val="ListParagraph"/>
        <w:numPr>
          <w:ilvl w:val="0"/>
          <w:numId w:val="9"/>
        </w:numPr>
        <w:spacing w:after="0" w:line="240" w:lineRule="auto"/>
        <w:rPr>
          <w:rFonts w:ascii="Arial" w:eastAsia="Arial" w:hAnsi="Arial" w:cs="Arial"/>
        </w:rPr>
      </w:pPr>
      <w:r w:rsidRPr="006A73B4">
        <w:rPr>
          <w:rFonts w:ascii="Arial" w:eastAsia="Arial" w:hAnsi="Arial" w:cs="Arial"/>
        </w:rPr>
        <w:t xml:space="preserve">Instantiate a </w:t>
      </w:r>
      <w:proofErr w:type="spellStart"/>
      <w:r w:rsidRPr="006A73B4">
        <w:rPr>
          <w:rFonts w:ascii="Arial" w:eastAsia="Arial" w:hAnsi="Arial" w:cs="Arial"/>
        </w:rPr>
        <w:t>RandomForestClassifier</w:t>
      </w:r>
      <w:proofErr w:type="spellEnd"/>
      <w:r w:rsidRPr="006A73B4">
        <w:rPr>
          <w:rFonts w:ascii="Arial" w:eastAsia="Arial" w:hAnsi="Arial" w:cs="Arial"/>
        </w:rPr>
        <w:t xml:space="preserve"> model</w:t>
      </w:r>
      <w:r>
        <w:rPr>
          <w:rFonts w:ascii="Arial" w:eastAsia="Arial" w:hAnsi="Arial" w:cs="Arial"/>
        </w:rPr>
        <w:t xml:space="preserve"> and fit it</w:t>
      </w:r>
      <w:r w:rsidRPr="006A73B4">
        <w:rPr>
          <w:rFonts w:ascii="Arial" w:eastAsia="Arial" w:hAnsi="Arial" w:cs="Arial"/>
        </w:rPr>
        <w:t xml:space="preserve"> to the training data</w:t>
      </w:r>
      <w:r>
        <w:rPr>
          <w:rFonts w:ascii="Arial" w:eastAsia="Arial" w:hAnsi="Arial" w:cs="Arial"/>
        </w:rPr>
        <w:t xml:space="preserve"> using the following code:</w:t>
      </w:r>
    </w:p>
    <w:p w14:paraId="3D860EC2" w14:textId="77777777" w:rsidR="0002002C" w:rsidRDefault="0002002C" w:rsidP="0002002C">
      <w:pPr>
        <w:spacing w:after="0" w:line="240" w:lineRule="auto"/>
        <w:ind w:left="720"/>
        <w:rPr>
          <w:rFonts w:ascii="Arial" w:eastAsia="Arial" w:hAnsi="Arial" w:cs="Arial"/>
        </w:rPr>
      </w:pPr>
    </w:p>
    <w:p w14:paraId="5AF10B4E"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RandomForestClassifier</w:t>
      </w:r>
      <w:proofErr w:type="spellEnd"/>
      <w:r>
        <w:rPr>
          <w:rFonts w:ascii="Droid Sans Mono" w:eastAsia="Droid Sans Mono" w:hAnsi="Droid Sans Mono" w:cs="Droid Sans Mono"/>
          <w:highlight w:val="green"/>
        </w:rPr>
        <w:t>()</w:t>
      </w:r>
      <w:r>
        <w:rPr>
          <w:rFonts w:ascii="Droid Sans Mono" w:eastAsia="Droid Sans Mono" w:hAnsi="Droid Sans Mono" w:cs="Droid Sans Mono"/>
          <w:highlight w:val="green"/>
        </w:rPr>
        <w:br/>
      </w:r>
      <w:proofErr w:type="spell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X_train_LDA</w:t>
      </w:r>
      <w:proofErr w:type="spell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y_train</w:t>
      </w:r>
      <w:proofErr w:type="spellEnd"/>
      <w:r>
        <w:rPr>
          <w:rFonts w:ascii="Droid Sans Mono" w:eastAsia="Droid Sans Mono" w:hAnsi="Droid Sans Mono" w:cs="Droid Sans Mono"/>
          <w:highlight w:val="green"/>
        </w:rPr>
        <w:t>)</w:t>
      </w:r>
    </w:p>
    <w:p w14:paraId="6C4B9F93" w14:textId="77777777" w:rsidR="0002002C" w:rsidRDefault="0002002C" w:rsidP="0002002C">
      <w:pPr>
        <w:spacing w:after="0" w:line="240" w:lineRule="auto"/>
        <w:rPr>
          <w:rFonts w:ascii="Arial" w:eastAsia="Arial" w:hAnsi="Arial" w:cs="Arial"/>
        </w:rPr>
      </w:pPr>
    </w:p>
    <w:p w14:paraId="2C35CE5A" w14:textId="77777777" w:rsidR="0002002C" w:rsidRPr="006A73B4" w:rsidRDefault="0002002C" w:rsidP="0002002C">
      <w:pPr>
        <w:pStyle w:val="ListParagraph"/>
        <w:numPr>
          <w:ilvl w:val="0"/>
          <w:numId w:val="9"/>
        </w:numPr>
        <w:spacing w:after="0" w:line="240" w:lineRule="auto"/>
        <w:rPr>
          <w:rFonts w:ascii="Arial" w:eastAsia="Arial" w:hAnsi="Arial" w:cs="Arial"/>
        </w:rPr>
      </w:pPr>
      <w:r w:rsidRPr="006A73B4">
        <w:rPr>
          <w:rFonts w:ascii="Arial" w:eastAsia="Arial" w:hAnsi="Arial" w:cs="Arial"/>
        </w:rPr>
        <w:t>Generate predictions on the test data</w:t>
      </w:r>
      <w:r>
        <w:rPr>
          <w:rFonts w:ascii="Arial" w:eastAsia="Arial" w:hAnsi="Arial" w:cs="Arial"/>
        </w:rPr>
        <w:t xml:space="preserve"> using:</w:t>
      </w:r>
      <w:r w:rsidRPr="006A73B4">
        <w:rPr>
          <w:rFonts w:ascii="Arial" w:eastAsia="Arial" w:hAnsi="Arial" w:cs="Arial"/>
        </w:rPr>
        <w:t xml:space="preserve"> </w:t>
      </w:r>
    </w:p>
    <w:p w14:paraId="273A2797" w14:textId="77777777" w:rsidR="0002002C" w:rsidRDefault="0002002C" w:rsidP="0002002C">
      <w:pPr>
        <w:spacing w:after="0" w:line="240" w:lineRule="auto"/>
        <w:ind w:left="720"/>
        <w:rPr>
          <w:rFonts w:ascii="Arial" w:eastAsia="Arial" w:hAnsi="Arial" w:cs="Arial"/>
        </w:rPr>
      </w:pPr>
    </w:p>
    <w:p w14:paraId="7D0D9DF9" w14:textId="77777777" w:rsidR="0002002C" w:rsidRDefault="0002002C" w:rsidP="0002002C">
      <w:pPr>
        <w:ind w:left="720"/>
        <w:rPr>
          <w:highlight w:val="green"/>
        </w:rPr>
      </w:pPr>
      <w:proofErr w:type="gramStart"/>
      <w:r w:rsidRPr="006907E0">
        <w:rPr>
          <w:highlight w:val="green"/>
        </w:rPr>
        <w:t>predictions</w:t>
      </w:r>
      <w:proofErr w:type="gramEnd"/>
      <w:r w:rsidRPr="006907E0">
        <w:rPr>
          <w:highlight w:val="green"/>
        </w:rPr>
        <w:t xml:space="preserve"> = </w:t>
      </w:r>
      <w:proofErr w:type="spellStart"/>
      <w:r w:rsidRPr="006907E0">
        <w:rPr>
          <w:highlight w:val="green"/>
        </w:rPr>
        <w:t>model.predict</w:t>
      </w:r>
      <w:proofErr w:type="spellEnd"/>
      <w:r w:rsidRPr="006907E0">
        <w:rPr>
          <w:highlight w:val="green"/>
        </w:rPr>
        <w:t>(</w:t>
      </w:r>
      <w:proofErr w:type="spellStart"/>
      <w:r w:rsidRPr="006907E0">
        <w:rPr>
          <w:highlight w:val="green"/>
        </w:rPr>
        <w:t>X_test</w:t>
      </w:r>
      <w:r>
        <w:rPr>
          <w:highlight w:val="green"/>
        </w:rPr>
        <w:t>_LDA</w:t>
      </w:r>
      <w:proofErr w:type="spellEnd"/>
      <w:r w:rsidRPr="006907E0">
        <w:rPr>
          <w:highlight w:val="green"/>
        </w:rPr>
        <w:t xml:space="preserve">) </w:t>
      </w:r>
    </w:p>
    <w:p w14:paraId="0E725CA9" w14:textId="77777777" w:rsidR="0002002C" w:rsidRPr="006A73B4" w:rsidRDefault="0002002C" w:rsidP="0002002C">
      <w:pPr>
        <w:pStyle w:val="ListParagraph"/>
        <w:numPr>
          <w:ilvl w:val="0"/>
          <w:numId w:val="9"/>
        </w:numPr>
      </w:pPr>
      <w:r w:rsidRPr="006A73B4">
        <w:t>Calculate model accuracy as follows:</w:t>
      </w:r>
    </w:p>
    <w:p w14:paraId="545974F8" w14:textId="77777777" w:rsidR="0002002C" w:rsidRDefault="0002002C" w:rsidP="0002002C">
      <w:pPr>
        <w:pStyle w:val="ListParagraph"/>
        <w:rPr>
          <w:highlight w:val="green"/>
        </w:rPr>
      </w:pPr>
      <w:r w:rsidRPr="00FE5F4F">
        <w:rPr>
          <w:highlight w:val="green"/>
        </w:rPr>
        <w:br/>
      </w:r>
      <w:proofErr w:type="gramStart"/>
      <w:r w:rsidRPr="00FE5F4F">
        <w:rPr>
          <w:highlight w:val="green"/>
        </w:rPr>
        <w:t>accuracy</w:t>
      </w:r>
      <w:proofErr w:type="gramEnd"/>
      <w:r w:rsidRPr="00FE5F4F">
        <w:rPr>
          <w:highlight w:val="green"/>
        </w:rPr>
        <w:t xml:space="preserve"> = </w:t>
      </w:r>
      <w:proofErr w:type="spellStart"/>
      <w:r w:rsidRPr="00FE5F4F">
        <w:rPr>
          <w:highlight w:val="green"/>
        </w:rPr>
        <w:t>accuracy_score</w:t>
      </w:r>
      <w:proofErr w:type="spellEnd"/>
      <w:r w:rsidRPr="00FE5F4F">
        <w:rPr>
          <w:highlight w:val="green"/>
        </w:rPr>
        <w:t>(</w:t>
      </w:r>
      <w:proofErr w:type="spellStart"/>
      <w:r w:rsidRPr="00FE5F4F">
        <w:rPr>
          <w:highlight w:val="green"/>
        </w:rPr>
        <w:t>y_test</w:t>
      </w:r>
      <w:proofErr w:type="spellEnd"/>
      <w:r w:rsidRPr="00FE5F4F">
        <w:rPr>
          <w:highlight w:val="green"/>
        </w:rPr>
        <w:t>, predictions)</w:t>
      </w:r>
    </w:p>
    <w:p w14:paraId="06E92311" w14:textId="77777777" w:rsidR="0002002C" w:rsidRPr="00FE5F4F" w:rsidRDefault="0002002C" w:rsidP="0002002C">
      <w:pPr>
        <w:pStyle w:val="ListParagraph"/>
        <w:rPr>
          <w:highlight w:val="green"/>
        </w:rPr>
      </w:pPr>
    </w:p>
    <w:p w14:paraId="38F2F5E7" w14:textId="77777777" w:rsidR="0002002C" w:rsidRPr="006A73B4" w:rsidRDefault="0002002C" w:rsidP="0002002C">
      <w:pPr>
        <w:pStyle w:val="ListParagraph"/>
        <w:numPr>
          <w:ilvl w:val="0"/>
          <w:numId w:val="9"/>
        </w:numPr>
        <w:spacing w:after="0" w:line="240" w:lineRule="auto"/>
        <w:rPr>
          <w:rFonts w:ascii="Arial" w:eastAsia="Arial" w:hAnsi="Arial" w:cs="Arial"/>
        </w:rPr>
      </w:pPr>
      <w:r w:rsidRPr="006A73B4">
        <w:rPr>
          <w:rFonts w:ascii="Arial" w:eastAsia="Arial" w:hAnsi="Arial" w:cs="Arial"/>
        </w:rPr>
        <w:t xml:space="preserve">Append accuracy to </w:t>
      </w:r>
      <w:proofErr w:type="spellStart"/>
      <w:r w:rsidRPr="006A73B4">
        <w:rPr>
          <w:rFonts w:ascii="Arial" w:eastAsia="Arial" w:hAnsi="Arial" w:cs="Arial"/>
          <w:highlight w:val="green"/>
        </w:rPr>
        <w:t>accuracy_list</w:t>
      </w:r>
      <w:proofErr w:type="spellEnd"/>
      <w:r w:rsidRPr="006A73B4">
        <w:rPr>
          <w:rFonts w:ascii="Arial" w:eastAsia="Arial" w:hAnsi="Arial" w:cs="Arial"/>
        </w:rPr>
        <w:t>.</w:t>
      </w:r>
    </w:p>
    <w:p w14:paraId="5BD077A2" w14:textId="77777777" w:rsidR="0002002C" w:rsidRDefault="0002002C" w:rsidP="0002002C">
      <w:pPr>
        <w:spacing w:after="0" w:line="240" w:lineRule="auto"/>
        <w:rPr>
          <w:rFonts w:ascii="Arial" w:eastAsia="Arial" w:hAnsi="Arial" w:cs="Arial"/>
        </w:rPr>
      </w:pPr>
    </w:p>
    <w:p w14:paraId="678A5E16"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accuracy_</w:t>
      </w:r>
      <w:proofErr w:type="gramStart"/>
      <w:r>
        <w:rPr>
          <w:rFonts w:ascii="Droid Sans Mono" w:eastAsia="Droid Sans Mono" w:hAnsi="Droid Sans Mono" w:cs="Droid Sans Mono"/>
          <w:highlight w:val="green"/>
        </w:rPr>
        <w:t>list.append</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accuracy)</w:t>
      </w:r>
    </w:p>
    <w:p w14:paraId="424862D6" w14:textId="77777777" w:rsidR="0002002C" w:rsidRDefault="0002002C" w:rsidP="0002002C">
      <w:pPr>
        <w:spacing w:after="0" w:line="240" w:lineRule="auto"/>
        <w:ind w:firstLine="720"/>
        <w:rPr>
          <w:rFonts w:ascii="Droid Sans Mono" w:eastAsia="Droid Sans Mono" w:hAnsi="Droid Sans Mono" w:cs="Droid Sans Mono"/>
          <w:highlight w:val="green"/>
        </w:rPr>
      </w:pPr>
    </w:p>
    <w:p w14:paraId="6E047458" w14:textId="77777777" w:rsidR="0002002C" w:rsidRDefault="0002002C" w:rsidP="0002002C">
      <w:pPr>
        <w:numPr>
          <w:ilvl w:val="0"/>
          <w:numId w:val="9"/>
        </w:numPr>
        <w:pBdr>
          <w:top w:val="nil"/>
          <w:left w:val="nil"/>
          <w:bottom w:val="nil"/>
          <w:right w:val="nil"/>
          <w:between w:val="nil"/>
        </w:pBdr>
        <w:spacing w:before="120" w:after="120" w:line="276" w:lineRule="auto"/>
        <w:rPr>
          <w:color w:val="000000"/>
        </w:rPr>
      </w:pPr>
      <w:r>
        <w:rPr>
          <w:rFonts w:ascii="Arial" w:eastAsia="Arial" w:hAnsi="Arial" w:cs="Arial"/>
          <w:color w:val="000000"/>
        </w:rPr>
        <w:t>Find the maximum of accuracy list and print it to the console using the following code. The output is shown in the following figure.</w:t>
      </w:r>
    </w:p>
    <w:p w14:paraId="3BF0548C" w14:textId="77777777" w:rsidR="0002002C" w:rsidRDefault="0002002C" w:rsidP="0002002C">
      <w:pPr>
        <w:spacing w:after="0" w:line="240" w:lineRule="auto"/>
        <w:ind w:firstLine="720"/>
        <w:rPr>
          <w:rFonts w:ascii="Droid Sans Mono" w:eastAsia="Droid Sans Mono" w:hAnsi="Droid Sans Mono" w:cs="Droid Sans Mono"/>
          <w:highlight w:val="green"/>
        </w:rPr>
      </w:pPr>
    </w:p>
    <w:p w14:paraId="0DE84D03"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max_accuracy</w:t>
      </w:r>
      <w:proofErr w:type="spellEnd"/>
      <w:r>
        <w:rPr>
          <w:rFonts w:ascii="Droid Sans Mono" w:eastAsia="Droid Sans Mono" w:hAnsi="Droid Sans Mono" w:cs="Droid Sans Mono"/>
          <w:highlight w:val="green"/>
        </w:rPr>
        <w:t xml:space="preserve"> = </w:t>
      </w:r>
      <w:proofErr w:type="gramStart"/>
      <w:r>
        <w:rPr>
          <w:rFonts w:ascii="Droid Sans Mono" w:eastAsia="Droid Sans Mono" w:hAnsi="Droid Sans Mono" w:cs="Droid Sans Mono"/>
          <w:highlight w:val="green"/>
        </w:rPr>
        <w:t>max(</w:t>
      </w:r>
      <w:proofErr w:type="spellStart"/>
      <w:proofErr w:type="gramEnd"/>
      <w:r>
        <w:rPr>
          <w:rFonts w:ascii="Droid Sans Mono" w:eastAsia="Droid Sans Mono" w:hAnsi="Droid Sans Mono" w:cs="Droid Sans Mono"/>
          <w:highlight w:val="green"/>
        </w:rPr>
        <w:t>accuracy_list</w:t>
      </w:r>
      <w:proofErr w:type="spellEnd"/>
      <w:r>
        <w:rPr>
          <w:rFonts w:ascii="Droid Sans Mono" w:eastAsia="Droid Sans Mono" w:hAnsi="Droid Sans Mono" w:cs="Droid Sans Mono"/>
          <w:highlight w:val="green"/>
        </w:rPr>
        <w:t>)</w:t>
      </w:r>
    </w:p>
    <w:p w14:paraId="23DF30E0" w14:textId="77777777" w:rsidR="0002002C" w:rsidRDefault="0002002C" w:rsidP="0002002C">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print(</w:t>
      </w:r>
      <w:proofErr w:type="spellStart"/>
      <w:proofErr w:type="gramEnd"/>
      <w:r>
        <w:rPr>
          <w:rFonts w:ascii="Droid Sans Mono" w:eastAsia="Droid Sans Mono" w:hAnsi="Droid Sans Mono" w:cs="Droid Sans Mono"/>
          <w:highlight w:val="green"/>
        </w:rPr>
        <w:t>max_accuracy</w:t>
      </w:r>
      <w:proofErr w:type="spellEnd"/>
      <w:r>
        <w:rPr>
          <w:rFonts w:ascii="Droid Sans Mono" w:eastAsia="Droid Sans Mono" w:hAnsi="Droid Sans Mono" w:cs="Droid Sans Mono"/>
          <w:highlight w:val="green"/>
        </w:rPr>
        <w:t>)</w:t>
      </w:r>
    </w:p>
    <w:p w14:paraId="4462D179" w14:textId="77777777" w:rsidR="0002002C" w:rsidRDefault="0002002C" w:rsidP="0002002C">
      <w:pPr>
        <w:spacing w:after="0" w:line="240" w:lineRule="auto"/>
        <w:ind w:firstLine="720"/>
        <w:rPr>
          <w:rFonts w:ascii="Droid Sans Mono" w:eastAsia="Droid Sans Mono" w:hAnsi="Droid Sans Mono" w:cs="Droid Sans Mono"/>
          <w:highlight w:val="green"/>
        </w:rPr>
      </w:pPr>
    </w:p>
    <w:p w14:paraId="1E0AEF78" w14:textId="77777777" w:rsidR="0002002C" w:rsidRDefault="0002002C" w:rsidP="0002002C">
      <w:pPr>
        <w:spacing w:after="0" w:line="240" w:lineRule="auto"/>
        <w:ind w:firstLine="720"/>
      </w:pPr>
      <w:r>
        <w:rPr>
          <w:noProof/>
          <w:lang w:eastAsia="en-US"/>
        </w:rPr>
        <w:drawing>
          <wp:inline distT="0" distB="0" distL="114300" distR="114300" wp14:anchorId="6018F0E1" wp14:editId="37DDC46D">
            <wp:extent cx="10287000" cy="171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10287000" cy="171450"/>
                    </a:xfrm>
                    <a:prstGeom prst="rect">
                      <a:avLst/>
                    </a:prstGeom>
                    <a:ln/>
                  </pic:spPr>
                </pic:pic>
              </a:graphicData>
            </a:graphic>
          </wp:inline>
        </w:drawing>
      </w:r>
    </w:p>
    <w:p w14:paraId="24918046" w14:textId="77777777" w:rsidR="0002002C" w:rsidRPr="006A73B4" w:rsidRDefault="0002002C" w:rsidP="0002002C">
      <w:pPr>
        <w:spacing w:after="0" w:line="240" w:lineRule="auto"/>
        <w:ind w:firstLine="720"/>
        <w:jc w:val="center"/>
        <w:rPr>
          <w:rFonts w:ascii="Arial" w:hAnsi="Arial" w:cs="Arial"/>
        </w:rPr>
      </w:pPr>
      <w:r w:rsidRPr="006A73B4">
        <w:rPr>
          <w:rFonts w:ascii="Arial" w:hAnsi="Arial" w:cs="Arial"/>
        </w:rPr>
        <w:t xml:space="preserve">Figure 4.x: Maximum value of </w:t>
      </w:r>
      <w:proofErr w:type="spellStart"/>
      <w:r w:rsidRPr="006A73B4">
        <w:rPr>
          <w:rFonts w:ascii="Arial" w:hAnsi="Arial" w:cs="Arial"/>
        </w:rPr>
        <w:t>accuracy_list</w:t>
      </w:r>
      <w:proofErr w:type="spellEnd"/>
    </w:p>
    <w:p w14:paraId="7CF2C150" w14:textId="77777777" w:rsidR="0002002C" w:rsidRPr="006A73B4" w:rsidRDefault="0002002C" w:rsidP="0002002C">
      <w:pPr>
        <w:pBdr>
          <w:top w:val="nil"/>
          <w:left w:val="nil"/>
          <w:bottom w:val="nil"/>
          <w:right w:val="nil"/>
          <w:between w:val="nil"/>
        </w:pBdr>
        <w:spacing w:after="0" w:line="240" w:lineRule="auto"/>
        <w:ind w:left="720"/>
        <w:rPr>
          <w:color w:val="000000"/>
        </w:rPr>
      </w:pPr>
    </w:p>
    <w:p w14:paraId="07EF09A2" w14:textId="77777777" w:rsidR="0002002C" w:rsidRDefault="0002002C" w:rsidP="0002002C">
      <w:pPr>
        <w:numPr>
          <w:ilvl w:val="0"/>
          <w:numId w:val="9"/>
        </w:numPr>
        <w:pBdr>
          <w:top w:val="nil"/>
          <w:left w:val="nil"/>
          <w:bottom w:val="nil"/>
          <w:right w:val="nil"/>
          <w:between w:val="nil"/>
        </w:pBdr>
        <w:spacing w:after="0" w:line="240" w:lineRule="auto"/>
        <w:rPr>
          <w:color w:val="000000"/>
        </w:rPr>
      </w:pPr>
      <w:r>
        <w:rPr>
          <w:rFonts w:ascii="Arial" w:eastAsia="Arial" w:hAnsi="Arial" w:cs="Arial"/>
          <w:color w:val="000000"/>
        </w:rPr>
        <w:t>Find the index of the maximum value in the list.</w:t>
      </w:r>
    </w:p>
    <w:p w14:paraId="78515128" w14:textId="77777777" w:rsidR="0002002C" w:rsidRDefault="0002002C" w:rsidP="0002002C">
      <w:pPr>
        <w:spacing w:after="0" w:line="240" w:lineRule="auto"/>
      </w:pPr>
    </w:p>
    <w:p w14:paraId="62A36C68" w14:textId="77777777" w:rsidR="0002002C" w:rsidRDefault="0002002C" w:rsidP="0002002C">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index_max_accuracy</w:t>
      </w:r>
      <w:proofErr w:type="spell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accuracy_</w:t>
      </w:r>
      <w:proofErr w:type="gramStart"/>
      <w:r>
        <w:rPr>
          <w:rFonts w:ascii="Droid Sans Mono" w:eastAsia="Droid Sans Mono" w:hAnsi="Droid Sans Mono" w:cs="Droid Sans Mono"/>
          <w:highlight w:val="green"/>
        </w:rPr>
        <w:t>list.index</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max_accuracy</w:t>
      </w:r>
      <w:proofErr w:type="spellEnd"/>
      <w:r>
        <w:rPr>
          <w:rFonts w:ascii="Droid Sans Mono" w:eastAsia="Droid Sans Mono" w:hAnsi="Droid Sans Mono" w:cs="Droid Sans Mono"/>
          <w:highlight w:val="green"/>
        </w:rPr>
        <w:t>)</w:t>
      </w:r>
    </w:p>
    <w:p w14:paraId="3282BBCE" w14:textId="77777777" w:rsidR="0002002C" w:rsidRDefault="0002002C" w:rsidP="0002002C">
      <w:pPr>
        <w:pBdr>
          <w:top w:val="nil"/>
          <w:left w:val="nil"/>
          <w:bottom w:val="nil"/>
          <w:right w:val="nil"/>
          <w:between w:val="nil"/>
        </w:pBdr>
        <w:spacing w:after="0" w:line="240" w:lineRule="auto"/>
        <w:rPr>
          <w:rFonts w:ascii="Arial" w:eastAsia="Arial" w:hAnsi="Arial" w:cs="Arial"/>
          <w:color w:val="000000"/>
        </w:rPr>
      </w:pPr>
    </w:p>
    <w:p w14:paraId="5C6BA87F" w14:textId="77777777" w:rsidR="0002002C" w:rsidRPr="006A73B4" w:rsidRDefault="0002002C" w:rsidP="0002002C">
      <w:pPr>
        <w:numPr>
          <w:ilvl w:val="0"/>
          <w:numId w:val="9"/>
        </w:numPr>
        <w:pBdr>
          <w:top w:val="nil"/>
          <w:left w:val="nil"/>
          <w:bottom w:val="nil"/>
          <w:right w:val="nil"/>
          <w:between w:val="nil"/>
        </w:pBdr>
        <w:spacing w:after="0" w:line="240" w:lineRule="auto"/>
        <w:rPr>
          <w:rFonts w:ascii="Arial" w:eastAsia="Arial" w:hAnsi="Arial" w:cs="Arial"/>
          <w:color w:val="000000"/>
        </w:rPr>
      </w:pPr>
      <w:r w:rsidRPr="006A73B4">
        <w:rPr>
          <w:rFonts w:ascii="Arial" w:eastAsia="Arial" w:hAnsi="Arial" w:cs="Arial"/>
          <w:color w:val="000000"/>
        </w:rPr>
        <w:t xml:space="preserve">Print off a message that tells the user which number of components maximize accuracy and what the accuracy is. </w:t>
      </w:r>
      <w:r w:rsidRPr="00746AFD">
        <w:rPr>
          <w:rFonts w:ascii="Arial" w:eastAsia="Arial" w:hAnsi="Arial" w:cs="Arial"/>
          <w:color w:val="000000"/>
        </w:rPr>
        <w:t>The output is shown in the following figure.</w:t>
      </w:r>
    </w:p>
    <w:p w14:paraId="292C0819" w14:textId="77777777" w:rsidR="0002002C" w:rsidRDefault="0002002C" w:rsidP="0002002C">
      <w:pPr>
        <w:spacing w:after="0" w:line="240" w:lineRule="auto"/>
      </w:pPr>
    </w:p>
    <w:p w14:paraId="193F7981" w14:textId="77777777" w:rsidR="0002002C" w:rsidRDefault="0002002C" w:rsidP="0002002C">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print(</w:t>
      </w:r>
      <w:proofErr w:type="gramEnd"/>
      <w:r>
        <w:rPr>
          <w:rFonts w:ascii="Droid Sans Mono" w:eastAsia="Droid Sans Mono" w:hAnsi="Droid Sans Mono" w:cs="Droid Sans Mono"/>
          <w:highlight w:val="green"/>
        </w:rPr>
        <w:t xml:space="preserve">'{0} component(s) are used to achieve {1:0.2f}% </w:t>
      </w:r>
      <w:proofErr w:type="spellStart"/>
      <w:r>
        <w:rPr>
          <w:rFonts w:ascii="Droid Sans Mono" w:eastAsia="Droid Sans Mono" w:hAnsi="Droid Sans Mono" w:cs="Droid Sans Mono"/>
          <w:highlight w:val="green"/>
        </w:rPr>
        <w:t>accuracy'.format</w:t>
      </w:r>
      <w:proofErr w:type="spellEnd"/>
      <w:r>
        <w:rPr>
          <w:rFonts w:ascii="Droid Sans Mono" w:eastAsia="Droid Sans Mono" w:hAnsi="Droid Sans Mono" w:cs="Droid Sans Mono"/>
          <w:highlight w:val="green"/>
        </w:rPr>
        <w:t xml:space="preserve">(index_max_accuracy+1, </w:t>
      </w:r>
      <w:proofErr w:type="spellStart"/>
      <w:r>
        <w:rPr>
          <w:rFonts w:ascii="Droid Sans Mono" w:eastAsia="Droid Sans Mono" w:hAnsi="Droid Sans Mono" w:cs="Droid Sans Mono"/>
          <w:highlight w:val="green"/>
        </w:rPr>
        <w:t>max_accuracy</w:t>
      </w:r>
      <w:proofErr w:type="spellEnd"/>
      <w:r>
        <w:rPr>
          <w:rFonts w:ascii="Droid Sans Mono" w:eastAsia="Droid Sans Mono" w:hAnsi="Droid Sans Mono" w:cs="Droid Sans Mono"/>
          <w:highlight w:val="green"/>
        </w:rPr>
        <w:t>*100))</w:t>
      </w:r>
    </w:p>
    <w:p w14:paraId="33251C36" w14:textId="77777777" w:rsidR="0002002C" w:rsidRDefault="0002002C" w:rsidP="0002002C">
      <w:pPr>
        <w:spacing w:after="0" w:line="240" w:lineRule="auto"/>
      </w:pPr>
    </w:p>
    <w:p w14:paraId="31B80EFF" w14:textId="77777777" w:rsidR="0002002C" w:rsidRDefault="0002002C" w:rsidP="0002002C">
      <w:pPr>
        <w:spacing w:after="0" w:line="240" w:lineRule="auto"/>
      </w:pPr>
      <w:r>
        <w:rPr>
          <w:noProof/>
          <w:lang w:eastAsia="en-US"/>
        </w:rPr>
        <w:drawing>
          <wp:inline distT="0" distB="0" distL="114300" distR="114300" wp14:anchorId="51C55786" wp14:editId="1ABB85ED">
            <wp:extent cx="8636000" cy="17991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8636000" cy="179917"/>
                    </a:xfrm>
                    <a:prstGeom prst="rect">
                      <a:avLst/>
                    </a:prstGeom>
                    <a:ln/>
                  </pic:spPr>
                </pic:pic>
              </a:graphicData>
            </a:graphic>
          </wp:inline>
        </w:drawing>
      </w:r>
    </w:p>
    <w:p w14:paraId="7D241C22" w14:textId="77777777" w:rsidR="0002002C" w:rsidRPr="006A73B4" w:rsidRDefault="0002002C" w:rsidP="0002002C">
      <w:pPr>
        <w:spacing w:before="120" w:after="120" w:line="276" w:lineRule="auto"/>
        <w:ind w:left="720"/>
        <w:rPr>
          <w:rFonts w:ascii="Arial" w:eastAsia="Arial" w:hAnsi="Arial" w:cs="Arial"/>
        </w:rPr>
      </w:pPr>
      <w:r w:rsidRPr="006A73B4">
        <w:rPr>
          <w:rFonts w:ascii="Arial" w:eastAsia="Arial" w:hAnsi="Arial" w:cs="Arial"/>
        </w:rPr>
        <w:t xml:space="preserve">Figure </w:t>
      </w:r>
      <w:r>
        <w:rPr>
          <w:rFonts w:ascii="Arial" w:eastAsia="Arial" w:hAnsi="Arial" w:cs="Arial"/>
        </w:rPr>
        <w:t>4.x:</w:t>
      </w:r>
      <w:r w:rsidRPr="006A73B4">
        <w:rPr>
          <w:rFonts w:ascii="Arial" w:eastAsia="Arial" w:hAnsi="Arial" w:cs="Arial"/>
        </w:rPr>
        <w:t xml:space="preserve"> Number of components and accuracy of </w:t>
      </w:r>
      <w:r>
        <w:rPr>
          <w:rFonts w:ascii="Arial" w:eastAsia="Arial" w:hAnsi="Arial" w:cs="Arial"/>
        </w:rPr>
        <w:t xml:space="preserve">the </w:t>
      </w:r>
      <w:proofErr w:type="spellStart"/>
      <w:r>
        <w:rPr>
          <w:rFonts w:ascii="Arial" w:eastAsia="Arial" w:hAnsi="Arial" w:cs="Arial"/>
        </w:rPr>
        <w:t>RandomForestClassifier</w:t>
      </w:r>
      <w:proofErr w:type="spellEnd"/>
      <w:r>
        <w:rPr>
          <w:rFonts w:ascii="Arial" w:eastAsia="Arial" w:hAnsi="Arial" w:cs="Arial"/>
        </w:rPr>
        <w:t xml:space="preserve"> </w:t>
      </w:r>
      <w:r w:rsidRPr="006A73B4">
        <w:rPr>
          <w:rFonts w:ascii="Arial" w:eastAsia="Arial" w:hAnsi="Arial" w:cs="Arial"/>
        </w:rPr>
        <w:t>model</w:t>
      </w:r>
    </w:p>
    <w:p w14:paraId="6D5839D6" w14:textId="77777777" w:rsidR="0002002C" w:rsidRDefault="0002002C" w:rsidP="0002002C">
      <w:pPr>
        <w:spacing w:before="120" w:after="120" w:line="276" w:lineRule="auto"/>
        <w:ind w:left="720"/>
        <w:rPr>
          <w:rFonts w:ascii="Arial" w:eastAsia="Arial" w:hAnsi="Arial" w:cs="Arial"/>
          <w:b/>
          <w:i/>
          <w:highlight w:val="cyan"/>
        </w:rPr>
      </w:pPr>
    </w:p>
    <w:p w14:paraId="6CAFBFC0" w14:textId="77777777" w:rsidR="0002002C" w:rsidRPr="006A73B4" w:rsidRDefault="0002002C" w:rsidP="0002002C">
      <w:pPr>
        <w:spacing w:before="120" w:after="120" w:line="276" w:lineRule="auto"/>
        <w:ind w:left="720"/>
        <w:jc w:val="center"/>
        <w:rPr>
          <w:rFonts w:ascii="Droid Sans Mono" w:eastAsia="Droid Sans Mono" w:hAnsi="Droid Sans Mono" w:cs="Droid Sans Mono"/>
          <w:i/>
          <w:color w:val="C00000"/>
          <w:highlight w:val="yellow"/>
        </w:rPr>
      </w:pPr>
      <w:r w:rsidRPr="006A73B4">
        <w:rPr>
          <w:rFonts w:ascii="Arial" w:eastAsia="Arial" w:hAnsi="Arial" w:cs="Arial"/>
          <w:b/>
          <w:i/>
          <w:color w:val="C00000"/>
          <w:highlight w:val="yellow"/>
        </w:rPr>
        <w:t>Discussion</w:t>
      </w:r>
      <w:r w:rsidRPr="006A73B4">
        <w:rPr>
          <w:rFonts w:ascii="Arial" w:eastAsia="Arial" w:hAnsi="Arial" w:cs="Arial"/>
          <w:i/>
          <w:color w:val="C00000"/>
          <w:highlight w:val="yellow"/>
        </w:rPr>
        <w:t>:</w:t>
      </w:r>
      <w:r>
        <w:rPr>
          <w:rFonts w:ascii="Arial" w:eastAsia="Arial" w:hAnsi="Arial" w:cs="Arial"/>
          <w:i/>
          <w:color w:val="C00000"/>
          <w:highlight w:val="yellow"/>
        </w:rPr>
        <w:t xml:space="preserve"> </w:t>
      </w:r>
      <w:r w:rsidRPr="006A73B4">
        <w:rPr>
          <w:rFonts w:ascii="Arial" w:eastAsia="Arial" w:hAnsi="Arial" w:cs="Arial"/>
          <w:i/>
          <w:color w:val="C00000"/>
          <w:highlight w:val="yellow"/>
        </w:rPr>
        <w:t xml:space="preserve">Why do we add 1 to </w:t>
      </w:r>
      <w:proofErr w:type="spellStart"/>
      <w:r w:rsidRPr="006A73B4">
        <w:rPr>
          <w:rFonts w:ascii="Droid Sans Mono" w:eastAsia="Droid Sans Mono" w:hAnsi="Droid Sans Mono" w:cs="Droid Sans Mono"/>
          <w:i/>
          <w:color w:val="C00000"/>
          <w:highlight w:val="yellow"/>
        </w:rPr>
        <w:t>index_max_accuracy</w:t>
      </w:r>
      <w:proofErr w:type="spellEnd"/>
      <w:r w:rsidRPr="006A73B4">
        <w:rPr>
          <w:rFonts w:ascii="Droid Sans Mono" w:eastAsia="Droid Sans Mono" w:hAnsi="Droid Sans Mono" w:cs="Droid Sans Mono"/>
          <w:i/>
          <w:color w:val="C00000"/>
          <w:highlight w:val="yellow"/>
        </w:rPr>
        <w:t xml:space="preserve"> in the formatted string? Why do we multiply </w:t>
      </w:r>
      <w:proofErr w:type="spellStart"/>
      <w:r w:rsidRPr="006A73B4">
        <w:rPr>
          <w:rFonts w:ascii="Droid Sans Mono" w:eastAsia="Droid Sans Mono" w:hAnsi="Droid Sans Mono" w:cs="Droid Sans Mono"/>
          <w:i/>
          <w:color w:val="C00000"/>
          <w:highlight w:val="yellow"/>
        </w:rPr>
        <w:t>max_accuracy</w:t>
      </w:r>
      <w:proofErr w:type="spellEnd"/>
      <w:r w:rsidRPr="006A73B4">
        <w:rPr>
          <w:rFonts w:ascii="Droid Sans Mono" w:eastAsia="Droid Sans Mono" w:hAnsi="Droid Sans Mono" w:cs="Droid Sans Mono"/>
          <w:i/>
          <w:color w:val="C00000"/>
          <w:highlight w:val="yellow"/>
        </w:rPr>
        <w:t xml:space="preserve"> by 100 in the formatted string?</w:t>
      </w:r>
    </w:p>
    <w:p w14:paraId="2D5C1014" w14:textId="77777777" w:rsidR="0002002C" w:rsidRPr="006A73B4" w:rsidRDefault="0002002C" w:rsidP="0002002C">
      <w:pPr>
        <w:spacing w:before="120" w:after="120" w:line="276" w:lineRule="auto"/>
        <w:ind w:left="720"/>
        <w:jc w:val="center"/>
        <w:rPr>
          <w:rFonts w:ascii="Arial" w:eastAsia="Arial" w:hAnsi="Arial" w:cs="Arial"/>
          <w:i/>
          <w:color w:val="C00000"/>
          <w:highlight w:val="yellow"/>
        </w:rPr>
      </w:pPr>
      <w:r w:rsidRPr="006A73B4">
        <w:rPr>
          <w:rFonts w:ascii="Arial" w:eastAsia="Arial" w:hAnsi="Arial" w:cs="Arial"/>
          <w:b/>
          <w:i/>
          <w:color w:val="C00000"/>
          <w:highlight w:val="yellow"/>
        </w:rPr>
        <w:t>Answer</w:t>
      </w:r>
      <w:r w:rsidRPr="006A73B4">
        <w:rPr>
          <w:rFonts w:ascii="Arial" w:eastAsia="Arial" w:hAnsi="Arial" w:cs="Arial"/>
          <w:i/>
          <w:color w:val="C00000"/>
          <w:highlight w:val="yellow"/>
        </w:rPr>
        <w:t xml:space="preserve">: We add 1 to </w:t>
      </w:r>
      <w:proofErr w:type="spellStart"/>
      <w:r w:rsidRPr="006A73B4">
        <w:rPr>
          <w:rFonts w:ascii="Arial" w:eastAsia="Arial" w:hAnsi="Arial" w:cs="Arial"/>
          <w:i/>
          <w:color w:val="C00000"/>
          <w:highlight w:val="yellow"/>
        </w:rPr>
        <w:t>index_max_accuracy</w:t>
      </w:r>
      <w:proofErr w:type="spellEnd"/>
      <w:r w:rsidRPr="006A73B4">
        <w:rPr>
          <w:rFonts w:ascii="Arial" w:eastAsia="Arial" w:hAnsi="Arial" w:cs="Arial"/>
          <w:i/>
          <w:color w:val="C00000"/>
          <w:highlight w:val="yellow"/>
        </w:rPr>
        <w:t xml:space="preserve"> because indexing starts at 0. Additionally, we multiply </w:t>
      </w:r>
      <w:proofErr w:type="spellStart"/>
      <w:r w:rsidRPr="006A73B4">
        <w:rPr>
          <w:rFonts w:ascii="Droid Sans Mono" w:eastAsia="Droid Sans Mono" w:hAnsi="Droid Sans Mono" w:cs="Droid Sans Mono"/>
          <w:i/>
          <w:color w:val="C00000"/>
          <w:highlight w:val="yellow"/>
        </w:rPr>
        <w:t>max_accuracy</w:t>
      </w:r>
      <w:proofErr w:type="spellEnd"/>
      <w:r w:rsidRPr="006A73B4">
        <w:rPr>
          <w:rFonts w:ascii="Arial" w:eastAsia="Arial" w:hAnsi="Arial" w:cs="Arial"/>
          <w:i/>
          <w:color w:val="C00000"/>
          <w:highlight w:val="yellow"/>
        </w:rPr>
        <w:t xml:space="preserve"> by 100 to convert the proportion to a percentage.</w:t>
      </w:r>
    </w:p>
    <w:p w14:paraId="3FE19553" w14:textId="77777777" w:rsidR="0002002C" w:rsidRDefault="0002002C" w:rsidP="0002002C">
      <w:pPr>
        <w:spacing w:before="120" w:after="120" w:line="276" w:lineRule="auto"/>
        <w:rPr>
          <w:rFonts w:ascii="Arial" w:eastAsia="Arial" w:hAnsi="Arial" w:cs="Arial"/>
        </w:rPr>
      </w:pPr>
    </w:p>
    <w:p w14:paraId="4C2A649F" w14:textId="77777777" w:rsidR="0002002C" w:rsidRDefault="0002002C" w:rsidP="0002002C">
      <w:pPr>
        <w:spacing w:before="120" w:after="120" w:line="276" w:lineRule="auto"/>
        <w:rPr>
          <w:rFonts w:ascii="Arial" w:eastAsia="Arial" w:hAnsi="Arial" w:cs="Arial"/>
        </w:rPr>
      </w:pPr>
      <w:r>
        <w:rPr>
          <w:rFonts w:ascii="Arial" w:eastAsia="Arial" w:hAnsi="Arial" w:cs="Arial"/>
        </w:rPr>
        <w:lastRenderedPageBreak/>
        <w:t xml:space="preserve">Fitting our </w:t>
      </w:r>
      <w:proofErr w:type="spellStart"/>
      <w:r>
        <w:rPr>
          <w:rFonts w:ascii="Arial" w:eastAsia="Arial" w:hAnsi="Arial" w:cs="Arial"/>
        </w:rPr>
        <w:t>RandomForestClassifier</w:t>
      </w:r>
      <w:proofErr w:type="spellEnd"/>
      <w:r>
        <w:rPr>
          <w:rFonts w:ascii="Arial" w:eastAsia="Arial" w:hAnsi="Arial" w:cs="Arial"/>
        </w:rPr>
        <w:t xml:space="preserve"> model with 2 LDA components resulted in better accuracy than our </w:t>
      </w:r>
      <w:proofErr w:type="spellStart"/>
      <w:r>
        <w:rPr>
          <w:rFonts w:ascii="Arial" w:eastAsia="Arial" w:hAnsi="Arial" w:cs="Arial"/>
        </w:rPr>
        <w:t>RandomForestClassifier</w:t>
      </w:r>
      <w:proofErr w:type="spellEnd"/>
      <w:r>
        <w:rPr>
          <w:rFonts w:ascii="Arial" w:eastAsia="Arial" w:hAnsi="Arial" w:cs="Arial"/>
        </w:rPr>
        <w:t xml:space="preserve"> model with 1 LDA component. As mentioned previously, Random Forest models work by combining numerous randomized decision trees, so predictions vary each time a model is run. Thus, we may consider building our </w:t>
      </w:r>
      <w:proofErr w:type="spellStart"/>
      <w:r>
        <w:rPr>
          <w:rFonts w:ascii="Arial" w:eastAsia="Arial" w:hAnsi="Arial" w:cs="Arial"/>
        </w:rPr>
        <w:t>RandomForestClassifier</w:t>
      </w:r>
      <w:proofErr w:type="spellEnd"/>
      <w:r>
        <w:rPr>
          <w:rFonts w:ascii="Arial" w:eastAsia="Arial" w:hAnsi="Arial" w:cs="Arial"/>
        </w:rPr>
        <w:t xml:space="preserve"> models in an ensemble much like we did in k-Means to increase the confidence in our predictions.</w:t>
      </w:r>
    </w:p>
    <w:p w14:paraId="11630EF1" w14:textId="77777777" w:rsidR="0002002C" w:rsidRDefault="0002002C" w:rsidP="0002002C">
      <w:pPr>
        <w:spacing w:before="120" w:after="120" w:line="276" w:lineRule="auto"/>
        <w:rPr>
          <w:rFonts w:ascii="Arial" w:eastAsia="Arial" w:hAnsi="Arial" w:cs="Arial"/>
        </w:rPr>
      </w:pPr>
    </w:p>
    <w:p w14:paraId="2040EB99" w14:textId="77777777" w:rsidR="0002002C" w:rsidRDefault="0002002C" w:rsidP="0002002C">
      <w:pPr>
        <w:spacing w:after="0" w:line="276" w:lineRule="auto"/>
        <w:rPr>
          <w:rFonts w:ascii="Arial" w:eastAsia="Arial" w:hAnsi="Arial" w:cs="Arial"/>
          <w:sz w:val="36"/>
          <w:szCs w:val="36"/>
        </w:rPr>
      </w:pPr>
      <w:r>
        <w:rPr>
          <w:rFonts w:ascii="Arial" w:eastAsia="Arial" w:hAnsi="Arial" w:cs="Arial"/>
          <w:sz w:val="36"/>
          <w:szCs w:val="36"/>
        </w:rPr>
        <w:t>Summary</w:t>
      </w:r>
    </w:p>
    <w:p w14:paraId="759B2153" w14:textId="77777777" w:rsidR="0002002C" w:rsidRPr="006A73B4" w:rsidRDefault="0002002C" w:rsidP="0002002C">
      <w:pPr>
        <w:spacing w:after="0" w:line="276" w:lineRule="auto"/>
        <w:jc w:val="center"/>
        <w:rPr>
          <w:rFonts w:ascii="Arial" w:eastAsia="Arial" w:hAnsi="Arial" w:cs="Arial"/>
          <w:i/>
          <w:color w:val="FF0000"/>
          <w:sz w:val="24"/>
          <w:szCs w:val="24"/>
          <w:highlight w:val="yellow"/>
          <w:u w:val="single"/>
        </w:rPr>
      </w:pPr>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Summary</w:t>
      </w:r>
    </w:p>
    <w:p w14:paraId="5B5A57B3"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This chapter introduced the reader to two widely-used unsupervised, clustering algorithms, </w:t>
      </w:r>
      <w:r>
        <w:rPr>
          <w:rFonts w:ascii="Arial" w:eastAsia="Arial" w:hAnsi="Arial" w:cs="Arial"/>
          <w:i/>
        </w:rPr>
        <w:t>HCA</w:t>
      </w:r>
      <w:r>
        <w:rPr>
          <w:rFonts w:ascii="Arial" w:eastAsia="Arial" w:hAnsi="Arial" w:cs="Arial"/>
        </w:rPr>
        <w:t xml:space="preserve"> and </w:t>
      </w:r>
      <w:r>
        <w:rPr>
          <w:rFonts w:ascii="Arial" w:eastAsia="Arial" w:hAnsi="Arial" w:cs="Arial"/>
          <w:i/>
        </w:rPr>
        <w:t>k-Means clustering</w:t>
      </w:r>
      <w:r>
        <w:rPr>
          <w:rFonts w:ascii="Arial" w:eastAsia="Arial" w:hAnsi="Arial" w:cs="Arial"/>
        </w:rPr>
        <w:t xml:space="preserve">. While learning about </w:t>
      </w:r>
      <w:r>
        <w:rPr>
          <w:rFonts w:ascii="Arial" w:eastAsia="Arial" w:hAnsi="Arial" w:cs="Arial"/>
          <w:i/>
        </w:rPr>
        <w:t>k-Means clustering</w:t>
      </w:r>
      <w:r>
        <w:rPr>
          <w:rFonts w:ascii="Arial" w:eastAsia="Arial" w:hAnsi="Arial" w:cs="Arial"/>
        </w:rPr>
        <w:t xml:space="preserve">, we leveraged the power of loops to create ensembles of models for tuning the number of clusters and to gain more confidence in our predictions. During the </w:t>
      </w:r>
      <w:r>
        <w:rPr>
          <w:rFonts w:ascii="Arial" w:eastAsia="Arial" w:hAnsi="Arial" w:cs="Arial"/>
          <w:i/>
        </w:rPr>
        <w:t>PCA</w:t>
      </w:r>
      <w:r>
        <w:rPr>
          <w:rFonts w:ascii="Arial" w:eastAsia="Arial" w:hAnsi="Arial" w:cs="Arial"/>
        </w:rPr>
        <w:t xml:space="preserve"> section, we determined the number of principal components for dimensionality reduction and fit the components to a </w:t>
      </w:r>
      <w:r>
        <w:rPr>
          <w:rFonts w:ascii="Arial" w:eastAsia="Arial" w:hAnsi="Arial" w:cs="Arial"/>
          <w:i/>
        </w:rPr>
        <w:t>k-Means</w:t>
      </w:r>
      <w:r>
        <w:rPr>
          <w:rFonts w:ascii="Arial" w:eastAsia="Arial" w:hAnsi="Arial" w:cs="Arial"/>
        </w:rPr>
        <w:t xml:space="preserve"> model. Additionally, we compared the differences in </w:t>
      </w:r>
      <w:r>
        <w:rPr>
          <w:rFonts w:ascii="Arial" w:eastAsia="Arial" w:hAnsi="Arial" w:cs="Arial"/>
          <w:i/>
        </w:rPr>
        <w:t>k-Means</w:t>
      </w:r>
      <w:r>
        <w:rPr>
          <w:rFonts w:ascii="Arial" w:eastAsia="Arial" w:hAnsi="Arial" w:cs="Arial"/>
        </w:rPr>
        <w:t xml:space="preserve"> model performance before and after </w:t>
      </w:r>
      <w:r>
        <w:rPr>
          <w:rFonts w:ascii="Arial" w:eastAsia="Arial" w:hAnsi="Arial" w:cs="Arial"/>
          <w:i/>
        </w:rPr>
        <w:t>PCA</w:t>
      </w:r>
      <w:r>
        <w:rPr>
          <w:rFonts w:ascii="Arial" w:eastAsia="Arial" w:hAnsi="Arial" w:cs="Arial"/>
        </w:rPr>
        <w:t xml:space="preserve"> transformation. We were introduced to an algorithm, </w:t>
      </w:r>
      <w:r>
        <w:rPr>
          <w:rFonts w:ascii="Arial" w:eastAsia="Arial" w:hAnsi="Arial" w:cs="Arial"/>
          <w:i/>
        </w:rPr>
        <w:t>LDA</w:t>
      </w:r>
      <w:r>
        <w:rPr>
          <w:rFonts w:ascii="Arial" w:eastAsia="Arial" w:hAnsi="Arial" w:cs="Arial"/>
        </w:rPr>
        <w:t>, which reduces dimensionality in a supervised manner. Lastly, we tuned the number of components in LDA by iterating through all possible values for components and programmatically returning which value resulted in the best accuracy score from a Random Forest classifier model. We should now feel comfortable with dimensionality reduction and unsupervised learning techniques.</w:t>
      </w:r>
    </w:p>
    <w:p w14:paraId="33E35342" w14:textId="77777777" w:rsidR="0002002C" w:rsidRDefault="0002002C" w:rsidP="0002002C">
      <w:pPr>
        <w:spacing w:before="120" w:after="120" w:line="276" w:lineRule="auto"/>
        <w:rPr>
          <w:rFonts w:ascii="Arial" w:eastAsia="Arial" w:hAnsi="Arial" w:cs="Arial"/>
        </w:rPr>
      </w:pPr>
      <w:r>
        <w:rPr>
          <w:rFonts w:ascii="Arial" w:eastAsia="Arial" w:hAnsi="Arial" w:cs="Arial"/>
        </w:rPr>
        <w:t xml:space="preserve">We were briefly introduced to creating plots in this lesson, however, in the next lesson, we will focus on using the </w:t>
      </w:r>
      <w:proofErr w:type="spellStart"/>
      <w:r>
        <w:rPr>
          <w:rFonts w:ascii="Arial" w:eastAsia="Arial" w:hAnsi="Arial" w:cs="Arial"/>
        </w:rPr>
        <w:t>Matplotlib</w:t>
      </w:r>
      <w:proofErr w:type="spellEnd"/>
      <w:r>
        <w:rPr>
          <w:rFonts w:ascii="Arial" w:eastAsia="Arial" w:hAnsi="Arial" w:cs="Arial"/>
        </w:rPr>
        <w:t xml:space="preserve"> data visualization library to build and customize a variety of plots and subplots.</w:t>
      </w:r>
    </w:p>
    <w:p w14:paraId="32FDCDAA" w14:textId="77777777" w:rsidR="0002002C" w:rsidRDefault="0002002C" w:rsidP="0002002C">
      <w:pPr>
        <w:spacing w:after="0" w:line="276" w:lineRule="auto"/>
        <w:jc w:val="center"/>
        <w:rPr>
          <w:rFonts w:ascii="Arial" w:eastAsia="Arial" w:hAnsi="Arial" w:cs="Arial"/>
          <w:i/>
          <w:color w:val="FF0000"/>
          <w:sz w:val="24"/>
          <w:szCs w:val="24"/>
          <w:highlight w:val="yellow"/>
          <w:u w:val="single"/>
        </w:rPr>
      </w:pPr>
    </w:p>
    <w:p w14:paraId="4DC7BF8F" w14:textId="77777777" w:rsidR="0002002C" w:rsidRDefault="0002002C" w:rsidP="0002002C">
      <w:pPr>
        <w:spacing w:after="0" w:line="276" w:lineRule="auto"/>
        <w:rPr>
          <w:rFonts w:ascii="Arial" w:eastAsia="Arial" w:hAnsi="Arial" w:cs="Arial"/>
          <w:sz w:val="24"/>
          <w:szCs w:val="24"/>
        </w:rPr>
      </w:pPr>
      <w:r w:rsidRPr="006A73B4">
        <w:rPr>
          <w:rFonts w:ascii="Arial" w:eastAsia="Arial" w:hAnsi="Arial" w:cs="Arial"/>
          <w:sz w:val="24"/>
          <w:szCs w:val="24"/>
        </w:rPr>
        <w:t>Assessment Questions:</w:t>
      </w:r>
    </w:p>
    <w:p w14:paraId="030CB1C3" w14:textId="77777777" w:rsidR="0002002C" w:rsidRPr="00F13711" w:rsidRDefault="0002002C" w:rsidP="0002002C">
      <w:pPr>
        <w:spacing w:after="0" w:line="276" w:lineRule="auto"/>
        <w:jc w:val="center"/>
        <w:rPr>
          <w:rFonts w:ascii="Arial" w:eastAsia="Arial" w:hAnsi="Arial" w:cs="Arial"/>
          <w:i/>
          <w:color w:val="FF0000"/>
          <w:sz w:val="24"/>
          <w:szCs w:val="24"/>
          <w:highlight w:val="yellow"/>
          <w:u w:val="single"/>
        </w:rPr>
      </w:pPr>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Assessment questions</w:t>
      </w:r>
    </w:p>
    <w:p w14:paraId="190C2D08" w14:textId="77777777" w:rsidR="0002002C" w:rsidRDefault="0002002C" w:rsidP="0002002C">
      <w:pPr>
        <w:pStyle w:val="ListParagraph"/>
        <w:numPr>
          <w:ilvl w:val="0"/>
          <w:numId w:val="9"/>
        </w:numPr>
        <w:spacing w:before="120" w:after="120" w:line="276" w:lineRule="auto"/>
        <w:rPr>
          <w:rFonts w:ascii="Arial" w:eastAsia="Arial" w:hAnsi="Arial" w:cs="Arial"/>
        </w:rPr>
      </w:pPr>
      <w:r w:rsidRPr="006A73B4">
        <w:rPr>
          <w:rFonts w:ascii="Arial" w:eastAsia="Arial" w:hAnsi="Arial" w:cs="Arial"/>
        </w:rPr>
        <w:t>In unsupervised learning,</w:t>
      </w:r>
      <w:r>
        <w:rPr>
          <w:rFonts w:ascii="Arial" w:eastAsia="Arial" w:hAnsi="Arial" w:cs="Arial"/>
          <w:i/>
        </w:rPr>
        <w:t xml:space="preserve"> descriptive models</w:t>
      </w:r>
      <w:r>
        <w:rPr>
          <w:rFonts w:ascii="Arial" w:eastAsia="Arial" w:hAnsi="Arial" w:cs="Arial"/>
        </w:rPr>
        <w:t xml:space="preserve"> are used for exploratory analysis to uncover patterns in unlabeled data.</w:t>
      </w:r>
    </w:p>
    <w:p w14:paraId="03283F50"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t>True</w:t>
      </w:r>
    </w:p>
    <w:p w14:paraId="3A119B68"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False</w:t>
      </w:r>
    </w:p>
    <w:p w14:paraId="5083B93A"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t xml:space="preserve">Examples of unsupervised learning tasks include: </w:t>
      </w:r>
    </w:p>
    <w:p w14:paraId="6865CBBF" w14:textId="77777777" w:rsidR="0002002C" w:rsidRDefault="0002002C" w:rsidP="0002002C">
      <w:pPr>
        <w:pStyle w:val="ListParagraph"/>
        <w:numPr>
          <w:ilvl w:val="1"/>
          <w:numId w:val="9"/>
        </w:numPr>
        <w:spacing w:before="120" w:after="120" w:line="276" w:lineRule="auto"/>
        <w:rPr>
          <w:rFonts w:ascii="Arial" w:eastAsia="Arial" w:hAnsi="Arial" w:cs="Arial"/>
        </w:rPr>
      </w:pPr>
      <w:r w:rsidRPr="006A73B4">
        <w:rPr>
          <w:rFonts w:ascii="Arial" w:eastAsia="Arial" w:hAnsi="Arial" w:cs="Arial"/>
        </w:rPr>
        <w:t>clustering</w:t>
      </w:r>
      <w:r w:rsidRPr="009144DF">
        <w:rPr>
          <w:rFonts w:ascii="Arial" w:eastAsia="Arial" w:hAnsi="Arial" w:cs="Arial"/>
        </w:rPr>
        <w:t xml:space="preserve"> </w:t>
      </w:r>
    </w:p>
    <w:p w14:paraId="24464AE3" w14:textId="77777777" w:rsidR="0002002C" w:rsidRPr="009144DF"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regression</w:t>
      </w:r>
    </w:p>
    <w:p w14:paraId="37B39A8A" w14:textId="77777777" w:rsidR="0002002C" w:rsidRDefault="0002002C" w:rsidP="0002002C">
      <w:pPr>
        <w:pStyle w:val="ListParagraph"/>
        <w:numPr>
          <w:ilvl w:val="1"/>
          <w:numId w:val="9"/>
        </w:numPr>
        <w:spacing w:before="120" w:after="120" w:line="276" w:lineRule="auto"/>
        <w:rPr>
          <w:rFonts w:ascii="Arial" w:eastAsia="Arial" w:hAnsi="Arial" w:cs="Arial"/>
        </w:rPr>
      </w:pPr>
      <w:r w:rsidRPr="006A73B4">
        <w:rPr>
          <w:rFonts w:ascii="Arial" w:eastAsia="Arial" w:hAnsi="Arial" w:cs="Arial"/>
        </w:rPr>
        <w:t>dimension reduction</w:t>
      </w:r>
    </w:p>
    <w:p w14:paraId="003C8331"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Pr>
          <w:rFonts w:ascii="Arial" w:eastAsia="Arial" w:hAnsi="Arial" w:cs="Arial"/>
          <w:highlight w:val="yellow"/>
        </w:rPr>
        <w:t>a and c</w:t>
      </w:r>
    </w:p>
    <w:p w14:paraId="2C81A739" w14:textId="77777777" w:rsidR="0002002C" w:rsidRDefault="0002002C" w:rsidP="0002002C">
      <w:pPr>
        <w:pStyle w:val="ListParagraph"/>
        <w:numPr>
          <w:ilvl w:val="0"/>
          <w:numId w:val="9"/>
        </w:numPr>
        <w:spacing w:before="120" w:after="120" w:line="276" w:lineRule="auto"/>
        <w:rPr>
          <w:rFonts w:ascii="Arial" w:eastAsia="Arial" w:hAnsi="Arial" w:cs="Arial"/>
        </w:rPr>
      </w:pPr>
      <w:r w:rsidRPr="006A73B4">
        <w:rPr>
          <w:rFonts w:ascii="Arial" w:eastAsia="Arial" w:hAnsi="Arial" w:cs="Arial"/>
        </w:rPr>
        <w:t>In clustering, observations are assigned to groups in which there is</w:t>
      </w:r>
      <w:r>
        <w:rPr>
          <w:rFonts w:ascii="Arial" w:eastAsia="Arial" w:hAnsi="Arial" w:cs="Arial"/>
        </w:rPr>
        <w:t>:</w:t>
      </w:r>
    </w:p>
    <w:p w14:paraId="04F906EF"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t>High within-group homogeneity and high between-group heterogeneity</w:t>
      </w:r>
    </w:p>
    <w:p w14:paraId="608BBCCA" w14:textId="77777777" w:rsidR="0002002C" w:rsidRPr="00462079"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H</w:t>
      </w:r>
      <w:r w:rsidRPr="00462079">
        <w:rPr>
          <w:rFonts w:ascii="Arial" w:eastAsia="Arial" w:hAnsi="Arial" w:cs="Arial"/>
        </w:rPr>
        <w:t xml:space="preserve">igh within-group homogeneity and </w:t>
      </w:r>
      <w:r>
        <w:rPr>
          <w:rFonts w:ascii="Arial" w:eastAsia="Arial" w:hAnsi="Arial" w:cs="Arial"/>
        </w:rPr>
        <w:t xml:space="preserve">low </w:t>
      </w:r>
      <w:r w:rsidRPr="00462079">
        <w:rPr>
          <w:rFonts w:ascii="Arial" w:eastAsia="Arial" w:hAnsi="Arial" w:cs="Arial"/>
        </w:rPr>
        <w:t>between-group heterogeneity</w:t>
      </w:r>
    </w:p>
    <w:p w14:paraId="6BD67389" w14:textId="77777777" w:rsidR="0002002C" w:rsidRPr="00462079"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Low</w:t>
      </w:r>
      <w:r w:rsidRPr="00462079">
        <w:rPr>
          <w:rFonts w:ascii="Arial" w:eastAsia="Arial" w:hAnsi="Arial" w:cs="Arial"/>
        </w:rPr>
        <w:t xml:space="preserve"> within-group homogeneity and </w:t>
      </w:r>
      <w:r>
        <w:rPr>
          <w:rFonts w:ascii="Arial" w:eastAsia="Arial" w:hAnsi="Arial" w:cs="Arial"/>
        </w:rPr>
        <w:t xml:space="preserve">high </w:t>
      </w:r>
      <w:r w:rsidRPr="00462079">
        <w:rPr>
          <w:rFonts w:ascii="Arial" w:eastAsia="Arial" w:hAnsi="Arial" w:cs="Arial"/>
        </w:rPr>
        <w:t>between-group heterogeneity</w:t>
      </w:r>
    </w:p>
    <w:p w14:paraId="1D1B4D07" w14:textId="77777777" w:rsidR="0002002C" w:rsidRPr="00462079"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Low</w:t>
      </w:r>
      <w:r w:rsidRPr="00462079">
        <w:rPr>
          <w:rFonts w:ascii="Arial" w:eastAsia="Arial" w:hAnsi="Arial" w:cs="Arial"/>
        </w:rPr>
        <w:t xml:space="preserve"> within-group homogeneity and </w:t>
      </w:r>
      <w:r>
        <w:rPr>
          <w:rFonts w:ascii="Arial" w:eastAsia="Arial" w:hAnsi="Arial" w:cs="Arial"/>
        </w:rPr>
        <w:t xml:space="preserve">low </w:t>
      </w:r>
      <w:r w:rsidRPr="00462079">
        <w:rPr>
          <w:rFonts w:ascii="Arial" w:eastAsia="Arial" w:hAnsi="Arial" w:cs="Arial"/>
        </w:rPr>
        <w:t>between-group heterogeneity</w:t>
      </w:r>
    </w:p>
    <w:p w14:paraId="3B66BB91"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lastRenderedPageBreak/>
        <w:t xml:space="preserve">Fill in the blanks: </w:t>
      </w:r>
      <w:r w:rsidRPr="009B21E0">
        <w:rPr>
          <w:rFonts w:ascii="Arial" w:eastAsia="Arial" w:hAnsi="Arial" w:cs="Arial"/>
        </w:rPr>
        <w:t xml:space="preserve">Too many features can be troublesome because the greater the number of variables in a model the higher the probability of </w:t>
      </w:r>
      <w:r>
        <w:rPr>
          <w:rFonts w:ascii="Arial" w:eastAsia="Arial" w:hAnsi="Arial" w:cs="Arial"/>
        </w:rPr>
        <w:t>_________________</w:t>
      </w:r>
      <w:r w:rsidRPr="009B21E0">
        <w:rPr>
          <w:rFonts w:ascii="Arial" w:eastAsia="Arial" w:hAnsi="Arial" w:cs="Arial"/>
        </w:rPr>
        <w:t xml:space="preserve"> and subsequent </w:t>
      </w:r>
      <w:r>
        <w:rPr>
          <w:rFonts w:ascii="Arial" w:eastAsia="Arial" w:hAnsi="Arial" w:cs="Arial"/>
          <w:i/>
        </w:rPr>
        <w:t>___________</w:t>
      </w:r>
      <w:r w:rsidRPr="009B21E0">
        <w:rPr>
          <w:rFonts w:ascii="Arial" w:eastAsia="Arial" w:hAnsi="Arial" w:cs="Arial"/>
        </w:rPr>
        <w:t xml:space="preserve"> of the model. </w:t>
      </w:r>
    </w:p>
    <w:p w14:paraId="6F368217"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overfitting, multicollinearity</w:t>
      </w:r>
    </w:p>
    <w:p w14:paraId="19299316"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accuracy, success</w:t>
      </w:r>
    </w:p>
    <w:p w14:paraId="6AFC67AA"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t>multicollinearity, overfitting</w:t>
      </w:r>
    </w:p>
    <w:p w14:paraId="7021D932"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None of the above</w:t>
      </w:r>
    </w:p>
    <w:p w14:paraId="5D96377E"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t>True/False: Model fitting time is not affected by the number of features in the data.</w:t>
      </w:r>
    </w:p>
    <w:p w14:paraId="66DBBF01"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True</w:t>
      </w:r>
    </w:p>
    <w:p w14:paraId="173B683A"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t>False</w:t>
      </w:r>
    </w:p>
    <w:p w14:paraId="5D1A2AE5"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t>Which 2 methods did we cover for reducing the number of features in our data?</w:t>
      </w:r>
    </w:p>
    <w:p w14:paraId="4FEC8B60"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 xml:space="preserve">Stepwise model selection </w:t>
      </w:r>
    </w:p>
    <w:p w14:paraId="40ABC934" w14:textId="77777777" w:rsidR="0002002C" w:rsidRPr="006A73B4"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Principal Component Analysis (PCA)</w:t>
      </w:r>
    </w:p>
    <w:p w14:paraId="195295E0"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Linear Discriminant Function Analysis (LDA)</w:t>
      </w:r>
    </w:p>
    <w:p w14:paraId="104C7EE1"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a and b</w:t>
      </w:r>
    </w:p>
    <w:p w14:paraId="61AC42AC"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b and c</w:t>
      </w:r>
    </w:p>
    <w:p w14:paraId="28869E85"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a and c</w:t>
      </w:r>
    </w:p>
    <w:p w14:paraId="4F7C2C95"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t xml:space="preserve">Fill in the blank: </w:t>
      </w:r>
      <w:r w:rsidRPr="006A73B4">
        <w:rPr>
          <w:rFonts w:ascii="Arial" w:eastAsia="Arial" w:hAnsi="Arial" w:cs="Arial"/>
        </w:rPr>
        <w:t>Reducing the number of features in the data h</w:t>
      </w:r>
      <w:r>
        <w:rPr>
          <w:rFonts w:ascii="Arial" w:eastAsia="Arial" w:hAnsi="Arial" w:cs="Arial"/>
        </w:rPr>
        <w:t>elps eliminate _________________</w:t>
      </w:r>
      <w:r w:rsidRPr="006A73B4">
        <w:rPr>
          <w:rFonts w:ascii="Arial" w:eastAsia="Arial" w:hAnsi="Arial" w:cs="Arial"/>
        </w:rPr>
        <w:t xml:space="preserve"> and converges on a combination of features to best produce a mo</w:t>
      </w:r>
      <w:r>
        <w:rPr>
          <w:rFonts w:ascii="Arial" w:eastAsia="Arial" w:hAnsi="Arial" w:cs="Arial"/>
        </w:rPr>
        <w:t>del that performs well on ______, ____</w:t>
      </w:r>
      <w:r w:rsidRPr="006A73B4">
        <w:rPr>
          <w:rFonts w:ascii="Arial" w:eastAsia="Arial" w:hAnsi="Arial" w:cs="Arial"/>
        </w:rPr>
        <w:t xml:space="preserve">, </w:t>
      </w:r>
      <w:proofErr w:type="gramStart"/>
      <w:r w:rsidRPr="006A73B4">
        <w:rPr>
          <w:rFonts w:ascii="Arial" w:eastAsia="Arial" w:hAnsi="Arial" w:cs="Arial"/>
        </w:rPr>
        <w:t>data</w:t>
      </w:r>
      <w:proofErr w:type="gramEnd"/>
      <w:r w:rsidRPr="006A73B4">
        <w:rPr>
          <w:rFonts w:ascii="Arial" w:eastAsia="Arial" w:hAnsi="Arial" w:cs="Arial"/>
        </w:rPr>
        <w:t>.</w:t>
      </w:r>
    </w:p>
    <w:p w14:paraId="69C728EB"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t>multicollinearity, unseen, test</w:t>
      </w:r>
    </w:p>
    <w:p w14:paraId="1879A294"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variance, unseen, training</w:t>
      </w:r>
    </w:p>
    <w:p w14:paraId="0D5ECE20"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multicollinearity, unseen, training</w:t>
      </w:r>
    </w:p>
    <w:p w14:paraId="09166A9C"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None of the above</w:t>
      </w:r>
    </w:p>
    <w:p w14:paraId="3C049300"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t>Fill in the blank: Hierarchical Cluster Analysis (HCA) and k-Means clustering BOTH use ________ to determine similarity.</w:t>
      </w:r>
    </w:p>
    <w:p w14:paraId="168846E9"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sum</w:t>
      </w:r>
    </w:p>
    <w:p w14:paraId="05151F4E"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t>distance</w:t>
      </w:r>
    </w:p>
    <w:p w14:paraId="165EB1D4"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z-score</w:t>
      </w:r>
    </w:p>
    <w:p w14:paraId="49D8D839"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inertia</w:t>
      </w:r>
    </w:p>
    <w:p w14:paraId="1EEBE41E"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t>True/False: When algorithms use an element of randomness in determining predictions, we feel confident in our predictions after building a single model?</w:t>
      </w:r>
    </w:p>
    <w:p w14:paraId="5A9B0B78"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True</w:t>
      </w:r>
    </w:p>
    <w:p w14:paraId="0913D9C2"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t>False</w:t>
      </w:r>
    </w:p>
    <w:p w14:paraId="59958ED0"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t>To increase the confidence we have in our predictions, we can:</w:t>
      </w:r>
    </w:p>
    <w:p w14:paraId="5994A943"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t>Iterate through numerous models</w:t>
      </w:r>
    </w:p>
    <w:p w14:paraId="372E582A"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Run the model 1 more time and see if the predictions changed</w:t>
      </w:r>
    </w:p>
    <w:p w14:paraId="07F92185"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Set a random state</w:t>
      </w:r>
    </w:p>
    <w:p w14:paraId="7B87B21F"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None of the above</w:t>
      </w:r>
    </w:p>
    <w:p w14:paraId="1FC9420E"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t xml:space="preserve">To determine the best number of </w:t>
      </w:r>
      <w:proofErr w:type="spellStart"/>
      <w:r>
        <w:rPr>
          <w:rFonts w:ascii="Arial" w:eastAsia="Arial" w:hAnsi="Arial" w:cs="Arial"/>
        </w:rPr>
        <w:t>n_clusters</w:t>
      </w:r>
      <w:proofErr w:type="spellEnd"/>
      <w:r>
        <w:rPr>
          <w:rFonts w:ascii="Arial" w:eastAsia="Arial" w:hAnsi="Arial" w:cs="Arial"/>
        </w:rPr>
        <w:t xml:space="preserve"> in a k-Means model we evaluate the inertia by </w:t>
      </w:r>
      <w:proofErr w:type="spellStart"/>
      <w:r>
        <w:rPr>
          <w:rFonts w:ascii="Arial" w:eastAsia="Arial" w:hAnsi="Arial" w:cs="Arial"/>
        </w:rPr>
        <w:t>n_clusters</w:t>
      </w:r>
      <w:proofErr w:type="spellEnd"/>
      <w:r>
        <w:rPr>
          <w:rFonts w:ascii="Arial" w:eastAsia="Arial" w:hAnsi="Arial" w:cs="Arial"/>
        </w:rPr>
        <w:t xml:space="preserve"> plot and pick the number of clusters where:</w:t>
      </w:r>
    </w:p>
    <w:p w14:paraId="06F7D10E"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There is the smallest inertia</w:t>
      </w:r>
    </w:p>
    <w:p w14:paraId="6C1BC1E0"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There is the smallest number of clusters</w:t>
      </w:r>
    </w:p>
    <w:p w14:paraId="7FE9ACA0"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lastRenderedPageBreak/>
        <w:t>There are diminishing returns of decreases in inertia with added clusters</w:t>
      </w:r>
    </w:p>
    <w:p w14:paraId="429078E0"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None of the above</w:t>
      </w:r>
    </w:p>
    <w:p w14:paraId="3B7A01DE"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t xml:space="preserve">True/False: In Exercise 7, when we plotted Mean Inertia by </w:t>
      </w:r>
      <w:proofErr w:type="spellStart"/>
      <w:r>
        <w:rPr>
          <w:rFonts w:ascii="Arial" w:eastAsia="Arial" w:hAnsi="Arial" w:cs="Arial"/>
        </w:rPr>
        <w:t>n_clusters</w:t>
      </w:r>
      <w:proofErr w:type="spellEnd"/>
      <w:r>
        <w:rPr>
          <w:rFonts w:ascii="Arial" w:eastAsia="Arial" w:hAnsi="Arial" w:cs="Arial"/>
        </w:rPr>
        <w:t xml:space="preserve"> using the original features and the PCA transformed features, the PCA transformed features had lower mean inertia at each value of </w:t>
      </w:r>
      <w:proofErr w:type="spellStart"/>
      <w:r>
        <w:rPr>
          <w:rFonts w:ascii="Arial" w:eastAsia="Arial" w:hAnsi="Arial" w:cs="Arial"/>
        </w:rPr>
        <w:t>n_clusters</w:t>
      </w:r>
      <w:proofErr w:type="spellEnd"/>
      <w:r>
        <w:rPr>
          <w:rFonts w:ascii="Arial" w:eastAsia="Arial" w:hAnsi="Arial" w:cs="Arial"/>
        </w:rPr>
        <w:t>?</w:t>
      </w:r>
    </w:p>
    <w:p w14:paraId="52A668FB"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t>True</w:t>
      </w:r>
    </w:p>
    <w:p w14:paraId="55163C06"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False</w:t>
      </w:r>
    </w:p>
    <w:p w14:paraId="5109A006"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t>True/False: Linear Discriminant Function Analysis (LFA) is used for supervised data compression</w:t>
      </w:r>
    </w:p>
    <w:p w14:paraId="794CEAF4"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t>True</w:t>
      </w:r>
    </w:p>
    <w:p w14:paraId="16DE9E9C" w14:textId="77777777" w:rsidR="0002002C" w:rsidRPr="00540EBD" w:rsidRDefault="0002002C" w:rsidP="0002002C">
      <w:pPr>
        <w:pStyle w:val="ListParagraph"/>
        <w:numPr>
          <w:ilvl w:val="1"/>
          <w:numId w:val="9"/>
        </w:numPr>
        <w:spacing w:before="120" w:after="120" w:line="276" w:lineRule="auto"/>
        <w:rPr>
          <w:rFonts w:ascii="Arial" w:eastAsia="Arial" w:hAnsi="Arial" w:cs="Arial"/>
        </w:rPr>
      </w:pPr>
      <w:r w:rsidRPr="00540EBD">
        <w:rPr>
          <w:rFonts w:ascii="Arial" w:eastAsia="Arial" w:hAnsi="Arial" w:cs="Arial"/>
        </w:rPr>
        <w:t>False</w:t>
      </w:r>
    </w:p>
    <w:p w14:paraId="757785D5" w14:textId="77777777" w:rsidR="0002002C" w:rsidRDefault="0002002C" w:rsidP="0002002C">
      <w:pPr>
        <w:pStyle w:val="ListParagraph"/>
        <w:numPr>
          <w:ilvl w:val="0"/>
          <w:numId w:val="9"/>
        </w:numPr>
        <w:spacing w:before="120" w:after="120" w:line="276" w:lineRule="auto"/>
        <w:rPr>
          <w:rFonts w:ascii="Arial" w:eastAsia="Arial" w:hAnsi="Arial" w:cs="Arial"/>
        </w:rPr>
      </w:pPr>
      <w:r>
        <w:rPr>
          <w:rFonts w:ascii="Arial" w:eastAsia="Arial" w:hAnsi="Arial" w:cs="Arial"/>
        </w:rPr>
        <w:t xml:space="preserve">What happens if we fit the LDA model to X rather than </w:t>
      </w:r>
      <w:proofErr w:type="spellStart"/>
      <w:r>
        <w:rPr>
          <w:rFonts w:ascii="Arial" w:eastAsia="Arial" w:hAnsi="Arial" w:cs="Arial"/>
        </w:rPr>
        <w:t>X_train</w:t>
      </w:r>
      <w:proofErr w:type="spellEnd"/>
      <w:r>
        <w:rPr>
          <w:rFonts w:ascii="Arial" w:eastAsia="Arial" w:hAnsi="Arial" w:cs="Arial"/>
        </w:rPr>
        <w:t xml:space="preserve"> prior to transforming </w:t>
      </w:r>
      <w:proofErr w:type="spellStart"/>
      <w:r>
        <w:rPr>
          <w:rFonts w:ascii="Arial" w:eastAsia="Arial" w:hAnsi="Arial" w:cs="Arial"/>
        </w:rPr>
        <w:t>X_train</w:t>
      </w:r>
      <w:proofErr w:type="spellEnd"/>
      <w:r>
        <w:rPr>
          <w:rFonts w:ascii="Arial" w:eastAsia="Arial" w:hAnsi="Arial" w:cs="Arial"/>
        </w:rPr>
        <w:t xml:space="preserve"> and </w:t>
      </w:r>
      <w:proofErr w:type="spellStart"/>
      <w:r>
        <w:rPr>
          <w:rFonts w:ascii="Arial" w:eastAsia="Arial" w:hAnsi="Arial" w:cs="Arial"/>
        </w:rPr>
        <w:t>X_test</w:t>
      </w:r>
      <w:proofErr w:type="spellEnd"/>
      <w:r>
        <w:rPr>
          <w:rFonts w:ascii="Arial" w:eastAsia="Arial" w:hAnsi="Arial" w:cs="Arial"/>
        </w:rPr>
        <w:t xml:space="preserve"> into its LDA components?</w:t>
      </w:r>
    </w:p>
    <w:p w14:paraId="0556414E"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Python will throw an error</w:t>
      </w:r>
    </w:p>
    <w:p w14:paraId="591409CD" w14:textId="77777777" w:rsidR="0002002C" w:rsidRPr="006A73B4" w:rsidRDefault="0002002C" w:rsidP="0002002C">
      <w:pPr>
        <w:pStyle w:val="ListParagraph"/>
        <w:numPr>
          <w:ilvl w:val="1"/>
          <w:numId w:val="9"/>
        </w:numPr>
        <w:spacing w:before="120" w:after="120" w:line="276" w:lineRule="auto"/>
        <w:rPr>
          <w:rFonts w:ascii="Arial" w:eastAsia="Arial" w:hAnsi="Arial" w:cs="Arial"/>
          <w:highlight w:val="yellow"/>
        </w:rPr>
      </w:pPr>
      <w:r w:rsidRPr="006A73B4">
        <w:rPr>
          <w:rFonts w:ascii="Arial" w:eastAsia="Arial" w:hAnsi="Arial" w:cs="Arial"/>
          <w:highlight w:val="yellow"/>
        </w:rPr>
        <w:t>The algorithm is allowed to p</w:t>
      </w:r>
      <w:r w:rsidRPr="00855076">
        <w:rPr>
          <w:rFonts w:ascii="Arial" w:eastAsia="Arial" w:hAnsi="Arial" w:cs="Arial"/>
          <w:highlight w:val="yellow"/>
        </w:rPr>
        <w:t>eek at</w:t>
      </w:r>
      <w:r w:rsidRPr="006A73B4">
        <w:rPr>
          <w:rFonts w:ascii="Arial" w:eastAsia="Arial" w:hAnsi="Arial" w:cs="Arial"/>
          <w:highlight w:val="yellow"/>
        </w:rPr>
        <w:t xml:space="preserve"> the test data</w:t>
      </w:r>
    </w:p>
    <w:p w14:paraId="70C8EDB6" w14:textId="77777777" w:rsidR="0002002C"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a and b</w:t>
      </w:r>
    </w:p>
    <w:p w14:paraId="67546310" w14:textId="77777777" w:rsidR="0002002C" w:rsidRPr="006A73B4" w:rsidRDefault="0002002C" w:rsidP="0002002C">
      <w:pPr>
        <w:pStyle w:val="ListParagraph"/>
        <w:numPr>
          <w:ilvl w:val="1"/>
          <w:numId w:val="9"/>
        </w:numPr>
        <w:spacing w:before="120" w:after="120" w:line="276" w:lineRule="auto"/>
        <w:rPr>
          <w:rFonts w:ascii="Arial" w:eastAsia="Arial" w:hAnsi="Arial" w:cs="Arial"/>
        </w:rPr>
      </w:pPr>
      <w:r>
        <w:rPr>
          <w:rFonts w:ascii="Arial" w:eastAsia="Arial" w:hAnsi="Arial" w:cs="Arial"/>
        </w:rPr>
        <w:t>None of the above</w:t>
      </w:r>
    </w:p>
    <w:p w14:paraId="2B695812" w14:textId="77777777" w:rsidR="0002002C" w:rsidRPr="006A73B4" w:rsidRDefault="0002002C" w:rsidP="0002002C">
      <w:pPr>
        <w:spacing w:before="120" w:after="120" w:line="276" w:lineRule="auto"/>
        <w:rPr>
          <w:rFonts w:ascii="Arial" w:eastAsia="Arial" w:hAnsi="Arial" w:cs="Arial"/>
        </w:rPr>
      </w:pPr>
    </w:p>
    <w:p w14:paraId="03647CAA" w14:textId="77777777" w:rsidR="00FA1A86" w:rsidRDefault="00FA1A86"/>
    <w:sectPr w:rsidR="00FA1A86">
      <w:headerReference w:type="default" r:id="rId36"/>
      <w:footerReference w:type="default" r:id="rId3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itro Ghosh" w:date="2019-04-03T16:24:00Z" w:initials="AG">
    <w:p w14:paraId="270D8B33" w14:textId="77777777" w:rsidR="000A5B66" w:rsidRDefault="000A5B66" w:rsidP="0002002C">
      <w:pPr>
        <w:pStyle w:val="CommentText"/>
      </w:pPr>
      <w:r>
        <w:rPr>
          <w:rStyle w:val="CommentReference"/>
        </w:rPr>
        <w:annotationRef/>
      </w:r>
      <w:r>
        <w:t>@Aaron this revised first draft seems much better. I had some suggestions on how to make it even better. Have left comments highlighting them.</w:t>
      </w:r>
    </w:p>
  </w:comment>
  <w:comment w:id="1" w:author="Aaron England" w:date="2019-04-09T13:46:00Z" w:initials="AE">
    <w:p w14:paraId="4DA1DC8C" w14:textId="77777777" w:rsidR="000A5B66" w:rsidRDefault="000A5B66" w:rsidP="0002002C">
      <w:pPr>
        <w:pStyle w:val="CommentText"/>
      </w:pPr>
      <w:r>
        <w:rPr>
          <w:rStyle w:val="CommentReference"/>
        </w:rPr>
        <w:annotationRef/>
      </w:r>
      <w:r>
        <w:t>Do you think we should delete this?</w:t>
      </w:r>
    </w:p>
  </w:comment>
  <w:comment w:id="4" w:author="Aritro Ghosh" w:date="2019-04-16T17:33:00Z" w:initials="AG">
    <w:p w14:paraId="413E982F" w14:textId="77777777" w:rsidR="000A5B66" w:rsidRDefault="000A5B66">
      <w:pPr>
        <w:pStyle w:val="CommentText"/>
      </w:pPr>
      <w:r>
        <w:rPr>
          <w:rStyle w:val="CommentReference"/>
        </w:rPr>
        <w:annotationRef/>
      </w:r>
      <w:r>
        <w:t xml:space="preserve">@Aaron, while this is an interesting approach, we should try to not have a discussion in between exercise/activity steps. What we’re doing in case of exercise 3 works, as we do it after the exercise. That’s a better approach. </w:t>
      </w:r>
    </w:p>
    <w:p w14:paraId="64368E61" w14:textId="77777777" w:rsidR="000A5B66" w:rsidRDefault="000A5B66">
      <w:pPr>
        <w:pStyle w:val="CommentText"/>
      </w:pPr>
    </w:p>
    <w:p w14:paraId="611F2DCF" w14:textId="352AFA92" w:rsidR="000A5B66" w:rsidRDefault="000A5B66">
      <w:pPr>
        <w:pStyle w:val="CommentText"/>
      </w:pPr>
      <w:r>
        <w:t>We could do the same here, based on the final output.</w:t>
      </w:r>
    </w:p>
  </w:comment>
  <w:comment w:id="10" w:author="Aritro Ghosh" w:date="2019-04-16T17:33:00Z" w:initials="AG">
    <w:p w14:paraId="749242A1" w14:textId="77777777" w:rsidR="000A5B66" w:rsidRDefault="000A5B66" w:rsidP="00297DA7">
      <w:pPr>
        <w:pStyle w:val="CommentText"/>
      </w:pPr>
      <w:r>
        <w:rPr>
          <w:rStyle w:val="CommentReference"/>
        </w:rPr>
        <w:annotationRef/>
      </w:r>
      <w:r>
        <w:t xml:space="preserve">@Aaron, while this is an interesting approach, we should try to not have a discussion in between exercise/activity steps. What we’re doing in case of exercise 3 works, as we do it after the exercise. That’s a better approach. </w:t>
      </w:r>
    </w:p>
    <w:p w14:paraId="2A131872" w14:textId="77777777" w:rsidR="000A5B66" w:rsidRDefault="000A5B66" w:rsidP="00297DA7">
      <w:pPr>
        <w:pStyle w:val="CommentText"/>
      </w:pPr>
    </w:p>
    <w:p w14:paraId="399D8DEE" w14:textId="77777777" w:rsidR="000A5B66" w:rsidRDefault="000A5B66" w:rsidP="00297DA7">
      <w:pPr>
        <w:pStyle w:val="CommentText"/>
      </w:pPr>
      <w:r>
        <w:t>We could do the same here, based on the final output.</w:t>
      </w:r>
    </w:p>
  </w:comment>
  <w:comment w:id="11" w:author="Aaron England" w:date="2019-04-16T07:55:00Z" w:initials="AE">
    <w:p w14:paraId="6C5AA5FF" w14:textId="050F33A2" w:rsidR="000A5B66" w:rsidRDefault="000A5B66">
      <w:pPr>
        <w:pStyle w:val="CommentText"/>
      </w:pPr>
      <w:r>
        <w:rPr>
          <w:rStyle w:val="CommentReference"/>
        </w:rPr>
        <w:annotationRef/>
      </w:r>
      <w:r>
        <w:t>Done</w:t>
      </w:r>
    </w:p>
  </w:comment>
  <w:comment w:id="20" w:author="Aaron England" w:date="2019-04-09T14:31:00Z" w:initials="AE">
    <w:p w14:paraId="003165A1" w14:textId="77777777" w:rsidR="000A5B66" w:rsidRDefault="000A5B66" w:rsidP="0002002C">
      <w:pPr>
        <w:pStyle w:val="CommentText"/>
      </w:pPr>
      <w:r>
        <w:rPr>
          <w:rStyle w:val="CommentReference"/>
        </w:rPr>
        <w:annotationRef/>
      </w:r>
      <w:r>
        <w:t>GLOBAL: I want this to start with 1, but it keeps extending the list created in exercise 1</w:t>
      </w:r>
    </w:p>
  </w:comment>
  <w:comment w:id="21" w:author="Aritro Ghosh" w:date="2019-04-16T16:24:00Z" w:initials="AG">
    <w:p w14:paraId="27AC37B8" w14:textId="31AACED7" w:rsidR="000A5B66" w:rsidRDefault="000A5B66">
      <w:pPr>
        <w:pStyle w:val="CommentText"/>
      </w:pPr>
      <w:r>
        <w:rPr>
          <w:rStyle w:val="CommentReference"/>
        </w:rPr>
        <w:annotationRef/>
      </w:r>
      <w:r>
        <w:t xml:space="preserve">@Aaron we should have an exercise with more than just 1 or 2 steps. If you think about it, </w:t>
      </w:r>
      <w:proofErr w:type="spellStart"/>
      <w:r>
        <w:t>its</w:t>
      </w:r>
      <w:proofErr w:type="spellEnd"/>
      <w:r>
        <w:t xml:space="preserve"> important to have a good amount of distance between starting point and goal.</w:t>
      </w:r>
    </w:p>
  </w:comment>
  <w:comment w:id="22" w:author="Aaron England" w:date="2019-04-16T08:31:00Z" w:initials="AE">
    <w:p w14:paraId="09B801DD" w14:textId="0984E447" w:rsidR="000A5B66" w:rsidRDefault="000A5B66">
      <w:pPr>
        <w:pStyle w:val="CommentText"/>
      </w:pPr>
      <w:r>
        <w:rPr>
          <w:rStyle w:val="CommentReference"/>
        </w:rPr>
        <w:annotationRef/>
      </w:r>
      <w:r>
        <w:t>Done</w:t>
      </w:r>
    </w:p>
  </w:comment>
  <w:comment w:id="37" w:author="Aritro Ghosh" w:date="2019-04-16T17:32:00Z" w:initials="AG">
    <w:p w14:paraId="670F20B5" w14:textId="07455EA4" w:rsidR="000A5B66" w:rsidRDefault="000A5B66">
      <w:pPr>
        <w:pStyle w:val="CommentText"/>
      </w:pPr>
      <w:r>
        <w:rPr>
          <w:rStyle w:val="CommentReference"/>
        </w:rPr>
        <w:annotationRef/>
      </w:r>
      <w:r>
        <w:t>Do we have more steps leading to the output? If not, please add a step for checking/running the output, after which we can have the screenshot.</w:t>
      </w:r>
    </w:p>
  </w:comment>
  <w:comment w:id="38" w:author="Aaron England" w:date="2019-04-16T08:32:00Z" w:initials="AE">
    <w:p w14:paraId="0FBC3134" w14:textId="0E555CC2" w:rsidR="000A5B66" w:rsidRDefault="000A5B66">
      <w:pPr>
        <w:pStyle w:val="CommentText"/>
      </w:pPr>
      <w:r>
        <w:rPr>
          <w:rStyle w:val="CommentReference"/>
        </w:rPr>
        <w:annotationRef/>
      </w:r>
      <w:r>
        <w:t>Combined Exercises 2 and 3 and included a screenshot of the first 5 rows of the data with matched observations</w:t>
      </w:r>
    </w:p>
  </w:comment>
  <w:comment w:id="66" w:author="Aritro Ghosh" w:date="2019-04-16T16:49:00Z" w:initials="AG">
    <w:p w14:paraId="4F4A4551" w14:textId="6BFEE7CE" w:rsidR="000A5B66" w:rsidRDefault="000A5B66">
      <w:pPr>
        <w:pStyle w:val="CommentText"/>
      </w:pPr>
      <w:r>
        <w:rPr>
          <w:rStyle w:val="CommentReference"/>
        </w:rPr>
        <w:annotationRef/>
      </w:r>
      <w:r>
        <w:t>We should have a final output screenshot for all our exercises. Could we also have 1 or 2 more steps accordingly leading to that? 1 or 2 steps are too less.</w:t>
      </w:r>
    </w:p>
    <w:p w14:paraId="2F687B2D" w14:textId="77777777" w:rsidR="000A5B66" w:rsidRDefault="000A5B66">
      <w:pPr>
        <w:pStyle w:val="CommentText"/>
      </w:pPr>
    </w:p>
    <w:p w14:paraId="564A47EF" w14:textId="7B526D39" w:rsidR="000A5B66" w:rsidRDefault="000A5B66">
      <w:pPr>
        <w:pStyle w:val="CommentText"/>
      </w:pPr>
      <w:r>
        <w:t>Incorporate this feedback globally.</w:t>
      </w:r>
    </w:p>
  </w:comment>
  <w:comment w:id="76" w:author="Aritro Ghosh" w:date="2019-04-16T16:59:00Z" w:initials="AG">
    <w:p w14:paraId="578B2F12" w14:textId="0CF5339D" w:rsidR="000A5B66" w:rsidRDefault="000A5B66">
      <w:pPr>
        <w:pStyle w:val="CommentText"/>
      </w:pPr>
      <w:r>
        <w:rPr>
          <w:rStyle w:val="CommentReference"/>
        </w:rPr>
        <w:annotationRef/>
      </w:r>
      <w:r>
        <w:t>We should have something like this as a final step, especially if we’re short of steps. Incorporate for exercises 1-4 especially, as well as all.</w:t>
      </w:r>
    </w:p>
  </w:comment>
  <w:comment w:id="97" w:author="Aritro Ghosh" w:date="2019-04-16T15:46:00Z" w:initials="AG">
    <w:p w14:paraId="3AE88795" w14:textId="77777777" w:rsidR="000A5B66" w:rsidRDefault="000A5B66">
      <w:pPr>
        <w:pStyle w:val="CommentText"/>
      </w:pPr>
      <w:r>
        <w:rPr>
          <w:rStyle w:val="CommentReference"/>
        </w:rPr>
        <w:annotationRef/>
      </w:r>
      <w:r>
        <w:t>@Aaron a few things to point out here:</w:t>
      </w:r>
    </w:p>
    <w:p w14:paraId="26A0DDCB" w14:textId="77777777" w:rsidR="000A5B66" w:rsidRDefault="000A5B66">
      <w:pPr>
        <w:pStyle w:val="CommentText"/>
      </w:pPr>
    </w:p>
    <w:p w14:paraId="1A0A428B" w14:textId="0D0BC341" w:rsidR="000A5B66" w:rsidRDefault="000A5B66" w:rsidP="00704FA3">
      <w:pPr>
        <w:pStyle w:val="CommentText"/>
        <w:numPr>
          <w:ilvl w:val="0"/>
          <w:numId w:val="40"/>
        </w:numPr>
      </w:pPr>
      <w:r>
        <w:t xml:space="preserve">We should have a solution for this activity. </w:t>
      </w:r>
    </w:p>
    <w:p w14:paraId="0E7E3188" w14:textId="77777777" w:rsidR="000A5B66" w:rsidRDefault="000A5B66">
      <w:pPr>
        <w:pStyle w:val="CommentText"/>
      </w:pPr>
    </w:p>
    <w:p w14:paraId="176C756D" w14:textId="3C39BEA6" w:rsidR="000A5B66" w:rsidRDefault="000A5B66" w:rsidP="00704FA3">
      <w:pPr>
        <w:pStyle w:val="CommentText"/>
        <w:numPr>
          <w:ilvl w:val="0"/>
          <w:numId w:val="40"/>
        </w:numPr>
      </w:pPr>
      <w:r>
        <w:t>Final screenshot as well. Check and do this globally. We should show the students what they are supposed to finally see.</w:t>
      </w:r>
    </w:p>
    <w:p w14:paraId="26B0D2E0" w14:textId="77777777" w:rsidR="000A5B66" w:rsidRDefault="000A5B66" w:rsidP="00704FA3">
      <w:pPr>
        <w:pStyle w:val="ListParagraph"/>
      </w:pPr>
    </w:p>
    <w:p w14:paraId="1E470C55" w14:textId="5C9734A7" w:rsidR="000A5B66" w:rsidRDefault="000A5B66" w:rsidP="00704FA3">
      <w:pPr>
        <w:pStyle w:val="CommentText"/>
        <w:numPr>
          <w:ilvl w:val="0"/>
          <w:numId w:val="40"/>
        </w:numPr>
      </w:pPr>
      <w:r>
        <w:t xml:space="preserve"> Every exercise and activity should have a line or 2 outcome (basically a conclusion), which says what they just did. </w:t>
      </w:r>
    </w:p>
  </w:comment>
  <w:comment w:id="145" w:author="Aritro Ghosh" w:date="2019-04-16T17:02:00Z" w:initials="AG">
    <w:p w14:paraId="3B44C313" w14:textId="6DA483DD" w:rsidR="000A5B66" w:rsidRDefault="000A5B66">
      <w:pPr>
        <w:pStyle w:val="CommentText"/>
      </w:pPr>
      <w:r>
        <w:rPr>
          <w:rStyle w:val="CommentReference"/>
        </w:rPr>
        <w:annotationRef/>
      </w:r>
      <w:r>
        <w:t xml:space="preserve">Since we’re having back to back exercises and have a practical approach, we should try leading in to the next one. </w:t>
      </w:r>
    </w:p>
    <w:p w14:paraId="41D06B1A" w14:textId="77777777" w:rsidR="000A5B66" w:rsidRDefault="000A5B66">
      <w:pPr>
        <w:pStyle w:val="CommentText"/>
      </w:pPr>
    </w:p>
    <w:p w14:paraId="392014EB" w14:textId="5CEAF177" w:rsidR="000A5B66" w:rsidRDefault="000A5B66">
      <w:pPr>
        <w:pStyle w:val="CommentText"/>
      </w:pPr>
      <w:r>
        <w:t>With the outcome of the exercise, we can add a lead-in to the next one. “We did….now we’ll be focusing on how to….”</w:t>
      </w:r>
    </w:p>
  </w:comment>
  <w:comment w:id="146" w:author="Aaron England" w:date="2019-04-16T09:56:00Z" w:initials="AE">
    <w:p w14:paraId="7377673E" w14:textId="67E08B25" w:rsidR="003C57CA" w:rsidRDefault="003C57CA">
      <w:pPr>
        <w:pStyle w:val="CommentText"/>
      </w:pPr>
      <w:r>
        <w:rPr>
          <w:rStyle w:val="CommentReference"/>
        </w:rPr>
        <w:annotationRef/>
      </w:r>
      <w:r>
        <w:t>Done</w:t>
      </w:r>
    </w:p>
  </w:comment>
  <w:comment w:id="163" w:author="Aritro Ghosh" w:date="2019-04-16T18:13:00Z" w:initials="AG">
    <w:p w14:paraId="191D682E" w14:textId="77935FCD" w:rsidR="000A5B66" w:rsidRDefault="000A5B66">
      <w:pPr>
        <w:pStyle w:val="CommentText"/>
      </w:pPr>
      <w:r>
        <w:rPr>
          <w:rStyle w:val="CommentReference"/>
        </w:rPr>
        <w:annotationRef/>
      </w:r>
      <w:r>
        <w:t>Please refer to my comment regarding discussions between steps for more clarity.</w:t>
      </w:r>
    </w:p>
  </w:comment>
  <w:comment w:id="204" w:author="Aritro Ghosh" w:date="2019-04-02T11:03:00Z" w:initials="AG">
    <w:p w14:paraId="09A4CEA3" w14:textId="77777777" w:rsidR="000A5B66" w:rsidRDefault="000A5B66" w:rsidP="0002002C">
      <w:pPr>
        <w:pStyle w:val="CommentText"/>
      </w:pPr>
      <w:r>
        <w:rPr>
          <w:rStyle w:val="CommentReference"/>
        </w:rPr>
        <w:annotationRef/>
      </w:r>
      <w:r>
        <w:t>“</w:t>
      </w:r>
      <w:proofErr w:type="gramStart"/>
      <w:r>
        <w:t>using</w:t>
      </w:r>
      <w:proofErr w:type="gramEnd"/>
      <w:r>
        <w:t>” or “used in”? Please check.</w:t>
      </w:r>
    </w:p>
  </w:comment>
  <w:comment w:id="205" w:author="Aritro Ghosh" w:date="2019-04-16T15:41:00Z" w:initials="AG">
    <w:p w14:paraId="1297F532" w14:textId="77777777" w:rsidR="000A5B66" w:rsidRDefault="000A5B66">
      <w:pPr>
        <w:pStyle w:val="CommentText"/>
      </w:pPr>
      <w:r>
        <w:rPr>
          <w:rStyle w:val="CommentReference"/>
        </w:rPr>
        <w:annotationRef/>
      </w:r>
      <w:r>
        <w:t>Have changed. Please check.</w:t>
      </w:r>
    </w:p>
  </w:comment>
  <w:comment w:id="222" w:author="Aaron England" w:date="2019-04-08T14:15:00Z" w:initials="AE">
    <w:p w14:paraId="346E7461" w14:textId="77777777" w:rsidR="000A5B66" w:rsidRDefault="000A5B66" w:rsidP="0002002C">
      <w:pPr>
        <w:pStyle w:val="CommentText"/>
      </w:pPr>
      <w:r>
        <w:rPr>
          <w:rStyle w:val="CommentReference"/>
        </w:rPr>
        <w:annotationRef/>
      </w:r>
      <w:r>
        <w:t>I don’t think we need the output from this</w:t>
      </w:r>
    </w:p>
  </w:comment>
  <w:comment w:id="224" w:author="Aritro Ghosh" w:date="2019-04-16T17:22:00Z" w:initials="AG">
    <w:p w14:paraId="3956FF0A" w14:textId="43C2F366" w:rsidR="000A5B66" w:rsidRDefault="000A5B66">
      <w:pPr>
        <w:pStyle w:val="CommentText"/>
      </w:pPr>
      <w:r>
        <w:rPr>
          <w:rStyle w:val="CommentReference"/>
        </w:rPr>
        <w:annotationRef/>
      </w:r>
      <w:proofErr w:type="spellStart"/>
      <w:r>
        <w:t>Its</w:t>
      </w:r>
      <w:proofErr w:type="spellEnd"/>
      <w:r>
        <w:t xml:space="preserve"> good to always keep an output. </w:t>
      </w:r>
      <w:proofErr w:type="spellStart"/>
      <w:r>
        <w:t>Its</w:t>
      </w:r>
      <w:proofErr w:type="spellEnd"/>
      <w:r>
        <w:t xml:space="preserve"> an element specifically to help students understand the exercise much better.</w:t>
      </w:r>
    </w:p>
  </w:comment>
  <w:comment w:id="236" w:author="Aritro Ghosh" w:date="2019-04-16T18:11:00Z" w:initials="AG">
    <w:p w14:paraId="015FB3AF" w14:textId="77777777" w:rsidR="000A5B66" w:rsidRDefault="000A5B66" w:rsidP="008A1395">
      <w:pPr>
        <w:pStyle w:val="CommentText"/>
      </w:pPr>
      <w:r>
        <w:rPr>
          <w:rStyle w:val="CommentReference"/>
        </w:rPr>
        <w:annotationRef/>
      </w:r>
      <w:r>
        <w:t>Could we keep this discussion before the exercise?</w:t>
      </w:r>
    </w:p>
  </w:comment>
  <w:comment w:id="237" w:author="Aaron England" w:date="2019-04-16T08:05:00Z" w:initials="AE">
    <w:p w14:paraId="076F0B1E" w14:textId="797F6D30" w:rsidR="000A5B66" w:rsidRDefault="000A5B66">
      <w:pPr>
        <w:pStyle w:val="CommentText"/>
      </w:pPr>
      <w:r>
        <w:rPr>
          <w:rStyle w:val="CommentReference"/>
        </w:rPr>
        <w:annotationRef/>
      </w:r>
      <w:r>
        <w:t>Done</w:t>
      </w:r>
    </w:p>
  </w:comment>
  <w:comment w:id="244" w:author="Aritro Ghosh" w:date="2019-04-16T17:27:00Z" w:initials="AG">
    <w:p w14:paraId="582E7BAD" w14:textId="472A69CA" w:rsidR="000A5B66" w:rsidRDefault="000A5B66">
      <w:pPr>
        <w:pStyle w:val="CommentText"/>
      </w:pPr>
      <w:r>
        <w:rPr>
          <w:rStyle w:val="CommentReference"/>
        </w:rPr>
        <w:annotationRef/>
      </w:r>
      <w:r>
        <w:t>Exercise 8?</w:t>
      </w:r>
    </w:p>
  </w:comment>
  <w:comment w:id="245" w:author="Aaron England" w:date="2019-04-16T08:04:00Z" w:initials="AE">
    <w:p w14:paraId="57D16C1B" w14:textId="489E03A1" w:rsidR="000A5B66" w:rsidRDefault="000A5B66">
      <w:pPr>
        <w:pStyle w:val="CommentText"/>
      </w:pPr>
      <w:r>
        <w:rPr>
          <w:rStyle w:val="CommentReference"/>
        </w:rPr>
        <w:annotationRef/>
      </w:r>
      <w:r>
        <w:t>Done</w:t>
      </w:r>
    </w:p>
  </w:comment>
  <w:comment w:id="253" w:author="Aritro Ghosh" w:date="2019-04-16T18:11:00Z" w:initials="AG">
    <w:p w14:paraId="6C001C69" w14:textId="32448E6E" w:rsidR="000A5B66" w:rsidRDefault="000A5B66">
      <w:pPr>
        <w:pStyle w:val="CommentText"/>
      </w:pPr>
      <w:r>
        <w:rPr>
          <w:rStyle w:val="CommentReference"/>
        </w:rPr>
        <w:annotationRef/>
      </w:r>
      <w:r>
        <w:t>Could we keep this discussion before the exercise?</w:t>
      </w:r>
    </w:p>
  </w:comment>
  <w:comment w:id="323" w:author="Aaron England" w:date="2019-04-08T15:53:00Z" w:initials="AE">
    <w:p w14:paraId="0433C3C3" w14:textId="77777777" w:rsidR="000A5B66" w:rsidRDefault="000A5B66" w:rsidP="0002002C">
      <w:pPr>
        <w:pStyle w:val="CommentText"/>
      </w:pPr>
      <w:r>
        <w:rPr>
          <w:rStyle w:val="CommentReference"/>
        </w:rPr>
        <w:annotationRef/>
      </w:r>
      <w:r>
        <w:t>I think we can get rid of this…</w:t>
      </w:r>
    </w:p>
  </w:comment>
  <w:comment w:id="324" w:author="Aritro Ghosh" w:date="2019-04-16T15:34:00Z" w:initials="AG">
    <w:p w14:paraId="50E9B6A7" w14:textId="77777777" w:rsidR="000A5B66" w:rsidRDefault="000A5B66">
      <w:pPr>
        <w:pStyle w:val="CommentText"/>
      </w:pPr>
      <w:r>
        <w:rPr>
          <w:rStyle w:val="CommentReference"/>
        </w:rPr>
        <w:annotationRef/>
      </w:r>
      <w:r>
        <w:t>The exercise or this step?</w:t>
      </w:r>
    </w:p>
  </w:comment>
  <w:comment w:id="325" w:author="Aaron England" w:date="2019-04-16T10:46:00Z" w:initials="AE">
    <w:p w14:paraId="7205A28A" w14:textId="041A8B3D" w:rsidR="00357AB3" w:rsidRDefault="00357AB3">
      <w:pPr>
        <w:pStyle w:val="CommentText"/>
      </w:pPr>
      <w:r>
        <w:rPr>
          <w:rStyle w:val="CommentReference"/>
        </w:rPr>
        <w:annotationRef/>
      </w:r>
      <w:r>
        <w:t>In the last draft I sent you, Chapter_04_v2, I removed an exercise that had some redundant information that I did not deem necessary</w:t>
      </w:r>
    </w:p>
  </w:comment>
  <w:comment w:id="364" w:author="Aritro Ghosh" w:date="2019-04-16T17:28:00Z" w:initials="AG">
    <w:p w14:paraId="38B04C2B" w14:textId="6D8FF8F5" w:rsidR="000A5B66" w:rsidRDefault="000A5B66">
      <w:pPr>
        <w:pStyle w:val="CommentText"/>
      </w:pPr>
      <w:r>
        <w:rPr>
          <w:rStyle w:val="CommentReference"/>
        </w:rPr>
        <w:annotationRef/>
      </w:r>
      <w:r>
        <w:t>Recheck numbering of exercises once throughout, in case I missed something.</w:t>
      </w:r>
    </w:p>
  </w:comment>
  <w:comment w:id="365" w:author="Aaron England" w:date="2019-04-16T10:59:00Z" w:initials="AE">
    <w:p w14:paraId="76424CAB" w14:textId="2DC75AB0" w:rsidR="00F57A38" w:rsidRDefault="00F57A3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0D8B33" w15:done="0"/>
  <w15:commentEx w15:paraId="4DA1DC8C" w15:done="0"/>
  <w15:commentEx w15:paraId="611F2DCF" w15:done="0"/>
  <w15:commentEx w15:paraId="399D8DEE" w15:done="0"/>
  <w15:commentEx w15:paraId="6C5AA5FF" w15:paraIdParent="399D8DEE" w15:done="0"/>
  <w15:commentEx w15:paraId="003165A1" w15:done="0"/>
  <w15:commentEx w15:paraId="27AC37B8" w15:paraIdParent="003165A1" w15:done="0"/>
  <w15:commentEx w15:paraId="09B801DD" w15:paraIdParent="003165A1" w15:done="0"/>
  <w15:commentEx w15:paraId="670F20B5" w15:done="0"/>
  <w15:commentEx w15:paraId="0FBC3134" w15:paraIdParent="670F20B5" w15:done="0"/>
  <w15:commentEx w15:paraId="564A47EF" w15:done="0"/>
  <w15:commentEx w15:paraId="578B2F12" w15:done="0"/>
  <w15:commentEx w15:paraId="1E470C55" w15:done="0"/>
  <w15:commentEx w15:paraId="392014EB" w15:done="0"/>
  <w15:commentEx w15:paraId="7377673E" w15:paraIdParent="392014EB" w15:done="0"/>
  <w15:commentEx w15:paraId="191D682E" w15:done="0"/>
  <w15:commentEx w15:paraId="09A4CEA3" w15:done="0"/>
  <w15:commentEx w15:paraId="1297F532" w15:paraIdParent="09A4CEA3" w15:done="0"/>
  <w15:commentEx w15:paraId="346E7461" w15:done="0"/>
  <w15:commentEx w15:paraId="3956FF0A" w15:paraIdParent="346E7461" w15:done="0"/>
  <w15:commentEx w15:paraId="015FB3AF" w15:done="0"/>
  <w15:commentEx w15:paraId="076F0B1E" w15:paraIdParent="015FB3AF" w15:done="0"/>
  <w15:commentEx w15:paraId="582E7BAD" w15:done="0"/>
  <w15:commentEx w15:paraId="57D16C1B" w15:paraIdParent="582E7BAD" w15:done="0"/>
  <w15:commentEx w15:paraId="6C001C69" w15:done="0"/>
  <w15:commentEx w15:paraId="0433C3C3" w15:done="0"/>
  <w15:commentEx w15:paraId="50E9B6A7" w15:paraIdParent="0433C3C3" w15:done="0"/>
  <w15:commentEx w15:paraId="7205A28A" w15:paraIdParent="0433C3C3" w15:done="0"/>
  <w15:commentEx w15:paraId="38B04C2B" w15:done="0"/>
  <w15:commentEx w15:paraId="76424CAB" w15:paraIdParent="38B04C2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CBF59" w14:textId="77777777" w:rsidR="000A5B66" w:rsidRDefault="000A5B66">
      <w:pPr>
        <w:spacing w:after="0" w:line="240" w:lineRule="auto"/>
      </w:pPr>
      <w:r>
        <w:separator/>
      </w:r>
    </w:p>
  </w:endnote>
  <w:endnote w:type="continuationSeparator" w:id="0">
    <w:p w14:paraId="6760A650" w14:textId="77777777" w:rsidR="000A5B66" w:rsidRDefault="000A5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roid Sans Mon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D9860" w14:textId="77777777" w:rsidR="000A5B66" w:rsidRDefault="000A5B66">
    <w:pPr>
      <w:widowControl w:val="0"/>
      <w:pBdr>
        <w:top w:val="nil"/>
        <w:left w:val="nil"/>
        <w:bottom w:val="nil"/>
        <w:right w:val="nil"/>
        <w:between w:val="nil"/>
      </w:pBdr>
      <w:spacing w:after="0" w:line="276" w:lineRule="auto"/>
      <w:rPr>
        <w:color w:val="000000"/>
      </w:rPr>
    </w:pPr>
  </w:p>
  <w:tbl>
    <w:tblPr>
      <w:tblW w:w="9360" w:type="dxa"/>
      <w:tblLayout w:type="fixed"/>
      <w:tblLook w:val="0400" w:firstRow="0" w:lastRow="0" w:firstColumn="0" w:lastColumn="0" w:noHBand="0" w:noVBand="1"/>
    </w:tblPr>
    <w:tblGrid>
      <w:gridCol w:w="3120"/>
      <w:gridCol w:w="3120"/>
      <w:gridCol w:w="3120"/>
    </w:tblGrid>
    <w:tr w:rsidR="000A5B66" w14:paraId="7DDFC186" w14:textId="77777777">
      <w:tc>
        <w:tcPr>
          <w:tcW w:w="3120" w:type="dxa"/>
        </w:tcPr>
        <w:p w14:paraId="064B96E3" w14:textId="77777777" w:rsidR="000A5B66" w:rsidRDefault="000A5B66">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1CE82742" w14:textId="77777777" w:rsidR="000A5B66" w:rsidRDefault="000A5B66">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1136C993" w14:textId="77777777" w:rsidR="000A5B66" w:rsidRDefault="000A5B66">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C102992" w14:textId="77777777" w:rsidR="000A5B66" w:rsidRDefault="000A5B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5E2F5" w14:textId="77777777" w:rsidR="000A5B66" w:rsidRDefault="000A5B66">
      <w:pPr>
        <w:spacing w:after="0" w:line="240" w:lineRule="auto"/>
      </w:pPr>
      <w:r>
        <w:separator/>
      </w:r>
    </w:p>
  </w:footnote>
  <w:footnote w:type="continuationSeparator" w:id="0">
    <w:p w14:paraId="34D6F227" w14:textId="77777777" w:rsidR="000A5B66" w:rsidRDefault="000A5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61EB" w14:textId="77777777" w:rsidR="000A5B66" w:rsidRDefault="000A5B66">
    <w:pPr>
      <w:widowControl w:val="0"/>
      <w:pBdr>
        <w:top w:val="nil"/>
        <w:left w:val="nil"/>
        <w:bottom w:val="nil"/>
        <w:right w:val="nil"/>
        <w:between w:val="nil"/>
      </w:pBdr>
      <w:spacing w:after="0" w:line="276" w:lineRule="auto"/>
      <w:rPr>
        <w:rFonts w:ascii="Arial" w:eastAsia="Arial" w:hAnsi="Arial" w:cs="Arial"/>
      </w:rPr>
    </w:pPr>
  </w:p>
  <w:tbl>
    <w:tblPr>
      <w:tblW w:w="9360" w:type="dxa"/>
      <w:tblLayout w:type="fixed"/>
      <w:tblLook w:val="0400" w:firstRow="0" w:lastRow="0" w:firstColumn="0" w:lastColumn="0" w:noHBand="0" w:noVBand="1"/>
    </w:tblPr>
    <w:tblGrid>
      <w:gridCol w:w="3120"/>
      <w:gridCol w:w="3120"/>
      <w:gridCol w:w="3120"/>
    </w:tblGrid>
    <w:tr w:rsidR="000A5B66" w14:paraId="37D65A53" w14:textId="77777777">
      <w:tc>
        <w:tcPr>
          <w:tcW w:w="3120" w:type="dxa"/>
        </w:tcPr>
        <w:p w14:paraId="07342D8C" w14:textId="77777777" w:rsidR="000A5B66" w:rsidRDefault="000A5B66">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77C3F7AC" w14:textId="77777777" w:rsidR="000A5B66" w:rsidRDefault="000A5B66">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34017AF2" w14:textId="77777777" w:rsidR="000A5B66" w:rsidRDefault="000A5B66">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3553F5C6" w14:textId="77777777" w:rsidR="000A5B66" w:rsidRDefault="000A5B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43F"/>
    <w:multiLevelType w:val="hybridMultilevel"/>
    <w:tmpl w:val="8CF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D1374"/>
    <w:multiLevelType w:val="multilevel"/>
    <w:tmpl w:val="F54E7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397568"/>
    <w:multiLevelType w:val="hybridMultilevel"/>
    <w:tmpl w:val="DE4CA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2A661F"/>
    <w:multiLevelType w:val="multilevel"/>
    <w:tmpl w:val="7F3A5AD6"/>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1244B2C"/>
    <w:multiLevelType w:val="multilevel"/>
    <w:tmpl w:val="53EE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7D0B43"/>
    <w:multiLevelType w:val="multilevel"/>
    <w:tmpl w:val="7F3A5AD6"/>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797285D"/>
    <w:multiLevelType w:val="multilevel"/>
    <w:tmpl w:val="5F1C438E"/>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8AB013C"/>
    <w:multiLevelType w:val="multilevel"/>
    <w:tmpl w:val="2FC4E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E93F9C"/>
    <w:multiLevelType w:val="multilevel"/>
    <w:tmpl w:val="33802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C1617E"/>
    <w:multiLevelType w:val="multilevel"/>
    <w:tmpl w:val="2FC4E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B907F8"/>
    <w:multiLevelType w:val="hybridMultilevel"/>
    <w:tmpl w:val="DBE44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F152E6"/>
    <w:multiLevelType w:val="multilevel"/>
    <w:tmpl w:val="EB4AFA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0516FB1"/>
    <w:multiLevelType w:val="multilevel"/>
    <w:tmpl w:val="33802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5F26ED1"/>
    <w:multiLevelType w:val="hybridMultilevel"/>
    <w:tmpl w:val="1E5E42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8352AAD"/>
    <w:multiLevelType w:val="multilevel"/>
    <w:tmpl w:val="3AF06C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89B7C73"/>
    <w:multiLevelType w:val="multilevel"/>
    <w:tmpl w:val="222AF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8EB019A"/>
    <w:multiLevelType w:val="hybridMultilevel"/>
    <w:tmpl w:val="3D681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341D7"/>
    <w:multiLevelType w:val="hybridMultilevel"/>
    <w:tmpl w:val="1D26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90C3C"/>
    <w:multiLevelType w:val="multilevel"/>
    <w:tmpl w:val="3724C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5071445"/>
    <w:multiLevelType w:val="multilevel"/>
    <w:tmpl w:val="7F06A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3B723C"/>
    <w:multiLevelType w:val="multilevel"/>
    <w:tmpl w:val="6D7A4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681DB4"/>
    <w:multiLevelType w:val="multilevel"/>
    <w:tmpl w:val="51883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17DD7"/>
    <w:multiLevelType w:val="multilevel"/>
    <w:tmpl w:val="2FC4E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EDD640B"/>
    <w:multiLevelType w:val="hybridMultilevel"/>
    <w:tmpl w:val="684E1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9C617B"/>
    <w:multiLevelType w:val="hybridMultilevel"/>
    <w:tmpl w:val="CFBE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7676D"/>
    <w:multiLevelType w:val="multilevel"/>
    <w:tmpl w:val="136EC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7E17E4"/>
    <w:multiLevelType w:val="multilevel"/>
    <w:tmpl w:val="DBAE5DFA"/>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B664B4"/>
    <w:multiLevelType w:val="multilevel"/>
    <w:tmpl w:val="7F06A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C55285C"/>
    <w:multiLevelType w:val="hybridMultilevel"/>
    <w:tmpl w:val="124A1B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52F46B1"/>
    <w:multiLevelType w:val="multilevel"/>
    <w:tmpl w:val="53EE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8C537C5"/>
    <w:multiLevelType w:val="multilevel"/>
    <w:tmpl w:val="7F06A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F30B98"/>
    <w:multiLevelType w:val="multilevel"/>
    <w:tmpl w:val="11846A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BF80504"/>
    <w:multiLevelType w:val="multilevel"/>
    <w:tmpl w:val="3E5A7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6C67BB"/>
    <w:multiLevelType w:val="multilevel"/>
    <w:tmpl w:val="73200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4B65E26"/>
    <w:multiLevelType w:val="multilevel"/>
    <w:tmpl w:val="3E5A7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77705AC"/>
    <w:multiLevelType w:val="multilevel"/>
    <w:tmpl w:val="6D7A4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9B21BB2"/>
    <w:multiLevelType w:val="multilevel"/>
    <w:tmpl w:val="73200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9FD5DD3"/>
    <w:multiLevelType w:val="multilevel"/>
    <w:tmpl w:val="68D65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ABF5C8F"/>
    <w:multiLevelType w:val="multilevel"/>
    <w:tmpl w:val="3DC2B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BE917C9"/>
    <w:multiLevelType w:val="hybridMultilevel"/>
    <w:tmpl w:val="717A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D33752"/>
    <w:multiLevelType w:val="multilevel"/>
    <w:tmpl w:val="1D5E257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9D3E5D"/>
    <w:multiLevelType w:val="hybridMultilevel"/>
    <w:tmpl w:val="5252AD46"/>
    <w:lvl w:ilvl="0" w:tplc="70A846F4">
      <w:start w:val="2"/>
      <w:numFmt w:val="decimal"/>
      <w:lvlText w:val="%1."/>
      <w:lvlJc w:val="left"/>
      <w:pPr>
        <w:ind w:left="720" w:hanging="36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B6445"/>
    <w:multiLevelType w:val="multilevel"/>
    <w:tmpl w:val="E6468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F3A1DC8"/>
    <w:multiLevelType w:val="hybridMultilevel"/>
    <w:tmpl w:val="EE720A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42"/>
  </w:num>
  <w:num w:numId="3">
    <w:abstractNumId w:val="34"/>
  </w:num>
  <w:num w:numId="4">
    <w:abstractNumId w:val="1"/>
  </w:num>
  <w:num w:numId="5">
    <w:abstractNumId w:val="19"/>
  </w:num>
  <w:num w:numId="6">
    <w:abstractNumId w:val="15"/>
  </w:num>
  <w:num w:numId="7">
    <w:abstractNumId w:val="37"/>
  </w:num>
  <w:num w:numId="8">
    <w:abstractNumId w:val="20"/>
  </w:num>
  <w:num w:numId="9">
    <w:abstractNumId w:val="12"/>
  </w:num>
  <w:num w:numId="10">
    <w:abstractNumId w:val="25"/>
  </w:num>
  <w:num w:numId="11">
    <w:abstractNumId w:val="7"/>
  </w:num>
  <w:num w:numId="12">
    <w:abstractNumId w:val="31"/>
  </w:num>
  <w:num w:numId="13">
    <w:abstractNumId w:val="21"/>
  </w:num>
  <w:num w:numId="14">
    <w:abstractNumId w:val="11"/>
  </w:num>
  <w:num w:numId="15">
    <w:abstractNumId w:val="33"/>
  </w:num>
  <w:num w:numId="16">
    <w:abstractNumId w:val="18"/>
  </w:num>
  <w:num w:numId="17">
    <w:abstractNumId w:val="38"/>
  </w:num>
  <w:num w:numId="18">
    <w:abstractNumId w:val="2"/>
  </w:num>
  <w:num w:numId="19">
    <w:abstractNumId w:val="28"/>
  </w:num>
  <w:num w:numId="20">
    <w:abstractNumId w:val="10"/>
  </w:num>
  <w:num w:numId="21">
    <w:abstractNumId w:val="26"/>
  </w:num>
  <w:num w:numId="22">
    <w:abstractNumId w:val="23"/>
  </w:num>
  <w:num w:numId="23">
    <w:abstractNumId w:val="13"/>
  </w:num>
  <w:num w:numId="24">
    <w:abstractNumId w:val="8"/>
  </w:num>
  <w:num w:numId="25">
    <w:abstractNumId w:val="9"/>
  </w:num>
  <w:num w:numId="26">
    <w:abstractNumId w:val="29"/>
  </w:num>
  <w:num w:numId="27">
    <w:abstractNumId w:val="6"/>
  </w:num>
  <w:num w:numId="28">
    <w:abstractNumId w:val="5"/>
  </w:num>
  <w:num w:numId="29">
    <w:abstractNumId w:val="41"/>
  </w:num>
  <w:num w:numId="30">
    <w:abstractNumId w:val="17"/>
  </w:num>
  <w:num w:numId="31">
    <w:abstractNumId w:val="39"/>
  </w:num>
  <w:num w:numId="32">
    <w:abstractNumId w:val="16"/>
  </w:num>
  <w:num w:numId="33">
    <w:abstractNumId w:val="0"/>
  </w:num>
  <w:num w:numId="34">
    <w:abstractNumId w:val="24"/>
  </w:num>
  <w:num w:numId="35">
    <w:abstractNumId w:val="32"/>
  </w:num>
  <w:num w:numId="36">
    <w:abstractNumId w:val="35"/>
  </w:num>
  <w:num w:numId="37">
    <w:abstractNumId w:val="36"/>
  </w:num>
  <w:num w:numId="38">
    <w:abstractNumId w:val="30"/>
  </w:num>
  <w:num w:numId="39">
    <w:abstractNumId w:val="27"/>
  </w:num>
  <w:num w:numId="40">
    <w:abstractNumId w:val="43"/>
  </w:num>
  <w:num w:numId="41">
    <w:abstractNumId w:val="22"/>
  </w:num>
  <w:num w:numId="42">
    <w:abstractNumId w:val="3"/>
  </w:num>
  <w:num w:numId="43">
    <w:abstractNumId w:val="14"/>
  </w:num>
  <w:num w:numId="44">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tro Ghosh">
    <w15:presenceInfo w15:providerId="AD" w15:userId="S-1-5-21-226508970-3071066648-2496781527-15381"/>
  </w15:person>
  <w15:person w15:author="Aaron England">
    <w15:presenceInfo w15:providerId="None" w15:userId="Aaron Eng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2C"/>
    <w:rsid w:val="00002148"/>
    <w:rsid w:val="0002002C"/>
    <w:rsid w:val="00022053"/>
    <w:rsid w:val="0002742E"/>
    <w:rsid w:val="000306DB"/>
    <w:rsid w:val="000374E5"/>
    <w:rsid w:val="00052CB7"/>
    <w:rsid w:val="00065F67"/>
    <w:rsid w:val="00066302"/>
    <w:rsid w:val="00084C47"/>
    <w:rsid w:val="000A5B66"/>
    <w:rsid w:val="000A5BA3"/>
    <w:rsid w:val="000E6B44"/>
    <w:rsid w:val="00137E8E"/>
    <w:rsid w:val="0016575B"/>
    <w:rsid w:val="00215743"/>
    <w:rsid w:val="00266A36"/>
    <w:rsid w:val="00292FF3"/>
    <w:rsid w:val="00297DA7"/>
    <w:rsid w:val="002A0F41"/>
    <w:rsid w:val="002B289D"/>
    <w:rsid w:val="002C21A3"/>
    <w:rsid w:val="002E0CF5"/>
    <w:rsid w:val="00330D26"/>
    <w:rsid w:val="00357AB3"/>
    <w:rsid w:val="003C57CA"/>
    <w:rsid w:val="00430901"/>
    <w:rsid w:val="00434A66"/>
    <w:rsid w:val="0043757B"/>
    <w:rsid w:val="004A17D0"/>
    <w:rsid w:val="004C193E"/>
    <w:rsid w:val="00594FCD"/>
    <w:rsid w:val="005A10F3"/>
    <w:rsid w:val="005E1625"/>
    <w:rsid w:val="00607A8A"/>
    <w:rsid w:val="00626DC9"/>
    <w:rsid w:val="00647AAD"/>
    <w:rsid w:val="00657001"/>
    <w:rsid w:val="0067241B"/>
    <w:rsid w:val="00684148"/>
    <w:rsid w:val="0069658E"/>
    <w:rsid w:val="006A45C6"/>
    <w:rsid w:val="00704FA3"/>
    <w:rsid w:val="00713652"/>
    <w:rsid w:val="00741B88"/>
    <w:rsid w:val="00786A66"/>
    <w:rsid w:val="00792585"/>
    <w:rsid w:val="007D5DC7"/>
    <w:rsid w:val="007F4A65"/>
    <w:rsid w:val="00837EAA"/>
    <w:rsid w:val="0087637F"/>
    <w:rsid w:val="00883AEA"/>
    <w:rsid w:val="00891069"/>
    <w:rsid w:val="008A1395"/>
    <w:rsid w:val="008E3EF1"/>
    <w:rsid w:val="008E67E5"/>
    <w:rsid w:val="00904A17"/>
    <w:rsid w:val="0094233E"/>
    <w:rsid w:val="00970527"/>
    <w:rsid w:val="00983DDE"/>
    <w:rsid w:val="009B6DD2"/>
    <w:rsid w:val="00A07F75"/>
    <w:rsid w:val="00A26B8C"/>
    <w:rsid w:val="00A96E6D"/>
    <w:rsid w:val="00AA0CFA"/>
    <w:rsid w:val="00AE7AF4"/>
    <w:rsid w:val="00AF4A67"/>
    <w:rsid w:val="00B05B92"/>
    <w:rsid w:val="00B074E9"/>
    <w:rsid w:val="00B07A38"/>
    <w:rsid w:val="00BC74A0"/>
    <w:rsid w:val="00BC772B"/>
    <w:rsid w:val="00C3785B"/>
    <w:rsid w:val="00CA2507"/>
    <w:rsid w:val="00CB485F"/>
    <w:rsid w:val="00CD3BDE"/>
    <w:rsid w:val="00CF6EEA"/>
    <w:rsid w:val="00D06320"/>
    <w:rsid w:val="00D07216"/>
    <w:rsid w:val="00D15396"/>
    <w:rsid w:val="00D90892"/>
    <w:rsid w:val="00E405FB"/>
    <w:rsid w:val="00E45397"/>
    <w:rsid w:val="00E60715"/>
    <w:rsid w:val="00E72369"/>
    <w:rsid w:val="00EE20F7"/>
    <w:rsid w:val="00EE7276"/>
    <w:rsid w:val="00F3716F"/>
    <w:rsid w:val="00F4324A"/>
    <w:rsid w:val="00F522C3"/>
    <w:rsid w:val="00F57A38"/>
    <w:rsid w:val="00F82A1D"/>
    <w:rsid w:val="00FA1A86"/>
    <w:rsid w:val="00FF7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02C8"/>
  <w15:chartTrackingRefBased/>
  <w15:docId w15:val="{395F3C4D-05B5-4981-81D2-0D9E048D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002C"/>
    <w:rPr>
      <w:rFonts w:ascii="Calibri" w:eastAsia="Calibri" w:hAnsi="Calibri" w:cs="Calibri"/>
      <w:lang w:val="en-US" w:eastAsia="en-IN"/>
    </w:rPr>
  </w:style>
  <w:style w:type="paragraph" w:styleId="Heading1">
    <w:name w:val="heading 1"/>
    <w:basedOn w:val="Normal"/>
    <w:next w:val="Normal"/>
    <w:link w:val="Heading1Char"/>
    <w:rsid w:val="0002002C"/>
    <w:pPr>
      <w:keepNext/>
      <w:keepLines/>
      <w:spacing w:before="480" w:after="120"/>
      <w:outlineLvl w:val="0"/>
    </w:pPr>
    <w:rPr>
      <w:b/>
      <w:sz w:val="48"/>
      <w:szCs w:val="48"/>
    </w:rPr>
  </w:style>
  <w:style w:type="paragraph" w:styleId="Heading2">
    <w:name w:val="heading 2"/>
    <w:basedOn w:val="Normal"/>
    <w:next w:val="Normal"/>
    <w:link w:val="Heading2Char"/>
    <w:rsid w:val="0002002C"/>
    <w:pPr>
      <w:keepNext/>
      <w:keepLines/>
      <w:spacing w:before="360" w:after="80"/>
      <w:outlineLvl w:val="1"/>
    </w:pPr>
    <w:rPr>
      <w:b/>
      <w:sz w:val="36"/>
      <w:szCs w:val="36"/>
    </w:rPr>
  </w:style>
  <w:style w:type="paragraph" w:styleId="Heading3">
    <w:name w:val="heading 3"/>
    <w:basedOn w:val="Normal"/>
    <w:next w:val="Normal"/>
    <w:link w:val="Heading3Char"/>
    <w:rsid w:val="0002002C"/>
    <w:pPr>
      <w:keepNext/>
      <w:keepLines/>
      <w:spacing w:before="280" w:after="80"/>
      <w:outlineLvl w:val="2"/>
    </w:pPr>
    <w:rPr>
      <w:b/>
      <w:sz w:val="28"/>
      <w:szCs w:val="28"/>
    </w:rPr>
  </w:style>
  <w:style w:type="paragraph" w:styleId="Heading4">
    <w:name w:val="heading 4"/>
    <w:basedOn w:val="Normal"/>
    <w:next w:val="Normal"/>
    <w:link w:val="Heading4Char"/>
    <w:rsid w:val="0002002C"/>
    <w:pPr>
      <w:keepNext/>
      <w:keepLines/>
      <w:spacing w:before="240" w:after="40"/>
      <w:outlineLvl w:val="3"/>
    </w:pPr>
    <w:rPr>
      <w:b/>
      <w:sz w:val="24"/>
      <w:szCs w:val="24"/>
    </w:rPr>
  </w:style>
  <w:style w:type="paragraph" w:styleId="Heading5">
    <w:name w:val="heading 5"/>
    <w:basedOn w:val="Normal"/>
    <w:next w:val="Normal"/>
    <w:link w:val="Heading5Char"/>
    <w:rsid w:val="0002002C"/>
    <w:pPr>
      <w:keepNext/>
      <w:keepLines/>
      <w:spacing w:before="220" w:after="40"/>
      <w:outlineLvl w:val="4"/>
    </w:pPr>
    <w:rPr>
      <w:b/>
    </w:rPr>
  </w:style>
  <w:style w:type="paragraph" w:styleId="Heading6">
    <w:name w:val="heading 6"/>
    <w:basedOn w:val="Normal"/>
    <w:next w:val="Normal"/>
    <w:link w:val="Heading6Char"/>
    <w:rsid w:val="0002002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002C"/>
    <w:rPr>
      <w:rFonts w:ascii="Calibri" w:eastAsia="Calibri" w:hAnsi="Calibri" w:cs="Calibri"/>
      <w:b/>
      <w:sz w:val="48"/>
      <w:szCs w:val="48"/>
      <w:lang w:val="en-US" w:eastAsia="en-IN"/>
    </w:rPr>
  </w:style>
  <w:style w:type="character" w:customStyle="1" w:styleId="Heading2Char">
    <w:name w:val="Heading 2 Char"/>
    <w:basedOn w:val="DefaultParagraphFont"/>
    <w:link w:val="Heading2"/>
    <w:rsid w:val="0002002C"/>
    <w:rPr>
      <w:rFonts w:ascii="Calibri" w:eastAsia="Calibri" w:hAnsi="Calibri" w:cs="Calibri"/>
      <w:b/>
      <w:sz w:val="36"/>
      <w:szCs w:val="36"/>
      <w:lang w:val="en-US" w:eastAsia="en-IN"/>
    </w:rPr>
  </w:style>
  <w:style w:type="character" w:customStyle="1" w:styleId="Heading3Char">
    <w:name w:val="Heading 3 Char"/>
    <w:basedOn w:val="DefaultParagraphFont"/>
    <w:link w:val="Heading3"/>
    <w:rsid w:val="0002002C"/>
    <w:rPr>
      <w:rFonts w:ascii="Calibri" w:eastAsia="Calibri" w:hAnsi="Calibri" w:cs="Calibri"/>
      <w:b/>
      <w:sz w:val="28"/>
      <w:szCs w:val="28"/>
      <w:lang w:val="en-US" w:eastAsia="en-IN"/>
    </w:rPr>
  </w:style>
  <w:style w:type="character" w:customStyle="1" w:styleId="Heading4Char">
    <w:name w:val="Heading 4 Char"/>
    <w:basedOn w:val="DefaultParagraphFont"/>
    <w:link w:val="Heading4"/>
    <w:rsid w:val="0002002C"/>
    <w:rPr>
      <w:rFonts w:ascii="Calibri" w:eastAsia="Calibri" w:hAnsi="Calibri" w:cs="Calibri"/>
      <w:b/>
      <w:sz w:val="24"/>
      <w:szCs w:val="24"/>
      <w:lang w:val="en-US" w:eastAsia="en-IN"/>
    </w:rPr>
  </w:style>
  <w:style w:type="character" w:customStyle="1" w:styleId="Heading5Char">
    <w:name w:val="Heading 5 Char"/>
    <w:basedOn w:val="DefaultParagraphFont"/>
    <w:link w:val="Heading5"/>
    <w:rsid w:val="0002002C"/>
    <w:rPr>
      <w:rFonts w:ascii="Calibri" w:eastAsia="Calibri" w:hAnsi="Calibri" w:cs="Calibri"/>
      <w:b/>
      <w:lang w:val="en-US" w:eastAsia="en-IN"/>
    </w:rPr>
  </w:style>
  <w:style w:type="character" w:customStyle="1" w:styleId="Heading6Char">
    <w:name w:val="Heading 6 Char"/>
    <w:basedOn w:val="DefaultParagraphFont"/>
    <w:link w:val="Heading6"/>
    <w:rsid w:val="0002002C"/>
    <w:rPr>
      <w:rFonts w:ascii="Calibri" w:eastAsia="Calibri" w:hAnsi="Calibri" w:cs="Calibri"/>
      <w:b/>
      <w:sz w:val="20"/>
      <w:szCs w:val="20"/>
      <w:lang w:val="en-US" w:eastAsia="en-IN"/>
    </w:rPr>
  </w:style>
  <w:style w:type="paragraph" w:styleId="Title">
    <w:name w:val="Title"/>
    <w:basedOn w:val="Normal"/>
    <w:next w:val="Normal"/>
    <w:link w:val="TitleChar"/>
    <w:rsid w:val="0002002C"/>
    <w:pPr>
      <w:keepNext/>
      <w:keepLines/>
      <w:spacing w:before="480" w:after="120"/>
    </w:pPr>
    <w:rPr>
      <w:b/>
      <w:sz w:val="72"/>
      <w:szCs w:val="72"/>
    </w:rPr>
  </w:style>
  <w:style w:type="character" w:customStyle="1" w:styleId="TitleChar">
    <w:name w:val="Title Char"/>
    <w:basedOn w:val="DefaultParagraphFont"/>
    <w:link w:val="Title"/>
    <w:rsid w:val="0002002C"/>
    <w:rPr>
      <w:rFonts w:ascii="Calibri" w:eastAsia="Calibri" w:hAnsi="Calibri" w:cs="Calibri"/>
      <w:b/>
      <w:sz w:val="72"/>
      <w:szCs w:val="72"/>
      <w:lang w:val="en-US" w:eastAsia="en-IN"/>
    </w:rPr>
  </w:style>
  <w:style w:type="paragraph" w:styleId="Subtitle">
    <w:name w:val="Subtitle"/>
    <w:basedOn w:val="Normal"/>
    <w:next w:val="Normal"/>
    <w:link w:val="SubtitleChar"/>
    <w:rsid w:val="0002002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2002C"/>
    <w:rPr>
      <w:rFonts w:ascii="Georgia" w:eastAsia="Georgia" w:hAnsi="Georgia" w:cs="Georgia"/>
      <w:i/>
      <w:color w:val="666666"/>
      <w:sz w:val="48"/>
      <w:szCs w:val="48"/>
      <w:lang w:val="en-US" w:eastAsia="en-IN"/>
    </w:rPr>
  </w:style>
  <w:style w:type="paragraph" w:styleId="CommentText">
    <w:name w:val="annotation text"/>
    <w:basedOn w:val="Normal"/>
    <w:link w:val="CommentTextChar"/>
    <w:uiPriority w:val="99"/>
    <w:semiHidden/>
    <w:unhideWhenUsed/>
    <w:rsid w:val="0002002C"/>
    <w:pPr>
      <w:spacing w:line="240" w:lineRule="auto"/>
    </w:pPr>
    <w:rPr>
      <w:sz w:val="20"/>
      <w:szCs w:val="20"/>
    </w:rPr>
  </w:style>
  <w:style w:type="character" w:customStyle="1" w:styleId="CommentTextChar">
    <w:name w:val="Comment Text Char"/>
    <w:basedOn w:val="DefaultParagraphFont"/>
    <w:link w:val="CommentText"/>
    <w:uiPriority w:val="99"/>
    <w:semiHidden/>
    <w:rsid w:val="0002002C"/>
    <w:rPr>
      <w:rFonts w:ascii="Calibri" w:eastAsia="Calibri" w:hAnsi="Calibri" w:cs="Calibri"/>
      <w:sz w:val="20"/>
      <w:szCs w:val="20"/>
      <w:lang w:val="en-US" w:eastAsia="en-IN"/>
    </w:rPr>
  </w:style>
  <w:style w:type="character" w:styleId="CommentReference">
    <w:name w:val="annotation reference"/>
    <w:basedOn w:val="DefaultParagraphFont"/>
    <w:uiPriority w:val="99"/>
    <w:semiHidden/>
    <w:unhideWhenUsed/>
    <w:rsid w:val="0002002C"/>
    <w:rPr>
      <w:sz w:val="16"/>
      <w:szCs w:val="16"/>
    </w:rPr>
  </w:style>
  <w:style w:type="paragraph" w:styleId="BalloonText">
    <w:name w:val="Balloon Text"/>
    <w:basedOn w:val="Normal"/>
    <w:link w:val="BalloonTextChar"/>
    <w:uiPriority w:val="99"/>
    <w:semiHidden/>
    <w:unhideWhenUsed/>
    <w:rsid w:val="000200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2C"/>
    <w:rPr>
      <w:rFonts w:ascii="Segoe UI" w:eastAsia="Calibri" w:hAnsi="Segoe UI" w:cs="Segoe UI"/>
      <w:sz w:val="18"/>
      <w:szCs w:val="18"/>
      <w:lang w:val="en-US" w:eastAsia="en-IN"/>
    </w:rPr>
  </w:style>
  <w:style w:type="paragraph" w:styleId="Revision">
    <w:name w:val="Revision"/>
    <w:hidden/>
    <w:uiPriority w:val="99"/>
    <w:semiHidden/>
    <w:rsid w:val="0002002C"/>
    <w:pPr>
      <w:spacing w:after="0" w:line="240" w:lineRule="auto"/>
    </w:pPr>
    <w:rPr>
      <w:rFonts w:ascii="Calibri" w:eastAsia="Calibri" w:hAnsi="Calibri" w:cs="Calibri"/>
      <w:lang w:val="en-US" w:eastAsia="en-IN"/>
    </w:rPr>
  </w:style>
  <w:style w:type="paragraph" w:styleId="CommentSubject">
    <w:name w:val="annotation subject"/>
    <w:basedOn w:val="CommentText"/>
    <w:next w:val="CommentText"/>
    <w:link w:val="CommentSubjectChar"/>
    <w:uiPriority w:val="99"/>
    <w:semiHidden/>
    <w:unhideWhenUsed/>
    <w:rsid w:val="0002002C"/>
    <w:rPr>
      <w:b/>
      <w:bCs/>
    </w:rPr>
  </w:style>
  <w:style w:type="character" w:customStyle="1" w:styleId="CommentSubjectChar">
    <w:name w:val="Comment Subject Char"/>
    <w:basedOn w:val="CommentTextChar"/>
    <w:link w:val="CommentSubject"/>
    <w:uiPriority w:val="99"/>
    <w:semiHidden/>
    <w:rsid w:val="0002002C"/>
    <w:rPr>
      <w:rFonts w:ascii="Calibri" w:eastAsia="Calibri" w:hAnsi="Calibri" w:cs="Calibri"/>
      <w:b/>
      <w:bCs/>
      <w:sz w:val="20"/>
      <w:szCs w:val="20"/>
      <w:lang w:val="en-US" w:eastAsia="en-IN"/>
    </w:rPr>
  </w:style>
  <w:style w:type="paragraph" w:styleId="ListParagraph">
    <w:name w:val="List Paragraph"/>
    <w:basedOn w:val="Normal"/>
    <w:uiPriority w:val="34"/>
    <w:qFormat/>
    <w:rsid w:val="00020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chive.ics.uci.edu/ml/datasets/Glass+Identification" TargetMode="External"/><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Ming-Yang_Cheng/project/The-Effect-of-SMR-Neurofeedback-Training-on-Mental-Representation-and-Golf-Putting-Performance/attachment/57c8419808aeef0362ac36a5/AS:401522300080128@1472741784217/download/Schack+-+2012+-+Measuring+mental+representations.pdf?context=ProjectUpdatesLog"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researchgate.net/profile/Ming-Yang_Cheng/project/The-Effect-of-SMR-Neurofeedback-Training-on-Mental-Representation-and-Golf-Putting-Performance/attachment/57c8419808aeef0362ac36a5/AS:401522300080128@1472741784217/download/Schack+-+2012+-+Measuring+mental+representations.pdf?context=ProjectUpdatesLo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35</Pages>
  <Words>8165</Words>
  <Characters>46547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Aritro Ghosh</dc:creator>
  <cp:keywords/>
  <dc:description/>
  <cp:lastModifiedBy>Aaron England</cp:lastModifiedBy>
  <cp:revision>75</cp:revision>
  <dcterms:created xsi:type="dcterms:W3CDTF">2019-04-16T14:53:00Z</dcterms:created>
  <dcterms:modified xsi:type="dcterms:W3CDTF">2019-04-16T18:02:00Z</dcterms:modified>
</cp:coreProperties>
</file>